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488" w:rsidRPr="00BB5D3C" w:rsidRDefault="009B0488" w:rsidP="009B0488">
      <w:pPr>
        <w:rPr>
          <w:rFonts w:ascii="Times New Roman" w:hAnsi="Times New Roman" w:cs="Times New Roman"/>
          <w:sz w:val="28"/>
          <w:szCs w:val="28"/>
        </w:rPr>
      </w:pPr>
      <w:r w:rsidRPr="00BB5D3C">
        <w:rPr>
          <w:rFonts w:ascii="Times New Roman" w:hAnsi="Times New Roman" w:cs="Times New Roman"/>
          <w:sz w:val="28"/>
          <w:szCs w:val="28"/>
        </w:rPr>
        <w:t xml:space="preserve">Budapesti </w:t>
      </w:r>
      <w:proofErr w:type="spellStart"/>
      <w:r w:rsidRPr="00BB5D3C">
        <w:rPr>
          <w:rFonts w:ascii="Times New Roman" w:hAnsi="Times New Roman" w:cs="Times New Roman"/>
          <w:sz w:val="28"/>
          <w:szCs w:val="28"/>
        </w:rPr>
        <w:t>Corvinus</w:t>
      </w:r>
      <w:proofErr w:type="spellEnd"/>
      <w:r w:rsidRPr="00BB5D3C">
        <w:rPr>
          <w:rFonts w:ascii="Times New Roman" w:hAnsi="Times New Roman" w:cs="Times New Roman"/>
          <w:sz w:val="28"/>
          <w:szCs w:val="28"/>
        </w:rPr>
        <w:t xml:space="preserve"> Egyetem</w:t>
      </w:r>
    </w:p>
    <w:p w:rsidR="009B0488" w:rsidRPr="00A14D39" w:rsidRDefault="009B0488" w:rsidP="009B0488">
      <w:pPr>
        <w:rPr>
          <w:rFonts w:ascii="Times New Roman" w:hAnsi="Times New Roman" w:cs="Times New Roman"/>
          <w:sz w:val="28"/>
          <w:szCs w:val="28"/>
        </w:rPr>
      </w:pPr>
      <w:r w:rsidRPr="00A14D39">
        <w:rPr>
          <w:rFonts w:ascii="Times New Roman" w:hAnsi="Times New Roman" w:cs="Times New Roman"/>
          <w:sz w:val="28"/>
          <w:szCs w:val="28"/>
        </w:rPr>
        <w:t>Gazdálkodástudományi Kar</w:t>
      </w:r>
    </w:p>
    <w:p w:rsidR="0097069C" w:rsidRPr="00A14D39" w:rsidRDefault="0097069C">
      <w:pPr>
        <w:rPr>
          <w:rFonts w:ascii="Times New Roman" w:hAnsi="Times New Roman" w:cs="Times New Roman"/>
          <w:sz w:val="28"/>
          <w:szCs w:val="28"/>
        </w:rPr>
      </w:pPr>
      <w:r w:rsidRPr="00A14D39">
        <w:rPr>
          <w:rFonts w:ascii="Times New Roman" w:hAnsi="Times New Roman" w:cs="Times New Roman"/>
          <w:sz w:val="28"/>
          <w:szCs w:val="28"/>
        </w:rPr>
        <w:t>Számítástudományi Tanszék</w:t>
      </w:r>
    </w:p>
    <w:p w:rsidR="0097069C" w:rsidRPr="00A14D39" w:rsidRDefault="00157A06" w:rsidP="00810B39">
      <w:pPr>
        <w:spacing w:before="2400" w:after="5000" w:line="360" w:lineRule="auto"/>
        <w:jc w:val="center"/>
        <w:rPr>
          <w:rFonts w:ascii="Times New Roman" w:hAnsi="Times New Roman" w:cs="Times New Roman"/>
          <w:smallCaps/>
          <w:sz w:val="60"/>
          <w:szCs w:val="56"/>
        </w:rPr>
      </w:pPr>
      <w:r>
        <w:rPr>
          <w:rFonts w:ascii="Times New Roman" w:hAnsi="Times New Roman" w:cs="Times New Roman"/>
          <w:smallCaps/>
          <w:sz w:val="60"/>
          <w:szCs w:val="56"/>
        </w:rPr>
        <w:t>K</w:t>
      </w:r>
      <w:r w:rsidR="00810B39" w:rsidRPr="00A14D39">
        <w:rPr>
          <w:rFonts w:ascii="Times New Roman" w:hAnsi="Times New Roman" w:cs="Times New Roman"/>
          <w:smallCaps/>
          <w:sz w:val="60"/>
          <w:szCs w:val="56"/>
        </w:rPr>
        <w:t>laszterezés SOM algoritmus segítségével</w:t>
      </w:r>
    </w:p>
    <w:p w:rsidR="00BE4CDF" w:rsidRPr="00A14D39" w:rsidRDefault="00BE4CDF" w:rsidP="00BE4CDF">
      <w:pPr>
        <w:jc w:val="right"/>
        <w:rPr>
          <w:rFonts w:ascii="Times New Roman" w:hAnsi="Times New Roman" w:cs="Times New Roman"/>
          <w:sz w:val="28"/>
          <w:szCs w:val="28"/>
        </w:rPr>
      </w:pPr>
      <w:r w:rsidRPr="00A14D39">
        <w:rPr>
          <w:rFonts w:ascii="Times New Roman" w:hAnsi="Times New Roman" w:cs="Times New Roman"/>
          <w:sz w:val="28"/>
          <w:szCs w:val="28"/>
        </w:rPr>
        <w:t>Készítette: Fellner Anna Sára</w:t>
      </w:r>
    </w:p>
    <w:p w:rsidR="00BE4CDF" w:rsidRPr="00A14D39" w:rsidRDefault="00BE4CDF" w:rsidP="00BE4CDF">
      <w:pPr>
        <w:jc w:val="right"/>
        <w:rPr>
          <w:rFonts w:ascii="Times New Roman" w:hAnsi="Times New Roman" w:cs="Times New Roman"/>
          <w:sz w:val="28"/>
          <w:szCs w:val="28"/>
        </w:rPr>
      </w:pPr>
      <w:r w:rsidRPr="00A14D39">
        <w:rPr>
          <w:rFonts w:ascii="Times New Roman" w:hAnsi="Times New Roman" w:cs="Times New Roman"/>
          <w:sz w:val="28"/>
          <w:szCs w:val="28"/>
        </w:rPr>
        <w:t>Gazdaságinformatikus Szak</w:t>
      </w:r>
    </w:p>
    <w:p w:rsidR="00BE4CDF" w:rsidRPr="00A14D39" w:rsidRDefault="001A1360" w:rsidP="00BE4CDF">
      <w:pPr>
        <w:jc w:val="right"/>
        <w:rPr>
          <w:rFonts w:ascii="Times New Roman" w:hAnsi="Times New Roman" w:cs="Times New Roman"/>
          <w:sz w:val="28"/>
          <w:szCs w:val="28"/>
        </w:rPr>
      </w:pPr>
      <w:r w:rsidRPr="00A14D39">
        <w:rPr>
          <w:rFonts w:ascii="Times New Roman" w:hAnsi="Times New Roman" w:cs="Times New Roman"/>
          <w:sz w:val="28"/>
          <w:szCs w:val="28"/>
        </w:rPr>
        <w:t>Budapest, 201</w:t>
      </w:r>
      <w:r w:rsidR="0049161F">
        <w:rPr>
          <w:rFonts w:ascii="Times New Roman" w:hAnsi="Times New Roman" w:cs="Times New Roman"/>
          <w:sz w:val="28"/>
          <w:szCs w:val="28"/>
        </w:rPr>
        <w:t>9</w:t>
      </w:r>
    </w:p>
    <w:p w:rsidR="009B0488" w:rsidRPr="00A14D39" w:rsidRDefault="00BE4CDF" w:rsidP="00810B39">
      <w:pPr>
        <w:spacing w:before="1000"/>
        <w:rPr>
          <w:rFonts w:ascii="Times New Roman" w:hAnsi="Times New Roman" w:cs="Times New Roman"/>
          <w:b/>
          <w:sz w:val="28"/>
          <w:szCs w:val="28"/>
        </w:rPr>
      </w:pPr>
      <w:r w:rsidRPr="00A14D39">
        <w:rPr>
          <w:rFonts w:ascii="Times New Roman" w:hAnsi="Times New Roman" w:cs="Times New Roman"/>
          <w:sz w:val="28"/>
          <w:szCs w:val="28"/>
        </w:rPr>
        <w:t>Szakszeminárium vezető: Mohácsi László</w:t>
      </w:r>
      <w:r w:rsidR="006B6009" w:rsidRPr="00A14D39">
        <w:rPr>
          <w:rFonts w:ascii="Times New Roman" w:hAnsi="Times New Roman" w:cs="Times New Roman"/>
          <w:b/>
          <w:sz w:val="28"/>
          <w:szCs w:val="28"/>
        </w:rPr>
        <w:br w:type="page"/>
      </w:r>
    </w:p>
    <w:sdt>
      <w:sdtPr>
        <w:rPr>
          <w:rFonts w:asciiTheme="minorHAnsi" w:eastAsiaTheme="minorHAnsi" w:hAnsiTheme="minorHAnsi" w:cstheme="minorBidi"/>
          <w:b w:val="0"/>
          <w:bCs w:val="0"/>
          <w:color w:val="auto"/>
          <w:sz w:val="22"/>
          <w:szCs w:val="22"/>
        </w:rPr>
        <w:id w:val="7320780"/>
        <w:docPartObj>
          <w:docPartGallery w:val="Table of Contents"/>
          <w:docPartUnique/>
        </w:docPartObj>
      </w:sdtPr>
      <w:sdtContent>
        <w:p w:rsidR="009B0488" w:rsidRPr="00A14D39" w:rsidRDefault="009B0488" w:rsidP="002B50B8">
          <w:pPr>
            <w:pStyle w:val="Tartalomjegyzkcmsora"/>
            <w:spacing w:after="240"/>
          </w:pPr>
          <w:r w:rsidRPr="00A14D39">
            <w:rPr>
              <w:sz w:val="40"/>
              <w:szCs w:val="40"/>
            </w:rPr>
            <w:t>Tartalomjegyzék</w:t>
          </w:r>
        </w:p>
        <w:p w:rsidR="00001F0D" w:rsidRDefault="000A12AE">
          <w:pPr>
            <w:pStyle w:val="TJ1"/>
            <w:tabs>
              <w:tab w:val="right" w:leader="dot" w:pos="8493"/>
            </w:tabs>
            <w:rPr>
              <w:rFonts w:eastAsiaTheme="minorEastAsia"/>
              <w:noProof/>
              <w:lang w:eastAsia="hu-HU"/>
            </w:rPr>
          </w:pPr>
          <w:r w:rsidRPr="00A14D39">
            <w:rPr>
              <w:rFonts w:ascii="Times New Roman" w:hAnsi="Times New Roman" w:cs="Times New Roman"/>
              <w:sz w:val="28"/>
              <w:szCs w:val="28"/>
            </w:rPr>
            <w:fldChar w:fldCharType="begin"/>
          </w:r>
          <w:r w:rsidR="009B0488" w:rsidRPr="00A14D39">
            <w:rPr>
              <w:rFonts w:ascii="Times New Roman" w:hAnsi="Times New Roman" w:cs="Times New Roman"/>
              <w:sz w:val="28"/>
              <w:szCs w:val="28"/>
            </w:rPr>
            <w:instrText xml:space="preserve"> TOC \o "1-3" \h \z \u </w:instrText>
          </w:r>
          <w:r w:rsidRPr="00A14D39">
            <w:rPr>
              <w:rFonts w:ascii="Times New Roman" w:hAnsi="Times New Roman" w:cs="Times New Roman"/>
              <w:sz w:val="28"/>
              <w:szCs w:val="28"/>
            </w:rPr>
            <w:fldChar w:fldCharType="separate"/>
          </w:r>
          <w:hyperlink w:anchor="_Toc8285139" w:history="1">
            <w:r w:rsidR="00001F0D" w:rsidRPr="009A059B">
              <w:rPr>
                <w:rStyle w:val="Hiperhivatkozs"/>
                <w:noProof/>
                <w:lang w:eastAsia="hu-HU"/>
              </w:rPr>
              <w:t>1. Bevezetés</w:t>
            </w:r>
            <w:r w:rsidR="00001F0D">
              <w:rPr>
                <w:noProof/>
                <w:webHidden/>
              </w:rPr>
              <w:tab/>
            </w:r>
            <w:r w:rsidR="00001F0D">
              <w:rPr>
                <w:noProof/>
                <w:webHidden/>
              </w:rPr>
              <w:fldChar w:fldCharType="begin"/>
            </w:r>
            <w:r w:rsidR="00001F0D">
              <w:rPr>
                <w:noProof/>
                <w:webHidden/>
              </w:rPr>
              <w:instrText xml:space="preserve"> PAGEREF _Toc8285139 \h </w:instrText>
            </w:r>
            <w:r w:rsidR="00001F0D">
              <w:rPr>
                <w:noProof/>
                <w:webHidden/>
              </w:rPr>
            </w:r>
            <w:r w:rsidR="00001F0D">
              <w:rPr>
                <w:noProof/>
                <w:webHidden/>
              </w:rPr>
              <w:fldChar w:fldCharType="separate"/>
            </w:r>
            <w:r w:rsidR="00001F0D">
              <w:rPr>
                <w:noProof/>
                <w:webHidden/>
              </w:rPr>
              <w:t>2</w:t>
            </w:r>
            <w:r w:rsidR="00001F0D">
              <w:rPr>
                <w:noProof/>
                <w:webHidden/>
              </w:rPr>
              <w:fldChar w:fldCharType="end"/>
            </w:r>
          </w:hyperlink>
        </w:p>
        <w:p w:rsidR="00001F0D" w:rsidRDefault="00001F0D">
          <w:pPr>
            <w:pStyle w:val="TJ1"/>
            <w:tabs>
              <w:tab w:val="right" w:leader="dot" w:pos="8493"/>
            </w:tabs>
            <w:rPr>
              <w:rFonts w:eastAsiaTheme="minorEastAsia"/>
              <w:noProof/>
              <w:lang w:eastAsia="hu-HU"/>
            </w:rPr>
          </w:pPr>
          <w:hyperlink w:anchor="_Toc8285140" w:history="1">
            <w:r w:rsidRPr="009A059B">
              <w:rPr>
                <w:rStyle w:val="Hiperhivatkozs"/>
                <w:noProof/>
                <w:lang w:eastAsia="hu-HU"/>
              </w:rPr>
              <w:t xml:space="preserve">2. </w:t>
            </w:r>
            <w:r w:rsidRPr="009A059B">
              <w:rPr>
                <w:rStyle w:val="Hiperhivatkozs"/>
                <w:noProof/>
              </w:rPr>
              <w:t>Elméleti áttekintés</w:t>
            </w:r>
            <w:r>
              <w:rPr>
                <w:noProof/>
                <w:webHidden/>
              </w:rPr>
              <w:tab/>
            </w:r>
            <w:r>
              <w:rPr>
                <w:noProof/>
                <w:webHidden/>
              </w:rPr>
              <w:fldChar w:fldCharType="begin"/>
            </w:r>
            <w:r>
              <w:rPr>
                <w:noProof/>
                <w:webHidden/>
              </w:rPr>
              <w:instrText xml:space="preserve"> PAGEREF _Toc8285140 \h </w:instrText>
            </w:r>
            <w:r>
              <w:rPr>
                <w:noProof/>
                <w:webHidden/>
              </w:rPr>
            </w:r>
            <w:r>
              <w:rPr>
                <w:noProof/>
                <w:webHidden/>
              </w:rPr>
              <w:fldChar w:fldCharType="separate"/>
            </w:r>
            <w:r>
              <w:rPr>
                <w:noProof/>
                <w:webHidden/>
              </w:rPr>
              <w:t>3</w:t>
            </w:r>
            <w:r>
              <w:rPr>
                <w:noProof/>
                <w:webHidden/>
              </w:rPr>
              <w:fldChar w:fldCharType="end"/>
            </w:r>
          </w:hyperlink>
        </w:p>
        <w:p w:rsidR="00001F0D" w:rsidRDefault="00001F0D">
          <w:pPr>
            <w:pStyle w:val="TJ2"/>
            <w:tabs>
              <w:tab w:val="right" w:leader="dot" w:pos="8493"/>
            </w:tabs>
            <w:rPr>
              <w:noProof/>
              <w:lang w:eastAsia="hu-HU"/>
            </w:rPr>
          </w:pPr>
          <w:hyperlink w:anchor="_Toc8285141" w:history="1">
            <w:r w:rsidRPr="009A059B">
              <w:rPr>
                <w:rStyle w:val="Hiperhivatkozs"/>
                <w:noProof/>
              </w:rPr>
              <w:t>2.1. Szövegbányászat</w:t>
            </w:r>
            <w:r>
              <w:rPr>
                <w:noProof/>
                <w:webHidden/>
              </w:rPr>
              <w:tab/>
            </w:r>
            <w:r>
              <w:rPr>
                <w:noProof/>
                <w:webHidden/>
              </w:rPr>
              <w:fldChar w:fldCharType="begin"/>
            </w:r>
            <w:r>
              <w:rPr>
                <w:noProof/>
                <w:webHidden/>
              </w:rPr>
              <w:instrText xml:space="preserve"> PAGEREF _Toc8285141 \h </w:instrText>
            </w:r>
            <w:r>
              <w:rPr>
                <w:noProof/>
                <w:webHidden/>
              </w:rPr>
            </w:r>
            <w:r>
              <w:rPr>
                <w:noProof/>
                <w:webHidden/>
              </w:rPr>
              <w:fldChar w:fldCharType="separate"/>
            </w:r>
            <w:r>
              <w:rPr>
                <w:noProof/>
                <w:webHidden/>
              </w:rPr>
              <w:t>3</w:t>
            </w:r>
            <w:r>
              <w:rPr>
                <w:noProof/>
                <w:webHidden/>
              </w:rPr>
              <w:fldChar w:fldCharType="end"/>
            </w:r>
          </w:hyperlink>
        </w:p>
        <w:p w:rsidR="00001F0D" w:rsidRDefault="00001F0D">
          <w:pPr>
            <w:pStyle w:val="TJ3"/>
            <w:tabs>
              <w:tab w:val="right" w:leader="dot" w:pos="8493"/>
            </w:tabs>
            <w:rPr>
              <w:noProof/>
              <w:lang w:eastAsia="hu-HU"/>
            </w:rPr>
          </w:pPr>
          <w:hyperlink w:anchor="_Toc8285142" w:history="1">
            <w:r w:rsidRPr="009A059B">
              <w:rPr>
                <w:rStyle w:val="Hiperhivatkozs"/>
                <w:noProof/>
              </w:rPr>
              <w:t>2.1.1. A szövegbányászat célja</w:t>
            </w:r>
            <w:r>
              <w:rPr>
                <w:noProof/>
                <w:webHidden/>
              </w:rPr>
              <w:tab/>
            </w:r>
            <w:r>
              <w:rPr>
                <w:noProof/>
                <w:webHidden/>
              </w:rPr>
              <w:fldChar w:fldCharType="begin"/>
            </w:r>
            <w:r>
              <w:rPr>
                <w:noProof/>
                <w:webHidden/>
              </w:rPr>
              <w:instrText xml:space="preserve"> PAGEREF _Toc8285142 \h </w:instrText>
            </w:r>
            <w:r>
              <w:rPr>
                <w:noProof/>
                <w:webHidden/>
              </w:rPr>
            </w:r>
            <w:r>
              <w:rPr>
                <w:noProof/>
                <w:webHidden/>
              </w:rPr>
              <w:fldChar w:fldCharType="separate"/>
            </w:r>
            <w:r>
              <w:rPr>
                <w:noProof/>
                <w:webHidden/>
              </w:rPr>
              <w:t>3</w:t>
            </w:r>
            <w:r>
              <w:rPr>
                <w:noProof/>
                <w:webHidden/>
              </w:rPr>
              <w:fldChar w:fldCharType="end"/>
            </w:r>
          </w:hyperlink>
        </w:p>
        <w:p w:rsidR="00001F0D" w:rsidRDefault="00001F0D">
          <w:pPr>
            <w:pStyle w:val="TJ3"/>
            <w:tabs>
              <w:tab w:val="right" w:leader="dot" w:pos="8493"/>
            </w:tabs>
            <w:rPr>
              <w:noProof/>
              <w:lang w:eastAsia="hu-HU"/>
            </w:rPr>
          </w:pPr>
          <w:hyperlink w:anchor="_Toc8285143" w:history="1">
            <w:r w:rsidRPr="009A059B">
              <w:rPr>
                <w:rStyle w:val="Hiperhivatkozs"/>
                <w:noProof/>
              </w:rPr>
              <w:t>2.1.2. Szövegbányászati eljárások</w:t>
            </w:r>
            <w:r>
              <w:rPr>
                <w:noProof/>
                <w:webHidden/>
              </w:rPr>
              <w:tab/>
            </w:r>
            <w:r>
              <w:rPr>
                <w:noProof/>
                <w:webHidden/>
              </w:rPr>
              <w:fldChar w:fldCharType="begin"/>
            </w:r>
            <w:r>
              <w:rPr>
                <w:noProof/>
                <w:webHidden/>
              </w:rPr>
              <w:instrText xml:space="preserve"> PAGEREF _Toc8285143 \h </w:instrText>
            </w:r>
            <w:r>
              <w:rPr>
                <w:noProof/>
                <w:webHidden/>
              </w:rPr>
            </w:r>
            <w:r>
              <w:rPr>
                <w:noProof/>
                <w:webHidden/>
              </w:rPr>
              <w:fldChar w:fldCharType="separate"/>
            </w:r>
            <w:r>
              <w:rPr>
                <w:noProof/>
                <w:webHidden/>
              </w:rPr>
              <w:t>5</w:t>
            </w:r>
            <w:r>
              <w:rPr>
                <w:noProof/>
                <w:webHidden/>
              </w:rPr>
              <w:fldChar w:fldCharType="end"/>
            </w:r>
          </w:hyperlink>
        </w:p>
        <w:p w:rsidR="00001F0D" w:rsidRDefault="00001F0D">
          <w:pPr>
            <w:pStyle w:val="TJ2"/>
            <w:tabs>
              <w:tab w:val="right" w:leader="dot" w:pos="8493"/>
            </w:tabs>
            <w:rPr>
              <w:noProof/>
              <w:lang w:eastAsia="hu-HU"/>
            </w:rPr>
          </w:pPr>
          <w:hyperlink w:anchor="_Toc8285144" w:history="1">
            <w:r w:rsidRPr="009A059B">
              <w:rPr>
                <w:rStyle w:val="Hiperhivatkozs"/>
                <w:noProof/>
              </w:rPr>
              <w:t>2.2. Neurális hálózatok</w:t>
            </w:r>
            <w:r>
              <w:rPr>
                <w:noProof/>
                <w:webHidden/>
              </w:rPr>
              <w:tab/>
            </w:r>
            <w:r>
              <w:rPr>
                <w:noProof/>
                <w:webHidden/>
              </w:rPr>
              <w:fldChar w:fldCharType="begin"/>
            </w:r>
            <w:r>
              <w:rPr>
                <w:noProof/>
                <w:webHidden/>
              </w:rPr>
              <w:instrText xml:space="preserve"> PAGEREF _Toc8285144 \h </w:instrText>
            </w:r>
            <w:r>
              <w:rPr>
                <w:noProof/>
                <w:webHidden/>
              </w:rPr>
            </w:r>
            <w:r>
              <w:rPr>
                <w:noProof/>
                <w:webHidden/>
              </w:rPr>
              <w:fldChar w:fldCharType="separate"/>
            </w:r>
            <w:r>
              <w:rPr>
                <w:noProof/>
                <w:webHidden/>
              </w:rPr>
              <w:t>6</w:t>
            </w:r>
            <w:r>
              <w:rPr>
                <w:noProof/>
                <w:webHidden/>
              </w:rPr>
              <w:fldChar w:fldCharType="end"/>
            </w:r>
          </w:hyperlink>
        </w:p>
        <w:p w:rsidR="00001F0D" w:rsidRDefault="00001F0D">
          <w:pPr>
            <w:pStyle w:val="TJ3"/>
            <w:tabs>
              <w:tab w:val="right" w:leader="dot" w:pos="8493"/>
            </w:tabs>
            <w:rPr>
              <w:noProof/>
              <w:lang w:eastAsia="hu-HU"/>
            </w:rPr>
          </w:pPr>
          <w:hyperlink w:anchor="_Toc8285145" w:history="1">
            <w:r w:rsidRPr="009A059B">
              <w:rPr>
                <w:rStyle w:val="Hiperhivatkozs"/>
                <w:noProof/>
              </w:rPr>
              <w:t>2.2.1. Biológiai neurális hálózatok</w:t>
            </w:r>
            <w:r>
              <w:rPr>
                <w:noProof/>
                <w:webHidden/>
              </w:rPr>
              <w:tab/>
            </w:r>
            <w:r>
              <w:rPr>
                <w:noProof/>
                <w:webHidden/>
              </w:rPr>
              <w:fldChar w:fldCharType="begin"/>
            </w:r>
            <w:r>
              <w:rPr>
                <w:noProof/>
                <w:webHidden/>
              </w:rPr>
              <w:instrText xml:space="preserve"> PAGEREF _Toc8285145 \h </w:instrText>
            </w:r>
            <w:r>
              <w:rPr>
                <w:noProof/>
                <w:webHidden/>
              </w:rPr>
            </w:r>
            <w:r>
              <w:rPr>
                <w:noProof/>
                <w:webHidden/>
              </w:rPr>
              <w:fldChar w:fldCharType="separate"/>
            </w:r>
            <w:r>
              <w:rPr>
                <w:noProof/>
                <w:webHidden/>
              </w:rPr>
              <w:t>6</w:t>
            </w:r>
            <w:r>
              <w:rPr>
                <w:noProof/>
                <w:webHidden/>
              </w:rPr>
              <w:fldChar w:fldCharType="end"/>
            </w:r>
          </w:hyperlink>
        </w:p>
        <w:p w:rsidR="00001F0D" w:rsidRDefault="00001F0D">
          <w:pPr>
            <w:pStyle w:val="TJ3"/>
            <w:tabs>
              <w:tab w:val="right" w:leader="dot" w:pos="8493"/>
            </w:tabs>
            <w:rPr>
              <w:noProof/>
              <w:lang w:eastAsia="hu-HU"/>
            </w:rPr>
          </w:pPr>
          <w:hyperlink w:anchor="_Toc8285146" w:history="1">
            <w:r w:rsidRPr="009A059B">
              <w:rPr>
                <w:rStyle w:val="Hiperhivatkozs"/>
                <w:noProof/>
              </w:rPr>
              <w:t>2.2.2. Mesterséges neurális hálózatok</w:t>
            </w:r>
            <w:r>
              <w:rPr>
                <w:noProof/>
                <w:webHidden/>
              </w:rPr>
              <w:tab/>
            </w:r>
            <w:r>
              <w:rPr>
                <w:noProof/>
                <w:webHidden/>
              </w:rPr>
              <w:fldChar w:fldCharType="begin"/>
            </w:r>
            <w:r>
              <w:rPr>
                <w:noProof/>
                <w:webHidden/>
              </w:rPr>
              <w:instrText xml:space="preserve"> PAGEREF _Toc8285146 \h </w:instrText>
            </w:r>
            <w:r>
              <w:rPr>
                <w:noProof/>
                <w:webHidden/>
              </w:rPr>
            </w:r>
            <w:r>
              <w:rPr>
                <w:noProof/>
                <w:webHidden/>
              </w:rPr>
              <w:fldChar w:fldCharType="separate"/>
            </w:r>
            <w:r>
              <w:rPr>
                <w:noProof/>
                <w:webHidden/>
              </w:rPr>
              <w:t>9</w:t>
            </w:r>
            <w:r>
              <w:rPr>
                <w:noProof/>
                <w:webHidden/>
              </w:rPr>
              <w:fldChar w:fldCharType="end"/>
            </w:r>
          </w:hyperlink>
        </w:p>
        <w:p w:rsidR="00001F0D" w:rsidRDefault="00001F0D">
          <w:pPr>
            <w:pStyle w:val="TJ2"/>
            <w:tabs>
              <w:tab w:val="right" w:leader="dot" w:pos="8493"/>
            </w:tabs>
            <w:rPr>
              <w:noProof/>
              <w:lang w:eastAsia="hu-HU"/>
            </w:rPr>
          </w:pPr>
          <w:hyperlink w:anchor="_Toc8285147" w:history="1">
            <w:r w:rsidRPr="009A059B">
              <w:rPr>
                <w:rStyle w:val="Hiperhivatkozs"/>
                <w:noProof/>
              </w:rPr>
              <w:t>2.3. Az önszerveződő térképek</w:t>
            </w:r>
            <w:r>
              <w:rPr>
                <w:noProof/>
                <w:webHidden/>
              </w:rPr>
              <w:tab/>
            </w:r>
            <w:r>
              <w:rPr>
                <w:noProof/>
                <w:webHidden/>
              </w:rPr>
              <w:fldChar w:fldCharType="begin"/>
            </w:r>
            <w:r>
              <w:rPr>
                <w:noProof/>
                <w:webHidden/>
              </w:rPr>
              <w:instrText xml:space="preserve"> PAGEREF _Toc8285147 \h </w:instrText>
            </w:r>
            <w:r>
              <w:rPr>
                <w:noProof/>
                <w:webHidden/>
              </w:rPr>
            </w:r>
            <w:r>
              <w:rPr>
                <w:noProof/>
                <w:webHidden/>
              </w:rPr>
              <w:fldChar w:fldCharType="separate"/>
            </w:r>
            <w:r>
              <w:rPr>
                <w:noProof/>
                <w:webHidden/>
              </w:rPr>
              <w:t>12</w:t>
            </w:r>
            <w:r>
              <w:rPr>
                <w:noProof/>
                <w:webHidden/>
              </w:rPr>
              <w:fldChar w:fldCharType="end"/>
            </w:r>
          </w:hyperlink>
        </w:p>
        <w:p w:rsidR="00001F0D" w:rsidRDefault="00001F0D">
          <w:pPr>
            <w:pStyle w:val="TJ3"/>
            <w:tabs>
              <w:tab w:val="right" w:leader="dot" w:pos="8493"/>
            </w:tabs>
            <w:rPr>
              <w:noProof/>
              <w:lang w:eastAsia="hu-HU"/>
            </w:rPr>
          </w:pPr>
          <w:hyperlink w:anchor="_Toc8285148" w:history="1">
            <w:r w:rsidRPr="009A059B">
              <w:rPr>
                <w:rStyle w:val="Hiperhivatkozs"/>
                <w:noProof/>
              </w:rPr>
              <w:t>2.3.1. Az önszerveződő térképek elvi működése</w:t>
            </w:r>
            <w:r>
              <w:rPr>
                <w:noProof/>
                <w:webHidden/>
              </w:rPr>
              <w:tab/>
            </w:r>
            <w:r>
              <w:rPr>
                <w:noProof/>
                <w:webHidden/>
              </w:rPr>
              <w:fldChar w:fldCharType="begin"/>
            </w:r>
            <w:r>
              <w:rPr>
                <w:noProof/>
                <w:webHidden/>
              </w:rPr>
              <w:instrText xml:space="preserve"> PAGEREF _Toc8285148 \h </w:instrText>
            </w:r>
            <w:r>
              <w:rPr>
                <w:noProof/>
                <w:webHidden/>
              </w:rPr>
            </w:r>
            <w:r>
              <w:rPr>
                <w:noProof/>
                <w:webHidden/>
              </w:rPr>
              <w:fldChar w:fldCharType="separate"/>
            </w:r>
            <w:r>
              <w:rPr>
                <w:noProof/>
                <w:webHidden/>
              </w:rPr>
              <w:t>13</w:t>
            </w:r>
            <w:r>
              <w:rPr>
                <w:noProof/>
                <w:webHidden/>
              </w:rPr>
              <w:fldChar w:fldCharType="end"/>
            </w:r>
          </w:hyperlink>
        </w:p>
        <w:p w:rsidR="00001F0D" w:rsidRDefault="00001F0D">
          <w:pPr>
            <w:pStyle w:val="TJ3"/>
            <w:tabs>
              <w:tab w:val="right" w:leader="dot" w:pos="8493"/>
            </w:tabs>
            <w:rPr>
              <w:noProof/>
              <w:lang w:eastAsia="hu-HU"/>
            </w:rPr>
          </w:pPr>
          <w:hyperlink w:anchor="_Toc8285149" w:history="1">
            <w:r w:rsidRPr="009A059B">
              <w:rPr>
                <w:rStyle w:val="Hiperhivatkozs"/>
                <w:noProof/>
              </w:rPr>
              <w:t>2.3.2. Az önszerveződő térképek sajátos tulajdonságai</w:t>
            </w:r>
            <w:r>
              <w:rPr>
                <w:noProof/>
                <w:webHidden/>
              </w:rPr>
              <w:tab/>
            </w:r>
            <w:r>
              <w:rPr>
                <w:noProof/>
                <w:webHidden/>
              </w:rPr>
              <w:fldChar w:fldCharType="begin"/>
            </w:r>
            <w:r>
              <w:rPr>
                <w:noProof/>
                <w:webHidden/>
              </w:rPr>
              <w:instrText xml:space="preserve"> PAGEREF _Toc8285149 \h </w:instrText>
            </w:r>
            <w:r>
              <w:rPr>
                <w:noProof/>
                <w:webHidden/>
              </w:rPr>
            </w:r>
            <w:r>
              <w:rPr>
                <w:noProof/>
                <w:webHidden/>
              </w:rPr>
              <w:fldChar w:fldCharType="separate"/>
            </w:r>
            <w:r>
              <w:rPr>
                <w:noProof/>
                <w:webHidden/>
              </w:rPr>
              <w:t>13</w:t>
            </w:r>
            <w:r>
              <w:rPr>
                <w:noProof/>
                <w:webHidden/>
              </w:rPr>
              <w:fldChar w:fldCharType="end"/>
            </w:r>
          </w:hyperlink>
        </w:p>
        <w:p w:rsidR="00001F0D" w:rsidRDefault="00001F0D">
          <w:pPr>
            <w:pStyle w:val="TJ3"/>
            <w:tabs>
              <w:tab w:val="right" w:leader="dot" w:pos="8493"/>
            </w:tabs>
            <w:rPr>
              <w:noProof/>
              <w:lang w:eastAsia="hu-HU"/>
            </w:rPr>
          </w:pPr>
          <w:hyperlink w:anchor="_Toc8285150" w:history="1">
            <w:r w:rsidRPr="009A059B">
              <w:rPr>
                <w:rStyle w:val="Hiperhivatkozs"/>
                <w:noProof/>
              </w:rPr>
              <w:t>2.3.3. Az önszerveződő térképek absztrakt matematikai definíciója</w:t>
            </w:r>
            <w:r>
              <w:rPr>
                <w:noProof/>
                <w:webHidden/>
              </w:rPr>
              <w:tab/>
            </w:r>
            <w:r>
              <w:rPr>
                <w:noProof/>
                <w:webHidden/>
              </w:rPr>
              <w:fldChar w:fldCharType="begin"/>
            </w:r>
            <w:r>
              <w:rPr>
                <w:noProof/>
                <w:webHidden/>
              </w:rPr>
              <w:instrText xml:space="preserve"> PAGEREF _Toc8285150 \h </w:instrText>
            </w:r>
            <w:r>
              <w:rPr>
                <w:noProof/>
                <w:webHidden/>
              </w:rPr>
            </w:r>
            <w:r>
              <w:rPr>
                <w:noProof/>
                <w:webHidden/>
              </w:rPr>
              <w:fldChar w:fldCharType="separate"/>
            </w:r>
            <w:r>
              <w:rPr>
                <w:noProof/>
                <w:webHidden/>
              </w:rPr>
              <w:t>14</w:t>
            </w:r>
            <w:r>
              <w:rPr>
                <w:noProof/>
                <w:webHidden/>
              </w:rPr>
              <w:fldChar w:fldCharType="end"/>
            </w:r>
          </w:hyperlink>
        </w:p>
        <w:p w:rsidR="00001F0D" w:rsidRDefault="00001F0D">
          <w:pPr>
            <w:pStyle w:val="TJ3"/>
            <w:tabs>
              <w:tab w:val="right" w:leader="dot" w:pos="8493"/>
            </w:tabs>
            <w:rPr>
              <w:noProof/>
              <w:lang w:eastAsia="hu-HU"/>
            </w:rPr>
          </w:pPr>
          <w:hyperlink w:anchor="_Toc8285151" w:history="1">
            <w:r w:rsidRPr="009A059B">
              <w:rPr>
                <w:rStyle w:val="Hiperhivatkozs"/>
                <w:noProof/>
              </w:rPr>
              <w:t>2.3.4. Felhasználási területek</w:t>
            </w:r>
            <w:r>
              <w:rPr>
                <w:noProof/>
                <w:webHidden/>
              </w:rPr>
              <w:tab/>
            </w:r>
            <w:r>
              <w:rPr>
                <w:noProof/>
                <w:webHidden/>
              </w:rPr>
              <w:fldChar w:fldCharType="begin"/>
            </w:r>
            <w:r>
              <w:rPr>
                <w:noProof/>
                <w:webHidden/>
              </w:rPr>
              <w:instrText xml:space="preserve"> PAGEREF _Toc8285151 \h </w:instrText>
            </w:r>
            <w:r>
              <w:rPr>
                <w:noProof/>
                <w:webHidden/>
              </w:rPr>
            </w:r>
            <w:r>
              <w:rPr>
                <w:noProof/>
                <w:webHidden/>
              </w:rPr>
              <w:fldChar w:fldCharType="separate"/>
            </w:r>
            <w:r>
              <w:rPr>
                <w:noProof/>
                <w:webHidden/>
              </w:rPr>
              <w:t>15</w:t>
            </w:r>
            <w:r>
              <w:rPr>
                <w:noProof/>
                <w:webHidden/>
              </w:rPr>
              <w:fldChar w:fldCharType="end"/>
            </w:r>
          </w:hyperlink>
        </w:p>
        <w:p w:rsidR="00001F0D" w:rsidRDefault="00001F0D">
          <w:pPr>
            <w:pStyle w:val="TJ1"/>
            <w:tabs>
              <w:tab w:val="right" w:leader="dot" w:pos="8493"/>
            </w:tabs>
            <w:rPr>
              <w:rFonts w:eastAsiaTheme="minorEastAsia"/>
              <w:noProof/>
              <w:lang w:eastAsia="hu-HU"/>
            </w:rPr>
          </w:pPr>
          <w:hyperlink w:anchor="_Toc8285152" w:history="1">
            <w:r w:rsidRPr="009A059B">
              <w:rPr>
                <w:rStyle w:val="Hiperhivatkozs"/>
                <w:noProof/>
                <w:lang w:eastAsia="hu-HU"/>
              </w:rPr>
              <w:t xml:space="preserve">3. </w:t>
            </w:r>
            <w:r w:rsidRPr="009A059B">
              <w:rPr>
                <w:rStyle w:val="Hiperhivatkozs"/>
                <w:noProof/>
              </w:rPr>
              <w:t>Gyakorlati probléma megoldása</w:t>
            </w:r>
            <w:r>
              <w:rPr>
                <w:noProof/>
                <w:webHidden/>
              </w:rPr>
              <w:tab/>
            </w:r>
            <w:r>
              <w:rPr>
                <w:noProof/>
                <w:webHidden/>
              </w:rPr>
              <w:fldChar w:fldCharType="begin"/>
            </w:r>
            <w:r>
              <w:rPr>
                <w:noProof/>
                <w:webHidden/>
              </w:rPr>
              <w:instrText xml:space="preserve"> PAGEREF _Toc8285152 \h </w:instrText>
            </w:r>
            <w:r>
              <w:rPr>
                <w:noProof/>
                <w:webHidden/>
              </w:rPr>
            </w:r>
            <w:r>
              <w:rPr>
                <w:noProof/>
                <w:webHidden/>
              </w:rPr>
              <w:fldChar w:fldCharType="separate"/>
            </w:r>
            <w:r>
              <w:rPr>
                <w:noProof/>
                <w:webHidden/>
              </w:rPr>
              <w:t>16</w:t>
            </w:r>
            <w:r>
              <w:rPr>
                <w:noProof/>
                <w:webHidden/>
              </w:rPr>
              <w:fldChar w:fldCharType="end"/>
            </w:r>
          </w:hyperlink>
        </w:p>
        <w:p w:rsidR="00001F0D" w:rsidRDefault="00001F0D">
          <w:pPr>
            <w:pStyle w:val="TJ2"/>
            <w:tabs>
              <w:tab w:val="right" w:leader="dot" w:pos="8493"/>
            </w:tabs>
            <w:rPr>
              <w:noProof/>
              <w:lang w:eastAsia="hu-HU"/>
            </w:rPr>
          </w:pPr>
          <w:hyperlink w:anchor="_Toc8285153" w:history="1">
            <w:r w:rsidRPr="009A059B">
              <w:rPr>
                <w:rStyle w:val="Hiperhivatkozs"/>
                <w:noProof/>
              </w:rPr>
              <w:t>3.1.  A program által megoldandó probléma leírása</w:t>
            </w:r>
            <w:r>
              <w:rPr>
                <w:noProof/>
                <w:webHidden/>
              </w:rPr>
              <w:tab/>
            </w:r>
            <w:r>
              <w:rPr>
                <w:noProof/>
                <w:webHidden/>
              </w:rPr>
              <w:fldChar w:fldCharType="begin"/>
            </w:r>
            <w:r>
              <w:rPr>
                <w:noProof/>
                <w:webHidden/>
              </w:rPr>
              <w:instrText xml:space="preserve"> PAGEREF _Toc8285153 \h </w:instrText>
            </w:r>
            <w:r>
              <w:rPr>
                <w:noProof/>
                <w:webHidden/>
              </w:rPr>
            </w:r>
            <w:r>
              <w:rPr>
                <w:noProof/>
                <w:webHidden/>
              </w:rPr>
              <w:fldChar w:fldCharType="separate"/>
            </w:r>
            <w:r>
              <w:rPr>
                <w:noProof/>
                <w:webHidden/>
              </w:rPr>
              <w:t>16</w:t>
            </w:r>
            <w:r>
              <w:rPr>
                <w:noProof/>
                <w:webHidden/>
              </w:rPr>
              <w:fldChar w:fldCharType="end"/>
            </w:r>
          </w:hyperlink>
        </w:p>
        <w:p w:rsidR="00001F0D" w:rsidRDefault="00001F0D">
          <w:pPr>
            <w:pStyle w:val="TJ2"/>
            <w:tabs>
              <w:tab w:val="right" w:leader="dot" w:pos="8493"/>
            </w:tabs>
            <w:rPr>
              <w:noProof/>
              <w:lang w:eastAsia="hu-HU"/>
            </w:rPr>
          </w:pPr>
          <w:hyperlink w:anchor="_Toc8285154" w:history="1">
            <w:r w:rsidRPr="009A059B">
              <w:rPr>
                <w:rStyle w:val="Hiperhivatkozs"/>
                <w:noProof/>
              </w:rPr>
              <w:t>3.2. Nyelv és fejlesztői környezet megválasztása</w:t>
            </w:r>
            <w:r>
              <w:rPr>
                <w:noProof/>
                <w:webHidden/>
              </w:rPr>
              <w:tab/>
            </w:r>
            <w:r>
              <w:rPr>
                <w:noProof/>
                <w:webHidden/>
              </w:rPr>
              <w:fldChar w:fldCharType="begin"/>
            </w:r>
            <w:r>
              <w:rPr>
                <w:noProof/>
                <w:webHidden/>
              </w:rPr>
              <w:instrText xml:space="preserve"> PAGEREF _Toc8285154 \h </w:instrText>
            </w:r>
            <w:r>
              <w:rPr>
                <w:noProof/>
                <w:webHidden/>
              </w:rPr>
            </w:r>
            <w:r>
              <w:rPr>
                <w:noProof/>
                <w:webHidden/>
              </w:rPr>
              <w:fldChar w:fldCharType="separate"/>
            </w:r>
            <w:r>
              <w:rPr>
                <w:noProof/>
                <w:webHidden/>
              </w:rPr>
              <w:t>17</w:t>
            </w:r>
            <w:r>
              <w:rPr>
                <w:noProof/>
                <w:webHidden/>
              </w:rPr>
              <w:fldChar w:fldCharType="end"/>
            </w:r>
          </w:hyperlink>
        </w:p>
        <w:p w:rsidR="00001F0D" w:rsidRDefault="00001F0D">
          <w:pPr>
            <w:pStyle w:val="TJ2"/>
            <w:tabs>
              <w:tab w:val="right" w:leader="dot" w:pos="8493"/>
            </w:tabs>
            <w:rPr>
              <w:noProof/>
              <w:lang w:eastAsia="hu-HU"/>
            </w:rPr>
          </w:pPr>
          <w:hyperlink w:anchor="_Toc8285155" w:history="1">
            <w:r w:rsidRPr="009A059B">
              <w:rPr>
                <w:rStyle w:val="Hiperhivatkozs"/>
                <w:noProof/>
              </w:rPr>
              <w:t>3.3. A program általános felépítése</w:t>
            </w:r>
            <w:r>
              <w:rPr>
                <w:noProof/>
                <w:webHidden/>
              </w:rPr>
              <w:tab/>
            </w:r>
            <w:r>
              <w:rPr>
                <w:noProof/>
                <w:webHidden/>
              </w:rPr>
              <w:fldChar w:fldCharType="begin"/>
            </w:r>
            <w:r>
              <w:rPr>
                <w:noProof/>
                <w:webHidden/>
              </w:rPr>
              <w:instrText xml:space="preserve"> PAGEREF _Toc8285155 \h </w:instrText>
            </w:r>
            <w:r>
              <w:rPr>
                <w:noProof/>
                <w:webHidden/>
              </w:rPr>
            </w:r>
            <w:r>
              <w:rPr>
                <w:noProof/>
                <w:webHidden/>
              </w:rPr>
              <w:fldChar w:fldCharType="separate"/>
            </w:r>
            <w:r>
              <w:rPr>
                <w:noProof/>
                <w:webHidden/>
              </w:rPr>
              <w:t>17</w:t>
            </w:r>
            <w:r>
              <w:rPr>
                <w:noProof/>
                <w:webHidden/>
              </w:rPr>
              <w:fldChar w:fldCharType="end"/>
            </w:r>
          </w:hyperlink>
        </w:p>
        <w:p w:rsidR="00001F0D" w:rsidRDefault="00001F0D">
          <w:pPr>
            <w:pStyle w:val="TJ2"/>
            <w:tabs>
              <w:tab w:val="right" w:leader="dot" w:pos="8493"/>
            </w:tabs>
            <w:rPr>
              <w:noProof/>
              <w:lang w:eastAsia="hu-HU"/>
            </w:rPr>
          </w:pPr>
          <w:hyperlink w:anchor="_Toc8285156" w:history="1">
            <w:r w:rsidRPr="009A059B">
              <w:rPr>
                <w:rStyle w:val="Hiperhivatkozs"/>
                <w:noProof/>
              </w:rPr>
              <w:t>3.4. Az algoritmus függvényei és paraméterezési lehetőségei</w:t>
            </w:r>
            <w:r>
              <w:rPr>
                <w:noProof/>
                <w:webHidden/>
              </w:rPr>
              <w:tab/>
            </w:r>
            <w:r>
              <w:rPr>
                <w:noProof/>
                <w:webHidden/>
              </w:rPr>
              <w:fldChar w:fldCharType="begin"/>
            </w:r>
            <w:r>
              <w:rPr>
                <w:noProof/>
                <w:webHidden/>
              </w:rPr>
              <w:instrText xml:space="preserve"> PAGEREF _Toc8285156 \h </w:instrText>
            </w:r>
            <w:r>
              <w:rPr>
                <w:noProof/>
                <w:webHidden/>
              </w:rPr>
            </w:r>
            <w:r>
              <w:rPr>
                <w:noProof/>
                <w:webHidden/>
              </w:rPr>
              <w:fldChar w:fldCharType="separate"/>
            </w:r>
            <w:r>
              <w:rPr>
                <w:noProof/>
                <w:webHidden/>
              </w:rPr>
              <w:t>20</w:t>
            </w:r>
            <w:r>
              <w:rPr>
                <w:noProof/>
                <w:webHidden/>
              </w:rPr>
              <w:fldChar w:fldCharType="end"/>
            </w:r>
          </w:hyperlink>
        </w:p>
        <w:p w:rsidR="00001F0D" w:rsidRDefault="00001F0D">
          <w:pPr>
            <w:pStyle w:val="TJ3"/>
            <w:tabs>
              <w:tab w:val="right" w:leader="dot" w:pos="8493"/>
            </w:tabs>
            <w:rPr>
              <w:noProof/>
              <w:lang w:eastAsia="hu-HU"/>
            </w:rPr>
          </w:pPr>
          <w:hyperlink w:anchor="_Toc8285157" w:history="1">
            <w:r w:rsidRPr="009A059B">
              <w:rPr>
                <w:rStyle w:val="Hiperhivatkozs"/>
                <w:noProof/>
              </w:rPr>
              <w:t>3.4.1. Input adatok létrehozása</w:t>
            </w:r>
            <w:r>
              <w:rPr>
                <w:noProof/>
                <w:webHidden/>
              </w:rPr>
              <w:tab/>
            </w:r>
            <w:r>
              <w:rPr>
                <w:noProof/>
                <w:webHidden/>
              </w:rPr>
              <w:fldChar w:fldCharType="begin"/>
            </w:r>
            <w:r>
              <w:rPr>
                <w:noProof/>
                <w:webHidden/>
              </w:rPr>
              <w:instrText xml:space="preserve"> PAGEREF _Toc8285157 \h </w:instrText>
            </w:r>
            <w:r>
              <w:rPr>
                <w:noProof/>
                <w:webHidden/>
              </w:rPr>
            </w:r>
            <w:r>
              <w:rPr>
                <w:noProof/>
                <w:webHidden/>
              </w:rPr>
              <w:fldChar w:fldCharType="separate"/>
            </w:r>
            <w:r>
              <w:rPr>
                <w:noProof/>
                <w:webHidden/>
              </w:rPr>
              <w:t>20</w:t>
            </w:r>
            <w:r>
              <w:rPr>
                <w:noProof/>
                <w:webHidden/>
              </w:rPr>
              <w:fldChar w:fldCharType="end"/>
            </w:r>
          </w:hyperlink>
        </w:p>
        <w:p w:rsidR="00001F0D" w:rsidRDefault="00001F0D">
          <w:pPr>
            <w:pStyle w:val="TJ3"/>
            <w:tabs>
              <w:tab w:val="right" w:leader="dot" w:pos="8493"/>
            </w:tabs>
            <w:rPr>
              <w:noProof/>
              <w:lang w:eastAsia="hu-HU"/>
            </w:rPr>
          </w:pPr>
          <w:hyperlink w:anchor="_Toc8285158" w:history="1">
            <w:r w:rsidRPr="009A059B">
              <w:rPr>
                <w:rStyle w:val="Hiperhivatkozs"/>
                <w:noProof/>
              </w:rPr>
              <w:t>3.4.2. A neurális háló tervezése</w:t>
            </w:r>
            <w:r>
              <w:rPr>
                <w:noProof/>
                <w:webHidden/>
              </w:rPr>
              <w:tab/>
            </w:r>
            <w:r>
              <w:rPr>
                <w:noProof/>
                <w:webHidden/>
              </w:rPr>
              <w:fldChar w:fldCharType="begin"/>
            </w:r>
            <w:r>
              <w:rPr>
                <w:noProof/>
                <w:webHidden/>
              </w:rPr>
              <w:instrText xml:space="preserve"> PAGEREF _Toc8285158 \h </w:instrText>
            </w:r>
            <w:r>
              <w:rPr>
                <w:noProof/>
                <w:webHidden/>
              </w:rPr>
            </w:r>
            <w:r>
              <w:rPr>
                <w:noProof/>
                <w:webHidden/>
              </w:rPr>
              <w:fldChar w:fldCharType="separate"/>
            </w:r>
            <w:r>
              <w:rPr>
                <w:noProof/>
                <w:webHidden/>
              </w:rPr>
              <w:t>21</w:t>
            </w:r>
            <w:r>
              <w:rPr>
                <w:noProof/>
                <w:webHidden/>
              </w:rPr>
              <w:fldChar w:fldCharType="end"/>
            </w:r>
          </w:hyperlink>
        </w:p>
        <w:p w:rsidR="00001F0D" w:rsidRDefault="00001F0D">
          <w:pPr>
            <w:pStyle w:val="TJ3"/>
            <w:tabs>
              <w:tab w:val="right" w:leader="dot" w:pos="8493"/>
            </w:tabs>
            <w:rPr>
              <w:noProof/>
              <w:lang w:eastAsia="hu-HU"/>
            </w:rPr>
          </w:pPr>
          <w:hyperlink w:anchor="_Toc8285159" w:history="1">
            <w:r w:rsidRPr="009A059B">
              <w:rPr>
                <w:rStyle w:val="Hiperhivatkozs"/>
                <w:noProof/>
              </w:rPr>
              <w:t>3.4.3. A szomszédsági függvény kiválasztása</w:t>
            </w:r>
            <w:r>
              <w:rPr>
                <w:noProof/>
                <w:webHidden/>
              </w:rPr>
              <w:tab/>
            </w:r>
            <w:r>
              <w:rPr>
                <w:noProof/>
                <w:webHidden/>
              </w:rPr>
              <w:fldChar w:fldCharType="begin"/>
            </w:r>
            <w:r>
              <w:rPr>
                <w:noProof/>
                <w:webHidden/>
              </w:rPr>
              <w:instrText xml:space="preserve"> PAGEREF _Toc8285159 \h </w:instrText>
            </w:r>
            <w:r>
              <w:rPr>
                <w:noProof/>
                <w:webHidden/>
              </w:rPr>
            </w:r>
            <w:r>
              <w:rPr>
                <w:noProof/>
                <w:webHidden/>
              </w:rPr>
              <w:fldChar w:fldCharType="separate"/>
            </w:r>
            <w:r>
              <w:rPr>
                <w:noProof/>
                <w:webHidden/>
              </w:rPr>
              <w:t>22</w:t>
            </w:r>
            <w:r>
              <w:rPr>
                <w:noProof/>
                <w:webHidden/>
              </w:rPr>
              <w:fldChar w:fldCharType="end"/>
            </w:r>
          </w:hyperlink>
        </w:p>
        <w:p w:rsidR="00001F0D" w:rsidRDefault="00001F0D">
          <w:pPr>
            <w:pStyle w:val="TJ3"/>
            <w:tabs>
              <w:tab w:val="right" w:leader="dot" w:pos="8493"/>
            </w:tabs>
            <w:rPr>
              <w:noProof/>
              <w:lang w:eastAsia="hu-HU"/>
            </w:rPr>
          </w:pPr>
          <w:hyperlink w:anchor="_Toc8285160" w:history="1">
            <w:r w:rsidRPr="009A059B">
              <w:rPr>
                <w:rStyle w:val="Hiperhivatkozs"/>
                <w:noProof/>
              </w:rPr>
              <w:t>3.4.4.  A szomszédossági függvény alakjának változása az iterációk függvényében</w:t>
            </w:r>
            <w:r>
              <w:rPr>
                <w:noProof/>
                <w:webHidden/>
              </w:rPr>
              <w:tab/>
            </w:r>
            <w:r>
              <w:rPr>
                <w:noProof/>
                <w:webHidden/>
              </w:rPr>
              <w:fldChar w:fldCharType="begin"/>
            </w:r>
            <w:r>
              <w:rPr>
                <w:noProof/>
                <w:webHidden/>
              </w:rPr>
              <w:instrText xml:space="preserve"> PAGEREF _Toc8285160 \h </w:instrText>
            </w:r>
            <w:r>
              <w:rPr>
                <w:noProof/>
                <w:webHidden/>
              </w:rPr>
            </w:r>
            <w:r>
              <w:rPr>
                <w:noProof/>
                <w:webHidden/>
              </w:rPr>
              <w:fldChar w:fldCharType="separate"/>
            </w:r>
            <w:r>
              <w:rPr>
                <w:noProof/>
                <w:webHidden/>
              </w:rPr>
              <w:t>24</w:t>
            </w:r>
            <w:r>
              <w:rPr>
                <w:noProof/>
                <w:webHidden/>
              </w:rPr>
              <w:fldChar w:fldCharType="end"/>
            </w:r>
          </w:hyperlink>
        </w:p>
        <w:p w:rsidR="00001F0D" w:rsidRDefault="00001F0D">
          <w:pPr>
            <w:pStyle w:val="TJ3"/>
            <w:tabs>
              <w:tab w:val="right" w:leader="dot" w:pos="8493"/>
            </w:tabs>
            <w:rPr>
              <w:noProof/>
              <w:lang w:eastAsia="hu-HU"/>
            </w:rPr>
          </w:pPr>
          <w:hyperlink w:anchor="_Toc8285161" w:history="1">
            <w:r w:rsidRPr="009A059B">
              <w:rPr>
                <w:rStyle w:val="Hiperhivatkozs"/>
                <w:noProof/>
              </w:rPr>
              <w:t>3.4.5. A tanulási együttható</w:t>
            </w:r>
            <w:r>
              <w:rPr>
                <w:noProof/>
                <w:webHidden/>
              </w:rPr>
              <w:tab/>
            </w:r>
            <w:r>
              <w:rPr>
                <w:noProof/>
                <w:webHidden/>
              </w:rPr>
              <w:fldChar w:fldCharType="begin"/>
            </w:r>
            <w:r>
              <w:rPr>
                <w:noProof/>
                <w:webHidden/>
              </w:rPr>
              <w:instrText xml:space="preserve"> PAGEREF _Toc8285161 \h </w:instrText>
            </w:r>
            <w:r>
              <w:rPr>
                <w:noProof/>
                <w:webHidden/>
              </w:rPr>
            </w:r>
            <w:r>
              <w:rPr>
                <w:noProof/>
                <w:webHidden/>
              </w:rPr>
              <w:fldChar w:fldCharType="separate"/>
            </w:r>
            <w:r>
              <w:rPr>
                <w:noProof/>
                <w:webHidden/>
              </w:rPr>
              <w:t>25</w:t>
            </w:r>
            <w:r>
              <w:rPr>
                <w:noProof/>
                <w:webHidden/>
              </w:rPr>
              <w:fldChar w:fldCharType="end"/>
            </w:r>
          </w:hyperlink>
        </w:p>
        <w:p w:rsidR="00001F0D" w:rsidRDefault="00001F0D">
          <w:pPr>
            <w:pStyle w:val="TJ3"/>
            <w:tabs>
              <w:tab w:val="right" w:leader="dot" w:pos="8493"/>
            </w:tabs>
            <w:rPr>
              <w:noProof/>
              <w:lang w:eastAsia="hu-HU"/>
            </w:rPr>
          </w:pPr>
          <w:hyperlink w:anchor="_Toc8285162" w:history="1">
            <w:r w:rsidRPr="009A059B">
              <w:rPr>
                <w:rStyle w:val="Hiperhivatkozs"/>
                <w:noProof/>
              </w:rPr>
              <w:t>3.4.6. Az iterációk számának megválasztása</w:t>
            </w:r>
            <w:r>
              <w:rPr>
                <w:noProof/>
                <w:webHidden/>
              </w:rPr>
              <w:tab/>
            </w:r>
            <w:r>
              <w:rPr>
                <w:noProof/>
                <w:webHidden/>
              </w:rPr>
              <w:fldChar w:fldCharType="begin"/>
            </w:r>
            <w:r>
              <w:rPr>
                <w:noProof/>
                <w:webHidden/>
              </w:rPr>
              <w:instrText xml:space="preserve"> PAGEREF _Toc8285162 \h </w:instrText>
            </w:r>
            <w:r>
              <w:rPr>
                <w:noProof/>
                <w:webHidden/>
              </w:rPr>
            </w:r>
            <w:r>
              <w:rPr>
                <w:noProof/>
                <w:webHidden/>
              </w:rPr>
              <w:fldChar w:fldCharType="separate"/>
            </w:r>
            <w:r>
              <w:rPr>
                <w:noProof/>
                <w:webHidden/>
              </w:rPr>
              <w:t>26</w:t>
            </w:r>
            <w:r>
              <w:rPr>
                <w:noProof/>
                <w:webHidden/>
              </w:rPr>
              <w:fldChar w:fldCharType="end"/>
            </w:r>
          </w:hyperlink>
        </w:p>
        <w:p w:rsidR="00001F0D" w:rsidRDefault="00001F0D">
          <w:pPr>
            <w:pStyle w:val="TJ3"/>
            <w:tabs>
              <w:tab w:val="right" w:leader="dot" w:pos="8493"/>
            </w:tabs>
            <w:rPr>
              <w:noProof/>
              <w:lang w:eastAsia="hu-HU"/>
            </w:rPr>
          </w:pPr>
          <w:hyperlink w:anchor="_Toc8285163" w:history="1">
            <w:r w:rsidRPr="009A059B">
              <w:rPr>
                <w:rStyle w:val="Hiperhivatkozs"/>
                <w:noProof/>
              </w:rPr>
              <w:t>3.4.7.  A program által használt függvények és paraméterek</w:t>
            </w:r>
            <w:r>
              <w:rPr>
                <w:noProof/>
                <w:webHidden/>
              </w:rPr>
              <w:tab/>
            </w:r>
            <w:r>
              <w:rPr>
                <w:noProof/>
                <w:webHidden/>
              </w:rPr>
              <w:fldChar w:fldCharType="begin"/>
            </w:r>
            <w:r>
              <w:rPr>
                <w:noProof/>
                <w:webHidden/>
              </w:rPr>
              <w:instrText xml:space="preserve"> PAGEREF _Toc8285163 \h </w:instrText>
            </w:r>
            <w:r>
              <w:rPr>
                <w:noProof/>
                <w:webHidden/>
              </w:rPr>
            </w:r>
            <w:r>
              <w:rPr>
                <w:noProof/>
                <w:webHidden/>
              </w:rPr>
              <w:fldChar w:fldCharType="separate"/>
            </w:r>
            <w:r>
              <w:rPr>
                <w:noProof/>
                <w:webHidden/>
              </w:rPr>
              <w:t>26</w:t>
            </w:r>
            <w:r>
              <w:rPr>
                <w:noProof/>
                <w:webHidden/>
              </w:rPr>
              <w:fldChar w:fldCharType="end"/>
            </w:r>
          </w:hyperlink>
        </w:p>
        <w:p w:rsidR="00001F0D" w:rsidRDefault="00001F0D">
          <w:pPr>
            <w:pStyle w:val="TJ2"/>
            <w:tabs>
              <w:tab w:val="right" w:leader="dot" w:pos="8493"/>
            </w:tabs>
            <w:rPr>
              <w:noProof/>
              <w:lang w:eastAsia="hu-HU"/>
            </w:rPr>
          </w:pPr>
          <w:hyperlink w:anchor="_Toc8285164" w:history="1">
            <w:r w:rsidRPr="009A059B">
              <w:rPr>
                <w:rStyle w:val="Hiperhivatkozs"/>
                <w:noProof/>
              </w:rPr>
              <w:t>3.5 Az implementált SOM algoritmus végrehajtása színekkel</w:t>
            </w:r>
            <w:r>
              <w:rPr>
                <w:noProof/>
                <w:webHidden/>
              </w:rPr>
              <w:tab/>
            </w:r>
            <w:r>
              <w:rPr>
                <w:noProof/>
                <w:webHidden/>
              </w:rPr>
              <w:fldChar w:fldCharType="begin"/>
            </w:r>
            <w:r>
              <w:rPr>
                <w:noProof/>
                <w:webHidden/>
              </w:rPr>
              <w:instrText xml:space="preserve"> PAGEREF _Toc8285164 \h </w:instrText>
            </w:r>
            <w:r>
              <w:rPr>
                <w:noProof/>
                <w:webHidden/>
              </w:rPr>
            </w:r>
            <w:r>
              <w:rPr>
                <w:noProof/>
                <w:webHidden/>
              </w:rPr>
              <w:fldChar w:fldCharType="separate"/>
            </w:r>
            <w:r>
              <w:rPr>
                <w:noProof/>
                <w:webHidden/>
              </w:rPr>
              <w:t>28</w:t>
            </w:r>
            <w:r>
              <w:rPr>
                <w:noProof/>
                <w:webHidden/>
              </w:rPr>
              <w:fldChar w:fldCharType="end"/>
            </w:r>
          </w:hyperlink>
        </w:p>
        <w:p w:rsidR="00001F0D" w:rsidRDefault="00001F0D">
          <w:pPr>
            <w:pStyle w:val="TJ3"/>
            <w:tabs>
              <w:tab w:val="right" w:leader="dot" w:pos="8493"/>
            </w:tabs>
            <w:rPr>
              <w:noProof/>
              <w:lang w:eastAsia="hu-HU"/>
            </w:rPr>
          </w:pPr>
          <w:hyperlink w:anchor="_Toc8285165" w:history="1">
            <w:r w:rsidRPr="009A059B">
              <w:rPr>
                <w:rStyle w:val="Hiperhivatkozs"/>
                <w:noProof/>
              </w:rPr>
              <w:t>3.5.1. A program felhasználói felülete (ColorForm)</w:t>
            </w:r>
            <w:r>
              <w:rPr>
                <w:noProof/>
                <w:webHidden/>
              </w:rPr>
              <w:tab/>
            </w:r>
            <w:r>
              <w:rPr>
                <w:noProof/>
                <w:webHidden/>
              </w:rPr>
              <w:fldChar w:fldCharType="begin"/>
            </w:r>
            <w:r>
              <w:rPr>
                <w:noProof/>
                <w:webHidden/>
              </w:rPr>
              <w:instrText xml:space="preserve"> PAGEREF _Toc8285165 \h </w:instrText>
            </w:r>
            <w:r>
              <w:rPr>
                <w:noProof/>
                <w:webHidden/>
              </w:rPr>
            </w:r>
            <w:r>
              <w:rPr>
                <w:noProof/>
                <w:webHidden/>
              </w:rPr>
              <w:fldChar w:fldCharType="separate"/>
            </w:r>
            <w:r>
              <w:rPr>
                <w:noProof/>
                <w:webHidden/>
              </w:rPr>
              <w:t>28</w:t>
            </w:r>
            <w:r>
              <w:rPr>
                <w:noProof/>
                <w:webHidden/>
              </w:rPr>
              <w:fldChar w:fldCharType="end"/>
            </w:r>
          </w:hyperlink>
        </w:p>
        <w:p w:rsidR="00001F0D" w:rsidRDefault="00001F0D">
          <w:pPr>
            <w:pStyle w:val="TJ3"/>
            <w:tabs>
              <w:tab w:val="right" w:leader="dot" w:pos="8493"/>
            </w:tabs>
            <w:rPr>
              <w:noProof/>
              <w:lang w:eastAsia="hu-HU"/>
            </w:rPr>
          </w:pPr>
          <w:hyperlink w:anchor="_Toc8285166" w:history="1">
            <w:r w:rsidRPr="009A059B">
              <w:rPr>
                <w:rStyle w:val="Hiperhivatkozs"/>
                <w:noProof/>
              </w:rPr>
              <w:t>3.5.2. Az algoritmus megvalósítása</w:t>
            </w:r>
            <w:r>
              <w:rPr>
                <w:noProof/>
                <w:webHidden/>
              </w:rPr>
              <w:tab/>
            </w:r>
            <w:r>
              <w:rPr>
                <w:noProof/>
                <w:webHidden/>
              </w:rPr>
              <w:fldChar w:fldCharType="begin"/>
            </w:r>
            <w:r>
              <w:rPr>
                <w:noProof/>
                <w:webHidden/>
              </w:rPr>
              <w:instrText xml:space="preserve"> PAGEREF _Toc8285166 \h </w:instrText>
            </w:r>
            <w:r>
              <w:rPr>
                <w:noProof/>
                <w:webHidden/>
              </w:rPr>
            </w:r>
            <w:r>
              <w:rPr>
                <w:noProof/>
                <w:webHidden/>
              </w:rPr>
              <w:fldChar w:fldCharType="separate"/>
            </w:r>
            <w:r>
              <w:rPr>
                <w:noProof/>
                <w:webHidden/>
              </w:rPr>
              <w:t>29</w:t>
            </w:r>
            <w:r>
              <w:rPr>
                <w:noProof/>
                <w:webHidden/>
              </w:rPr>
              <w:fldChar w:fldCharType="end"/>
            </w:r>
          </w:hyperlink>
        </w:p>
        <w:p w:rsidR="00001F0D" w:rsidRDefault="00001F0D">
          <w:pPr>
            <w:pStyle w:val="TJ2"/>
            <w:tabs>
              <w:tab w:val="right" w:leader="dot" w:pos="8493"/>
            </w:tabs>
            <w:rPr>
              <w:noProof/>
              <w:lang w:eastAsia="hu-HU"/>
            </w:rPr>
          </w:pPr>
          <w:hyperlink w:anchor="_Toc8285167" w:history="1">
            <w:r w:rsidRPr="009A059B">
              <w:rPr>
                <w:rStyle w:val="Hiperhivatkozs"/>
                <w:noProof/>
              </w:rPr>
              <w:t>3.6. Írisz-adathalmaz klaszterezése</w:t>
            </w:r>
            <w:r>
              <w:rPr>
                <w:noProof/>
                <w:webHidden/>
              </w:rPr>
              <w:tab/>
            </w:r>
            <w:r>
              <w:rPr>
                <w:noProof/>
                <w:webHidden/>
              </w:rPr>
              <w:fldChar w:fldCharType="begin"/>
            </w:r>
            <w:r>
              <w:rPr>
                <w:noProof/>
                <w:webHidden/>
              </w:rPr>
              <w:instrText xml:space="preserve"> PAGEREF _Toc8285167 \h </w:instrText>
            </w:r>
            <w:r>
              <w:rPr>
                <w:noProof/>
                <w:webHidden/>
              </w:rPr>
            </w:r>
            <w:r>
              <w:rPr>
                <w:noProof/>
                <w:webHidden/>
              </w:rPr>
              <w:fldChar w:fldCharType="separate"/>
            </w:r>
            <w:r>
              <w:rPr>
                <w:noProof/>
                <w:webHidden/>
              </w:rPr>
              <w:t>30</w:t>
            </w:r>
            <w:r>
              <w:rPr>
                <w:noProof/>
                <w:webHidden/>
              </w:rPr>
              <w:fldChar w:fldCharType="end"/>
            </w:r>
          </w:hyperlink>
        </w:p>
        <w:p w:rsidR="00001F0D" w:rsidRDefault="00001F0D">
          <w:pPr>
            <w:pStyle w:val="TJ2"/>
            <w:tabs>
              <w:tab w:val="right" w:leader="dot" w:pos="8493"/>
            </w:tabs>
            <w:rPr>
              <w:noProof/>
              <w:lang w:eastAsia="hu-HU"/>
            </w:rPr>
          </w:pPr>
          <w:hyperlink w:anchor="_Toc8285168" w:history="1">
            <w:r w:rsidRPr="009A059B">
              <w:rPr>
                <w:rStyle w:val="Hiperhivatkozs"/>
                <w:noProof/>
              </w:rPr>
              <w:t>3.4. Szavak klaszterezése</w:t>
            </w:r>
            <w:r>
              <w:rPr>
                <w:noProof/>
                <w:webHidden/>
              </w:rPr>
              <w:tab/>
            </w:r>
            <w:r>
              <w:rPr>
                <w:noProof/>
                <w:webHidden/>
              </w:rPr>
              <w:fldChar w:fldCharType="begin"/>
            </w:r>
            <w:r>
              <w:rPr>
                <w:noProof/>
                <w:webHidden/>
              </w:rPr>
              <w:instrText xml:space="preserve"> PAGEREF _Toc8285168 \h </w:instrText>
            </w:r>
            <w:r>
              <w:rPr>
                <w:noProof/>
                <w:webHidden/>
              </w:rPr>
            </w:r>
            <w:r>
              <w:rPr>
                <w:noProof/>
                <w:webHidden/>
              </w:rPr>
              <w:fldChar w:fldCharType="separate"/>
            </w:r>
            <w:r>
              <w:rPr>
                <w:noProof/>
                <w:webHidden/>
              </w:rPr>
              <w:t>32</w:t>
            </w:r>
            <w:r>
              <w:rPr>
                <w:noProof/>
                <w:webHidden/>
              </w:rPr>
              <w:fldChar w:fldCharType="end"/>
            </w:r>
          </w:hyperlink>
        </w:p>
        <w:p w:rsidR="00001F0D" w:rsidRDefault="00001F0D">
          <w:pPr>
            <w:pStyle w:val="TJ1"/>
            <w:tabs>
              <w:tab w:val="right" w:leader="dot" w:pos="8493"/>
            </w:tabs>
            <w:rPr>
              <w:rFonts w:eastAsiaTheme="minorEastAsia"/>
              <w:noProof/>
              <w:lang w:eastAsia="hu-HU"/>
            </w:rPr>
          </w:pPr>
          <w:hyperlink w:anchor="_Toc8285169" w:history="1">
            <w:r w:rsidRPr="009A059B">
              <w:rPr>
                <w:rStyle w:val="Hiperhivatkozs"/>
                <w:noProof/>
                <w:lang w:eastAsia="hu-HU"/>
              </w:rPr>
              <w:t>4. Összegzés</w:t>
            </w:r>
            <w:r>
              <w:rPr>
                <w:noProof/>
                <w:webHidden/>
              </w:rPr>
              <w:tab/>
            </w:r>
            <w:r>
              <w:rPr>
                <w:noProof/>
                <w:webHidden/>
              </w:rPr>
              <w:fldChar w:fldCharType="begin"/>
            </w:r>
            <w:r>
              <w:rPr>
                <w:noProof/>
                <w:webHidden/>
              </w:rPr>
              <w:instrText xml:space="preserve"> PAGEREF _Toc8285169 \h </w:instrText>
            </w:r>
            <w:r>
              <w:rPr>
                <w:noProof/>
                <w:webHidden/>
              </w:rPr>
            </w:r>
            <w:r>
              <w:rPr>
                <w:noProof/>
                <w:webHidden/>
              </w:rPr>
              <w:fldChar w:fldCharType="separate"/>
            </w:r>
            <w:r>
              <w:rPr>
                <w:noProof/>
                <w:webHidden/>
              </w:rPr>
              <w:t>33</w:t>
            </w:r>
            <w:r>
              <w:rPr>
                <w:noProof/>
                <w:webHidden/>
              </w:rPr>
              <w:fldChar w:fldCharType="end"/>
            </w:r>
          </w:hyperlink>
        </w:p>
        <w:p w:rsidR="00001F0D" w:rsidRDefault="00001F0D">
          <w:pPr>
            <w:pStyle w:val="TJ1"/>
            <w:tabs>
              <w:tab w:val="right" w:leader="dot" w:pos="8493"/>
            </w:tabs>
            <w:rPr>
              <w:rFonts w:eastAsiaTheme="minorEastAsia"/>
              <w:noProof/>
              <w:lang w:eastAsia="hu-HU"/>
            </w:rPr>
          </w:pPr>
          <w:hyperlink w:anchor="_Toc8285170" w:history="1">
            <w:r w:rsidRPr="009A059B">
              <w:rPr>
                <w:rStyle w:val="Hiperhivatkozs"/>
                <w:noProof/>
                <w:lang w:eastAsia="hu-HU"/>
              </w:rPr>
              <w:t>5. Irodalomjegyzék</w:t>
            </w:r>
            <w:r>
              <w:rPr>
                <w:noProof/>
                <w:webHidden/>
              </w:rPr>
              <w:tab/>
            </w:r>
            <w:r>
              <w:rPr>
                <w:noProof/>
                <w:webHidden/>
              </w:rPr>
              <w:fldChar w:fldCharType="begin"/>
            </w:r>
            <w:r>
              <w:rPr>
                <w:noProof/>
                <w:webHidden/>
              </w:rPr>
              <w:instrText xml:space="preserve"> PAGEREF _Toc8285170 \h </w:instrText>
            </w:r>
            <w:r>
              <w:rPr>
                <w:noProof/>
                <w:webHidden/>
              </w:rPr>
            </w:r>
            <w:r>
              <w:rPr>
                <w:noProof/>
                <w:webHidden/>
              </w:rPr>
              <w:fldChar w:fldCharType="separate"/>
            </w:r>
            <w:r>
              <w:rPr>
                <w:noProof/>
                <w:webHidden/>
              </w:rPr>
              <w:t>34</w:t>
            </w:r>
            <w:r>
              <w:rPr>
                <w:noProof/>
                <w:webHidden/>
              </w:rPr>
              <w:fldChar w:fldCharType="end"/>
            </w:r>
          </w:hyperlink>
        </w:p>
        <w:p w:rsidR="00AC7238" w:rsidRPr="00CD1BA1" w:rsidRDefault="000A12AE">
          <w:r w:rsidRPr="00A14D39">
            <w:rPr>
              <w:rFonts w:ascii="Times New Roman" w:hAnsi="Times New Roman" w:cs="Times New Roman"/>
              <w:sz w:val="28"/>
              <w:szCs w:val="28"/>
            </w:rPr>
            <w:lastRenderedPageBreak/>
            <w:fldChar w:fldCharType="end"/>
          </w:r>
        </w:p>
      </w:sdtContent>
    </w:sdt>
    <w:p w:rsidR="006758BB" w:rsidRPr="00A14D39" w:rsidRDefault="006758BB" w:rsidP="002B50B8">
      <w:pPr>
        <w:pStyle w:val="Cmsor1"/>
        <w:spacing w:after="360"/>
        <w:rPr>
          <w:sz w:val="40"/>
          <w:szCs w:val="40"/>
          <w:lang w:eastAsia="hu-HU"/>
        </w:rPr>
      </w:pPr>
      <w:bookmarkStart w:id="0" w:name="_Toc8285139"/>
      <w:r w:rsidRPr="00A14D39">
        <w:rPr>
          <w:sz w:val="40"/>
          <w:szCs w:val="40"/>
          <w:lang w:eastAsia="hu-HU"/>
        </w:rPr>
        <w:t>1. Bevezetés</w:t>
      </w:r>
      <w:bookmarkEnd w:id="0"/>
    </w:p>
    <w:p w:rsidR="0092366F" w:rsidRDefault="00D441A8" w:rsidP="00667CA6">
      <w:pPr>
        <w:keepLine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320BF" w:rsidRPr="00A14D39">
        <w:rPr>
          <w:rFonts w:ascii="Times New Roman" w:hAnsi="Times New Roman" w:cs="Times New Roman"/>
          <w:sz w:val="24"/>
          <w:szCs w:val="24"/>
        </w:rPr>
        <w:t xml:space="preserve">Jelen szakdolgozat </w:t>
      </w:r>
      <w:r w:rsidR="00DE660B">
        <w:rPr>
          <w:rFonts w:ascii="Times New Roman" w:hAnsi="Times New Roman" w:cs="Times New Roman"/>
          <w:sz w:val="24"/>
          <w:szCs w:val="24"/>
        </w:rPr>
        <w:t xml:space="preserve">célkitűzése a neurális hálók családjába tartozó </w:t>
      </w:r>
      <w:proofErr w:type="spellStart"/>
      <w:r w:rsidR="00DE660B">
        <w:rPr>
          <w:rFonts w:ascii="Times New Roman" w:hAnsi="Times New Roman" w:cs="Times New Roman"/>
          <w:sz w:val="24"/>
          <w:szCs w:val="24"/>
        </w:rPr>
        <w:t>Self-Organizing</w:t>
      </w:r>
      <w:proofErr w:type="spellEnd"/>
      <w:r w:rsidR="00DE660B">
        <w:rPr>
          <w:rFonts w:ascii="Times New Roman" w:hAnsi="Times New Roman" w:cs="Times New Roman"/>
          <w:sz w:val="24"/>
          <w:szCs w:val="24"/>
        </w:rPr>
        <w:t xml:space="preserve"> Map nevezetű algoritmus implementálása, valamint különböző típusú bemeneti adatokkal való tesztelése volt. Az önszervező térképek</w:t>
      </w:r>
      <w:r w:rsidR="001921E7">
        <w:rPr>
          <w:rFonts w:ascii="Times New Roman" w:hAnsi="Times New Roman" w:cs="Times New Roman"/>
          <w:sz w:val="24"/>
          <w:szCs w:val="24"/>
        </w:rPr>
        <w:t xml:space="preserve"> tanulási algoritmusa néhány szempontból meglehetősen sajátos</w:t>
      </w:r>
      <w:r w:rsidR="00BC0030">
        <w:rPr>
          <w:rFonts w:ascii="Times New Roman" w:hAnsi="Times New Roman" w:cs="Times New Roman"/>
          <w:sz w:val="24"/>
          <w:szCs w:val="24"/>
        </w:rPr>
        <w:t>. A széles körben elterjedt neurális hálózatok többsége általában több rétegbe szervezett, eltérő funkcionalitással bíró neuronokból épül fel. A SOM ezzel szemben akár egyetlen neuron réteggel is képes különféle klaszterezési feladatok</w:t>
      </w:r>
      <w:r w:rsidR="00BE0554">
        <w:rPr>
          <w:rFonts w:ascii="Times New Roman" w:hAnsi="Times New Roman" w:cs="Times New Roman"/>
          <w:sz w:val="24"/>
          <w:szCs w:val="24"/>
        </w:rPr>
        <w:t xml:space="preserve"> elvégzésre</w:t>
      </w:r>
      <w:r w:rsidR="00BC0030">
        <w:rPr>
          <w:rFonts w:ascii="Times New Roman" w:hAnsi="Times New Roman" w:cs="Times New Roman"/>
          <w:sz w:val="24"/>
          <w:szCs w:val="24"/>
        </w:rPr>
        <w:t xml:space="preserve">, </w:t>
      </w:r>
      <w:r w:rsidR="00BE0554">
        <w:rPr>
          <w:rFonts w:ascii="Times New Roman" w:hAnsi="Times New Roman" w:cs="Times New Roman"/>
          <w:sz w:val="24"/>
          <w:szCs w:val="24"/>
        </w:rPr>
        <w:t>illetve magas</w:t>
      </w:r>
      <w:r w:rsidR="00BC0030">
        <w:rPr>
          <w:rFonts w:ascii="Times New Roman" w:hAnsi="Times New Roman" w:cs="Times New Roman"/>
          <w:sz w:val="24"/>
          <w:szCs w:val="24"/>
        </w:rPr>
        <w:t xml:space="preserve"> dimenziószámú bemeneti </w:t>
      </w:r>
      <w:r w:rsidR="00BE0554">
        <w:rPr>
          <w:rFonts w:ascii="Times New Roman" w:hAnsi="Times New Roman" w:cs="Times New Roman"/>
          <w:sz w:val="24"/>
          <w:szCs w:val="24"/>
        </w:rPr>
        <w:t xml:space="preserve">értékek látványos megjelenítésére a két- vagy háromdimenziós térben. </w:t>
      </w:r>
    </w:p>
    <w:p w:rsidR="00667CA6" w:rsidRDefault="0092366F" w:rsidP="0092366F">
      <w:pPr>
        <w:keepLine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E0554">
        <w:rPr>
          <w:rFonts w:ascii="Times New Roman" w:hAnsi="Times New Roman" w:cs="Times New Roman"/>
          <w:sz w:val="24"/>
          <w:szCs w:val="24"/>
        </w:rPr>
        <w:t xml:space="preserve">Az algoritmus nem felügyelt tanulást alkalmaz, részben emiatt nincs explicit eredménye, ezért a </w:t>
      </w:r>
      <w:proofErr w:type="spellStart"/>
      <w:r w:rsidR="00BE0554">
        <w:rPr>
          <w:rFonts w:ascii="Times New Roman" w:hAnsi="Times New Roman" w:cs="Times New Roman"/>
          <w:sz w:val="24"/>
          <w:szCs w:val="24"/>
        </w:rPr>
        <w:t>validálása</w:t>
      </w:r>
      <w:proofErr w:type="spellEnd"/>
      <w:r w:rsidR="00BE0554">
        <w:rPr>
          <w:rFonts w:ascii="Times New Roman" w:hAnsi="Times New Roman" w:cs="Times New Roman"/>
          <w:sz w:val="24"/>
          <w:szCs w:val="24"/>
        </w:rPr>
        <w:t xml:space="preserve"> rendkívül nehéz. R</w:t>
      </w:r>
      <w:r w:rsidR="00BE0554" w:rsidRPr="00A14D39">
        <w:rPr>
          <w:rFonts w:ascii="Times New Roman" w:hAnsi="Times New Roman" w:cs="Times New Roman"/>
          <w:sz w:val="24"/>
          <w:szCs w:val="24"/>
        </w:rPr>
        <w:t>áadásul a paraméterek (sz</w:t>
      </w:r>
      <w:r w:rsidR="00BE0554">
        <w:rPr>
          <w:rFonts w:ascii="Times New Roman" w:hAnsi="Times New Roman" w:cs="Times New Roman"/>
          <w:sz w:val="24"/>
          <w:szCs w:val="24"/>
        </w:rPr>
        <w:t>omszédsági függvény</w:t>
      </w:r>
      <w:r w:rsidR="00BE0554" w:rsidRPr="00A14D39">
        <w:rPr>
          <w:rFonts w:ascii="Times New Roman" w:hAnsi="Times New Roman" w:cs="Times New Roman"/>
          <w:sz w:val="24"/>
          <w:szCs w:val="24"/>
        </w:rPr>
        <w:t>, neuronok száma, iterációk száma, stb.) lehetséges értékeinek sokf</w:t>
      </w:r>
      <w:r w:rsidR="00BE0554">
        <w:rPr>
          <w:rFonts w:ascii="Times New Roman" w:hAnsi="Times New Roman" w:cs="Times New Roman"/>
          <w:sz w:val="24"/>
          <w:szCs w:val="24"/>
        </w:rPr>
        <w:t>éle kombinációja tovább nehezítheti</w:t>
      </w:r>
      <w:r w:rsidR="00BE0554" w:rsidRPr="00A14D39">
        <w:rPr>
          <w:rFonts w:ascii="Times New Roman" w:hAnsi="Times New Roman" w:cs="Times New Roman"/>
          <w:sz w:val="24"/>
          <w:szCs w:val="24"/>
        </w:rPr>
        <w:t xml:space="preserve"> az optimális kimenet elérését.</w:t>
      </w:r>
      <w:r>
        <w:rPr>
          <w:rFonts w:ascii="Times New Roman" w:hAnsi="Times New Roman" w:cs="Times New Roman"/>
          <w:sz w:val="24"/>
          <w:szCs w:val="24"/>
        </w:rPr>
        <w:t xml:space="preserve"> </w:t>
      </w:r>
      <w:r w:rsidR="00667CA6">
        <w:rPr>
          <w:rFonts w:ascii="Times New Roman" w:hAnsi="Times New Roman" w:cs="Times New Roman"/>
          <w:sz w:val="24"/>
          <w:szCs w:val="24"/>
        </w:rPr>
        <w:t xml:space="preserve">Eredetileg egy meglehetősen ambiciózus feladat megoldására, természetes szövegben előforduló szavak klaszterezésre szerettem volna felhasználni. Mivel ebben az esetben a hasonlóságot a szövegkörnyezet határozza meg, nincs triviális metrikai </w:t>
      </w:r>
      <w:r>
        <w:rPr>
          <w:rFonts w:ascii="Times New Roman" w:hAnsi="Times New Roman" w:cs="Times New Roman"/>
          <w:sz w:val="24"/>
          <w:szCs w:val="24"/>
        </w:rPr>
        <w:t>kapcsolat a szimbólumok között, ami rendkívül megnehezíti a bemeneti adatok megfelelő transzformálását.</w:t>
      </w:r>
    </w:p>
    <w:p w:rsidR="00177F7F" w:rsidRPr="00B86CF7" w:rsidRDefault="00667CA6" w:rsidP="00B86CF7">
      <w:pPr>
        <w:keepLine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6320BF" w:rsidRPr="00A14D39">
        <w:rPr>
          <w:rFonts w:ascii="Times New Roman" w:hAnsi="Times New Roman" w:cs="Times New Roman"/>
          <w:sz w:val="24"/>
          <w:szCs w:val="24"/>
        </w:rPr>
        <w:t xml:space="preserve">Ezen okokból </w:t>
      </w:r>
      <w:r w:rsidR="0092366F">
        <w:rPr>
          <w:rFonts w:ascii="Times New Roman" w:hAnsi="Times New Roman" w:cs="Times New Roman"/>
          <w:sz w:val="24"/>
          <w:szCs w:val="24"/>
        </w:rPr>
        <w:t>szükségesnek tűnt az algoritmust egyszerűbben ellenőrizhető</w:t>
      </w:r>
      <w:r w:rsidR="006320BF" w:rsidRPr="00A14D39">
        <w:rPr>
          <w:rFonts w:ascii="Times New Roman" w:hAnsi="Times New Roman" w:cs="Times New Roman"/>
          <w:sz w:val="24"/>
          <w:szCs w:val="24"/>
        </w:rPr>
        <w:t xml:space="preserve"> és látványosabb kimenetet generáló p</w:t>
      </w:r>
      <w:r w:rsidR="0092366F">
        <w:rPr>
          <w:rFonts w:ascii="Times New Roman" w:hAnsi="Times New Roman" w:cs="Times New Roman"/>
          <w:sz w:val="24"/>
          <w:szCs w:val="24"/>
        </w:rPr>
        <w:t>roblémák megoldásán is tesztelni. Két klaszterezési probléma megoldását valósítottam meg eredményesen. Az egyik a</w:t>
      </w:r>
      <w:r w:rsidR="006320BF" w:rsidRPr="00A14D39">
        <w:rPr>
          <w:rFonts w:ascii="Times New Roman" w:hAnsi="Times New Roman" w:cs="Times New Roman"/>
          <w:sz w:val="24"/>
          <w:szCs w:val="24"/>
        </w:rPr>
        <w:t xml:space="preserve"> színek RGB kód </w:t>
      </w:r>
      <w:r w:rsidR="0092366F">
        <w:rPr>
          <w:rFonts w:ascii="Times New Roman" w:hAnsi="Times New Roman" w:cs="Times New Roman"/>
          <w:sz w:val="24"/>
          <w:szCs w:val="24"/>
        </w:rPr>
        <w:t>alapján való</w:t>
      </w:r>
      <w:r w:rsidR="006320BF" w:rsidRPr="00A14D39">
        <w:rPr>
          <w:rFonts w:ascii="Times New Roman" w:hAnsi="Times New Roman" w:cs="Times New Roman"/>
          <w:sz w:val="24"/>
          <w:szCs w:val="24"/>
        </w:rPr>
        <w:t xml:space="preserve"> csoportosítás</w:t>
      </w:r>
      <w:r w:rsidR="0092366F">
        <w:rPr>
          <w:rFonts w:ascii="Times New Roman" w:hAnsi="Times New Roman" w:cs="Times New Roman"/>
          <w:sz w:val="24"/>
          <w:szCs w:val="24"/>
        </w:rPr>
        <w:t>a, a másik pedig a klasszikusnak számító</w:t>
      </w:r>
      <w:r w:rsidR="0092366F" w:rsidRPr="0092366F">
        <w:rPr>
          <w:rFonts w:ascii="Times New Roman" w:hAnsi="Times New Roman" w:cs="Times New Roman"/>
          <w:sz w:val="24"/>
          <w:szCs w:val="24"/>
        </w:rPr>
        <w:t xml:space="preserve"> Írisz-adathalmaz</w:t>
      </w:r>
      <w:r w:rsidR="0092366F">
        <w:rPr>
          <w:rFonts w:ascii="Times New Roman" w:hAnsi="Times New Roman" w:cs="Times New Roman"/>
          <w:sz w:val="24"/>
          <w:szCs w:val="24"/>
        </w:rPr>
        <w:t xml:space="preserve"> </w:t>
      </w:r>
      <w:r w:rsidR="00F73E40">
        <w:rPr>
          <w:rFonts w:ascii="Times New Roman" w:hAnsi="Times New Roman" w:cs="Times New Roman"/>
          <w:sz w:val="24"/>
          <w:szCs w:val="24"/>
        </w:rPr>
        <w:t>klaszterezése.</w:t>
      </w:r>
      <w:r w:rsidR="0092366F" w:rsidRPr="0092366F">
        <w:rPr>
          <w:rFonts w:ascii="Times New Roman" w:hAnsi="Times New Roman" w:cs="Times New Roman"/>
          <w:sz w:val="24"/>
          <w:szCs w:val="24"/>
        </w:rPr>
        <w:t xml:space="preserve"> </w:t>
      </w:r>
      <w:r w:rsidR="00F73E40">
        <w:rPr>
          <w:rFonts w:ascii="Times New Roman" w:hAnsi="Times New Roman" w:cs="Times New Roman"/>
          <w:sz w:val="24"/>
          <w:szCs w:val="24"/>
        </w:rPr>
        <w:t xml:space="preserve">A feladat megoldása során egy általános célú programozási nyelvet, </w:t>
      </w:r>
      <w:proofErr w:type="gramStart"/>
      <w:r w:rsidR="00F73E40">
        <w:rPr>
          <w:rFonts w:ascii="Times New Roman" w:hAnsi="Times New Roman" w:cs="Times New Roman"/>
          <w:sz w:val="24"/>
          <w:szCs w:val="24"/>
        </w:rPr>
        <w:t>a .Net</w:t>
      </w:r>
      <w:proofErr w:type="gramEnd"/>
      <w:r w:rsidR="00F73E40">
        <w:rPr>
          <w:rFonts w:ascii="Times New Roman" w:hAnsi="Times New Roman" w:cs="Times New Roman"/>
          <w:sz w:val="24"/>
          <w:szCs w:val="24"/>
        </w:rPr>
        <w:t xml:space="preserve"> keretrendszerhez tartozó C#</w:t>
      </w:r>
      <w:proofErr w:type="spellStart"/>
      <w:r w:rsidR="00F73E40">
        <w:rPr>
          <w:rFonts w:ascii="Times New Roman" w:hAnsi="Times New Roman" w:cs="Times New Roman"/>
          <w:sz w:val="24"/>
          <w:szCs w:val="24"/>
        </w:rPr>
        <w:t>-ot</w:t>
      </w:r>
      <w:proofErr w:type="spellEnd"/>
      <w:r w:rsidR="00F73E40">
        <w:rPr>
          <w:rFonts w:ascii="Times New Roman" w:hAnsi="Times New Roman" w:cs="Times New Roman"/>
          <w:sz w:val="24"/>
          <w:szCs w:val="24"/>
        </w:rPr>
        <w:t xml:space="preserve"> használtam. Habár </w:t>
      </w:r>
      <w:r w:rsidR="00B86CF7">
        <w:rPr>
          <w:rFonts w:ascii="Times New Roman" w:hAnsi="Times New Roman" w:cs="Times New Roman"/>
          <w:sz w:val="24"/>
          <w:szCs w:val="24"/>
        </w:rPr>
        <w:t xml:space="preserve">több, főleg matematikai problémák megoldására alkalmazott nyelvhez is elérhető SOM algoritmushoz készített </w:t>
      </w:r>
      <w:proofErr w:type="spellStart"/>
      <w:r w:rsidR="00B86CF7">
        <w:rPr>
          <w:rFonts w:ascii="Times New Roman" w:hAnsi="Times New Roman" w:cs="Times New Roman"/>
          <w:sz w:val="24"/>
          <w:szCs w:val="24"/>
        </w:rPr>
        <w:t>library</w:t>
      </w:r>
      <w:proofErr w:type="spellEnd"/>
      <w:r w:rsidR="00B86CF7">
        <w:rPr>
          <w:rFonts w:ascii="Times New Roman" w:hAnsi="Times New Roman" w:cs="Times New Roman"/>
          <w:sz w:val="24"/>
          <w:szCs w:val="24"/>
        </w:rPr>
        <w:t>, érdekesebbnek tartottam az algoritmust az alapoktól felépíteni, valamint azt is vizsgálni szerettem volna, hogy személyi számítógépen milyen teljesítményre képes.</w:t>
      </w:r>
      <w:r w:rsidR="00177F7F" w:rsidRPr="00A14D39">
        <w:rPr>
          <w:lang w:eastAsia="hu-HU"/>
        </w:rPr>
        <w:br w:type="page"/>
      </w:r>
    </w:p>
    <w:p w:rsidR="005A3736" w:rsidRPr="00A14D39" w:rsidRDefault="007A7C55" w:rsidP="005364BF">
      <w:pPr>
        <w:pStyle w:val="Cmsor1"/>
        <w:spacing w:after="360"/>
        <w:rPr>
          <w:sz w:val="40"/>
          <w:szCs w:val="40"/>
        </w:rPr>
      </w:pPr>
      <w:bookmarkStart w:id="1" w:name="_Toc8285140"/>
      <w:r w:rsidRPr="00A14D39">
        <w:rPr>
          <w:sz w:val="40"/>
          <w:szCs w:val="40"/>
          <w:lang w:eastAsia="hu-HU"/>
        </w:rPr>
        <w:lastRenderedPageBreak/>
        <w:t xml:space="preserve">2. </w:t>
      </w:r>
      <w:r w:rsidRPr="00A14D39">
        <w:rPr>
          <w:sz w:val="40"/>
          <w:szCs w:val="40"/>
        </w:rPr>
        <w:t>Elméleti áttekintés</w:t>
      </w:r>
      <w:bookmarkEnd w:id="1"/>
    </w:p>
    <w:p w:rsidR="001734EE" w:rsidRPr="00A14D39" w:rsidRDefault="001734EE" w:rsidP="00D86687">
      <w:pPr>
        <w:pStyle w:val="Cmsor2"/>
        <w:spacing w:after="360"/>
        <w:rPr>
          <w:sz w:val="28"/>
          <w:szCs w:val="28"/>
        </w:rPr>
      </w:pPr>
      <w:bookmarkStart w:id="2" w:name="_Toc8285141"/>
      <w:r w:rsidRPr="00A14D39">
        <w:rPr>
          <w:sz w:val="28"/>
          <w:szCs w:val="28"/>
        </w:rPr>
        <w:t>2.1. Szövegbányászat</w:t>
      </w:r>
      <w:bookmarkEnd w:id="2"/>
    </w:p>
    <w:p w:rsidR="009F5467" w:rsidRPr="00A14D39" w:rsidRDefault="000C799E" w:rsidP="00CE1001">
      <w:pPr>
        <w:pStyle w:val="Cmsor3"/>
        <w:spacing w:after="360"/>
        <w:rPr>
          <w:rFonts w:ascii="Times New Roman" w:hAnsi="Times New Roman" w:cs="Times New Roman"/>
          <w:sz w:val="24"/>
          <w:szCs w:val="24"/>
        </w:rPr>
      </w:pPr>
      <w:bookmarkStart w:id="3" w:name="_Toc8285142"/>
      <w:r w:rsidRPr="00A14D39">
        <w:t>2.1.1. A szövegbányászat célja</w:t>
      </w:r>
      <w:bookmarkEnd w:id="3"/>
    </w:p>
    <w:p w:rsidR="009F5467" w:rsidRPr="00A14D39" w:rsidRDefault="009F5467"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Az a</w:t>
      </w:r>
      <w:r w:rsidRPr="00A14D39">
        <w:rPr>
          <w:rFonts w:ascii="Times New Roman" w:hAnsi="Times New Roman" w:cs="Times New Roman"/>
          <w:b/>
          <w:sz w:val="24"/>
          <w:szCs w:val="24"/>
        </w:rPr>
        <w:t>datok</w:t>
      </w:r>
      <w:r w:rsidRPr="00A14D39">
        <w:rPr>
          <w:rFonts w:ascii="Times New Roman" w:hAnsi="Times New Roman" w:cs="Times New Roman"/>
          <w:sz w:val="24"/>
          <w:szCs w:val="24"/>
        </w:rPr>
        <w:t xml:space="preserve"> jelleg</w:t>
      </w:r>
      <w:r w:rsidR="007369E9">
        <w:rPr>
          <w:rFonts w:ascii="Times New Roman" w:hAnsi="Times New Roman" w:cs="Times New Roman"/>
          <w:sz w:val="24"/>
          <w:szCs w:val="24"/>
        </w:rPr>
        <w:t>ük</w:t>
      </w:r>
      <w:r w:rsidRPr="00A14D39">
        <w:rPr>
          <w:rFonts w:ascii="Times New Roman" w:hAnsi="Times New Roman" w:cs="Times New Roman"/>
          <w:sz w:val="24"/>
          <w:szCs w:val="24"/>
        </w:rPr>
        <w:t xml:space="preserve"> szerint háromféle kategóriába </w:t>
      </w:r>
      <w:r w:rsidR="007369E9">
        <w:rPr>
          <w:rFonts w:ascii="Times New Roman" w:hAnsi="Times New Roman" w:cs="Times New Roman"/>
          <w:sz w:val="24"/>
          <w:szCs w:val="24"/>
        </w:rPr>
        <w:t>sor</w:t>
      </w:r>
      <w:r w:rsidR="007236FA">
        <w:rPr>
          <w:rFonts w:ascii="Times New Roman" w:hAnsi="Times New Roman" w:cs="Times New Roman"/>
          <w:sz w:val="24"/>
          <w:szCs w:val="24"/>
        </w:rPr>
        <w:t>o</w:t>
      </w:r>
      <w:r w:rsidR="007369E9">
        <w:rPr>
          <w:rFonts w:ascii="Times New Roman" w:hAnsi="Times New Roman" w:cs="Times New Roman"/>
          <w:sz w:val="24"/>
          <w:szCs w:val="24"/>
        </w:rPr>
        <w:t>lható</w:t>
      </w:r>
      <w:r w:rsidR="007236FA">
        <w:rPr>
          <w:rFonts w:ascii="Times New Roman" w:hAnsi="Times New Roman" w:cs="Times New Roman"/>
          <w:sz w:val="24"/>
          <w:szCs w:val="24"/>
        </w:rPr>
        <w:t>a</w:t>
      </w:r>
      <w:r w:rsidR="007369E9">
        <w:rPr>
          <w:rFonts w:ascii="Times New Roman" w:hAnsi="Times New Roman" w:cs="Times New Roman"/>
          <w:sz w:val="24"/>
          <w:szCs w:val="24"/>
        </w:rPr>
        <w:t>k</w:t>
      </w:r>
      <w:r w:rsidRPr="00A14D39">
        <w:rPr>
          <w:rFonts w:ascii="Times New Roman" w:hAnsi="Times New Roman" w:cs="Times New Roman"/>
          <w:sz w:val="24"/>
          <w:szCs w:val="24"/>
        </w:rPr>
        <w:t xml:space="preserve">: </w:t>
      </w:r>
      <w:r w:rsidRPr="00A14D39">
        <w:rPr>
          <w:rFonts w:ascii="Times New Roman" w:hAnsi="Times New Roman" w:cs="Times New Roman"/>
          <w:b/>
          <w:sz w:val="24"/>
          <w:szCs w:val="24"/>
        </w:rPr>
        <w:t>strukturált</w:t>
      </w:r>
      <w:r w:rsidRPr="00A14D39">
        <w:rPr>
          <w:rFonts w:ascii="Times New Roman" w:hAnsi="Times New Roman" w:cs="Times New Roman"/>
          <w:sz w:val="24"/>
          <w:szCs w:val="24"/>
        </w:rPr>
        <w:t xml:space="preserve">, </w:t>
      </w:r>
      <w:r w:rsidRPr="00A14D39">
        <w:rPr>
          <w:rFonts w:ascii="Times New Roman" w:hAnsi="Times New Roman" w:cs="Times New Roman"/>
          <w:b/>
          <w:sz w:val="24"/>
          <w:szCs w:val="24"/>
        </w:rPr>
        <w:t>gyengén strukturált</w:t>
      </w:r>
      <w:r w:rsidRPr="00A14D39">
        <w:rPr>
          <w:rFonts w:ascii="Times New Roman" w:hAnsi="Times New Roman" w:cs="Times New Roman"/>
          <w:sz w:val="24"/>
          <w:szCs w:val="24"/>
        </w:rPr>
        <w:t xml:space="preserve"> és </w:t>
      </w:r>
      <w:r w:rsidRPr="00A14D39">
        <w:rPr>
          <w:rFonts w:ascii="Times New Roman" w:hAnsi="Times New Roman" w:cs="Times New Roman"/>
          <w:b/>
          <w:sz w:val="24"/>
          <w:szCs w:val="24"/>
        </w:rPr>
        <w:t>strukturálatlan</w:t>
      </w:r>
      <w:r w:rsidRPr="00A14D39">
        <w:rPr>
          <w:rFonts w:ascii="Times New Roman" w:hAnsi="Times New Roman" w:cs="Times New Roman"/>
          <w:sz w:val="24"/>
          <w:szCs w:val="24"/>
        </w:rPr>
        <w:t>. Strukturált adatok alatt általában a</w:t>
      </w:r>
      <w:r w:rsidR="007C0E48" w:rsidRPr="00A14D39">
        <w:rPr>
          <w:rFonts w:ascii="Times New Roman" w:hAnsi="Times New Roman" w:cs="Times New Roman"/>
          <w:sz w:val="24"/>
          <w:szCs w:val="24"/>
        </w:rPr>
        <w:t>z</w:t>
      </w:r>
      <w:r w:rsidRPr="00A14D39">
        <w:rPr>
          <w:rFonts w:ascii="Times New Roman" w:hAnsi="Times New Roman" w:cs="Times New Roman"/>
          <w:sz w:val="24"/>
          <w:szCs w:val="24"/>
        </w:rPr>
        <w:t xml:space="preserve"> adatbázisokban tárolt adatokat értjük, ebben az esetben a tárolásra szolgáló adatstruktúra információt szolgáltat az adat szemantikájára vonatkozóan. Szabad formátumú szöveges dokumentumok (pl. e-mailek, tudományos publikációk) esetén az adatstruktúra nem utal az adatok szemantikájára, ez</w:t>
      </w:r>
      <w:r w:rsidR="007236FA">
        <w:rPr>
          <w:rFonts w:ascii="Times New Roman" w:hAnsi="Times New Roman" w:cs="Times New Roman"/>
          <w:sz w:val="24"/>
          <w:szCs w:val="24"/>
        </w:rPr>
        <w:t>ért ezeket</w:t>
      </w:r>
      <w:r w:rsidRPr="00A14D39">
        <w:rPr>
          <w:rFonts w:ascii="Times New Roman" w:hAnsi="Times New Roman" w:cs="Times New Roman"/>
          <w:sz w:val="24"/>
          <w:szCs w:val="24"/>
        </w:rPr>
        <w:t xml:space="preserve"> strukturálatlan adatok</w:t>
      </w:r>
      <w:r w:rsidR="007236FA">
        <w:rPr>
          <w:rFonts w:ascii="Times New Roman" w:hAnsi="Times New Roman" w:cs="Times New Roman"/>
          <w:sz w:val="24"/>
          <w:szCs w:val="24"/>
        </w:rPr>
        <w:t>nak nevezzük</w:t>
      </w:r>
      <w:r w:rsidRPr="00A14D39">
        <w:rPr>
          <w:rFonts w:ascii="Times New Roman" w:hAnsi="Times New Roman" w:cs="Times New Roman"/>
          <w:sz w:val="24"/>
          <w:szCs w:val="24"/>
        </w:rPr>
        <w:t xml:space="preserve">. Gyengén strukturált adatra az XML </w:t>
      </w:r>
      <w:r w:rsidR="007369E9">
        <w:rPr>
          <w:rFonts w:ascii="Times New Roman" w:hAnsi="Times New Roman" w:cs="Times New Roman"/>
          <w:sz w:val="24"/>
          <w:szCs w:val="24"/>
        </w:rPr>
        <w:t>állományok</w:t>
      </w:r>
      <w:r w:rsidR="007369E9" w:rsidRPr="00A14D39">
        <w:rPr>
          <w:rFonts w:ascii="Times New Roman" w:hAnsi="Times New Roman" w:cs="Times New Roman"/>
          <w:sz w:val="24"/>
          <w:szCs w:val="24"/>
        </w:rPr>
        <w:t xml:space="preserve"> </w:t>
      </w:r>
      <w:r w:rsidRPr="00A14D39">
        <w:rPr>
          <w:rFonts w:ascii="Times New Roman" w:hAnsi="Times New Roman" w:cs="Times New Roman"/>
          <w:sz w:val="24"/>
          <w:szCs w:val="24"/>
        </w:rPr>
        <w:t>szolgálhatnak például, mivel ilyenkor bizonyos szemantikus vagy szerkezeti információk is rendelkezésre állnak.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p>
    <w:p w:rsidR="009F5467" w:rsidRPr="00A14D39" w:rsidRDefault="009F5467"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Az </w:t>
      </w:r>
      <w:r w:rsidRPr="00A14D39">
        <w:rPr>
          <w:rFonts w:ascii="Times New Roman" w:hAnsi="Times New Roman" w:cs="Times New Roman"/>
          <w:b/>
          <w:sz w:val="24"/>
          <w:szCs w:val="24"/>
        </w:rPr>
        <w:t>adatbányászat</w:t>
      </w:r>
      <w:r w:rsidRPr="00A14D39">
        <w:rPr>
          <w:rFonts w:ascii="Times New Roman" w:hAnsi="Times New Roman" w:cs="Times New Roman"/>
          <w:sz w:val="24"/>
          <w:szCs w:val="24"/>
        </w:rPr>
        <w:t xml:space="preserve"> egy</w:t>
      </w:r>
      <w:r w:rsidR="007236FA">
        <w:rPr>
          <w:rFonts w:ascii="Times New Roman" w:hAnsi="Times New Roman" w:cs="Times New Roman"/>
          <w:sz w:val="24"/>
          <w:szCs w:val="24"/>
        </w:rPr>
        <w:t xml:space="preserve"> olyan</w:t>
      </w:r>
      <w:r w:rsidRPr="00A14D39">
        <w:rPr>
          <w:rFonts w:ascii="Times New Roman" w:hAnsi="Times New Roman" w:cs="Times New Roman"/>
          <w:sz w:val="24"/>
          <w:szCs w:val="24"/>
        </w:rPr>
        <w:t xml:space="preserve"> folyamat, mely során az adatbázisokban tárolt nagy mennyiségű adat vizsgálata, modellezése után olyan implicit és rejtett információk, összefüggések, mintázatok és szabályszerűségek nyerhetőek ki, amelyek a gyakorlatban is jól hasznosíthatók. (Fajszi – Cser – Fehér, 2010) Ehhez a módszerhez értelemszerűen strukturált adatokra van szükség.</w:t>
      </w:r>
    </w:p>
    <w:p w:rsidR="00A51398" w:rsidRPr="00A14D39" w:rsidRDefault="009F5467"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gyengén strukturált és strukturálatlan adatok elemzésére külön szakterület alakult ki. </w:t>
      </w:r>
      <w:r w:rsidRPr="00A14D39">
        <w:rPr>
          <w:rFonts w:ascii="Times New Roman" w:hAnsi="Times New Roman" w:cs="Times New Roman"/>
          <w:b/>
          <w:sz w:val="24"/>
          <w:szCs w:val="24"/>
        </w:rPr>
        <w:t>Szövegbányászat</w:t>
      </w:r>
      <w:r w:rsidRPr="00A14D39">
        <w:rPr>
          <w:rFonts w:ascii="Times New Roman" w:hAnsi="Times New Roman" w:cs="Times New Roman"/>
          <w:sz w:val="24"/>
          <w:szCs w:val="24"/>
        </w:rPr>
        <w:t xml:space="preserve"> alatt olyan szöveges adatokon végzett feldolgozási és elemzési tevékenységet értünk, melynek célja a dokumentumokban rejtetten meglévő új </w:t>
      </w:r>
      <w:r w:rsidR="001C238A">
        <w:rPr>
          <w:rFonts w:ascii="Times New Roman" w:hAnsi="Times New Roman" w:cs="Times New Roman"/>
          <w:sz w:val="24"/>
          <w:szCs w:val="24"/>
        </w:rPr>
        <w:t>összefüggések f</w:t>
      </w:r>
      <w:r w:rsidRPr="00A14D39">
        <w:rPr>
          <w:rFonts w:ascii="Times New Roman" w:hAnsi="Times New Roman" w:cs="Times New Roman"/>
          <w:sz w:val="24"/>
          <w:szCs w:val="24"/>
        </w:rPr>
        <w:t>eltárása, azonosítása és elemzése.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r w:rsidR="00787EC5" w:rsidRPr="00A14D39">
        <w:rPr>
          <w:rFonts w:ascii="Times New Roman" w:hAnsi="Times New Roman" w:cs="Times New Roman"/>
          <w:sz w:val="24"/>
          <w:szCs w:val="24"/>
        </w:rPr>
        <w:t xml:space="preserve"> Az 1. számú táblázat foglalja össze az adatbányászat és a szövegbányászat legfontosabb jellemzőit.</w:t>
      </w:r>
    </w:p>
    <w:p w:rsidR="00A51398" w:rsidRPr="00A14D39" w:rsidRDefault="00A51398">
      <w:pPr>
        <w:rPr>
          <w:rFonts w:ascii="Times New Roman" w:hAnsi="Times New Roman" w:cs="Times New Roman"/>
          <w:sz w:val="24"/>
          <w:szCs w:val="24"/>
        </w:rPr>
      </w:pPr>
    </w:p>
    <w:p w:rsidR="009F5467" w:rsidRPr="00A14D39" w:rsidRDefault="00CE1001" w:rsidP="00CE1001">
      <w:pPr>
        <w:rPr>
          <w:rFonts w:ascii="Times New Roman" w:hAnsi="Times New Roman" w:cs="Times New Roman"/>
          <w:sz w:val="24"/>
          <w:szCs w:val="24"/>
        </w:rPr>
      </w:pPr>
      <w:r>
        <w:rPr>
          <w:rFonts w:ascii="Times New Roman" w:hAnsi="Times New Roman" w:cs="Times New Roman"/>
          <w:sz w:val="24"/>
          <w:szCs w:val="24"/>
        </w:rPr>
        <w:br w:type="page"/>
      </w:r>
    </w:p>
    <w:p w:rsidR="00F05744" w:rsidRPr="00A14D39" w:rsidRDefault="000A12AE" w:rsidP="00F05744">
      <w:pPr>
        <w:pStyle w:val="Kpalrs"/>
        <w:keepNext/>
        <w:jc w:val="center"/>
        <w:rPr>
          <w:sz w:val="20"/>
          <w:szCs w:val="20"/>
        </w:rPr>
      </w:pPr>
      <w:r w:rsidRPr="00A14D39">
        <w:rPr>
          <w:sz w:val="20"/>
          <w:szCs w:val="20"/>
        </w:rPr>
        <w:lastRenderedPageBreak/>
        <w:fldChar w:fldCharType="begin"/>
      </w:r>
      <w:r w:rsidR="00F05744" w:rsidRPr="00A14D39">
        <w:rPr>
          <w:sz w:val="20"/>
          <w:szCs w:val="20"/>
        </w:rPr>
        <w:instrText xml:space="preserve"> SEQ táblázat \* ARABIC </w:instrText>
      </w:r>
      <w:r w:rsidRPr="00A14D39">
        <w:rPr>
          <w:sz w:val="20"/>
          <w:szCs w:val="20"/>
        </w:rPr>
        <w:fldChar w:fldCharType="separate"/>
      </w:r>
      <w:r w:rsidR="001D7860">
        <w:rPr>
          <w:noProof/>
          <w:sz w:val="20"/>
          <w:szCs w:val="20"/>
        </w:rPr>
        <w:t>1</w:t>
      </w:r>
      <w:r w:rsidRPr="00A14D39">
        <w:rPr>
          <w:sz w:val="20"/>
          <w:szCs w:val="20"/>
        </w:rPr>
        <w:fldChar w:fldCharType="end"/>
      </w:r>
      <w:r w:rsidR="00F05744" w:rsidRPr="00A14D39">
        <w:rPr>
          <w:sz w:val="20"/>
          <w:szCs w:val="20"/>
        </w:rPr>
        <w:t>. táblázat. Az adatbányászat és a szövegbányászat összehasonlítása (</w:t>
      </w:r>
      <w:proofErr w:type="spellStart"/>
      <w:r w:rsidR="00F05744" w:rsidRPr="00A14D39">
        <w:rPr>
          <w:sz w:val="20"/>
          <w:szCs w:val="20"/>
        </w:rPr>
        <w:t>Tikk</w:t>
      </w:r>
      <w:proofErr w:type="spellEnd"/>
      <w:r w:rsidR="00F05744" w:rsidRPr="00A14D39">
        <w:rPr>
          <w:sz w:val="20"/>
          <w:szCs w:val="20"/>
        </w:rPr>
        <w:t>, 2007, 21. old.</w:t>
      </w:r>
      <w:r w:rsidR="00426CDC" w:rsidRPr="00A14D39">
        <w:rPr>
          <w:sz w:val="20"/>
          <w:szCs w:val="20"/>
        </w:rPr>
        <w:t xml:space="preserve"> alapján</w:t>
      </w:r>
      <w:r w:rsidR="00F05744" w:rsidRPr="00A14D39">
        <w:rPr>
          <w:sz w:val="20"/>
          <w:szCs w:val="20"/>
        </w:rPr>
        <w:t>)</w:t>
      </w:r>
    </w:p>
    <w:tbl>
      <w:tblPr>
        <w:tblStyle w:val="Rcsostblzat"/>
        <w:tblW w:w="0" w:type="auto"/>
        <w:jc w:val="center"/>
        <w:tblLook w:val="04A0"/>
      </w:tblPr>
      <w:tblGrid>
        <w:gridCol w:w="2881"/>
        <w:gridCol w:w="2881"/>
        <w:gridCol w:w="2881"/>
      </w:tblGrid>
      <w:tr w:rsidR="009F5467" w:rsidRPr="00A14D39" w:rsidTr="00F05744">
        <w:trPr>
          <w:trHeight w:val="567"/>
          <w:jc w:val="center"/>
        </w:trPr>
        <w:tc>
          <w:tcPr>
            <w:tcW w:w="2881" w:type="dxa"/>
            <w:vAlign w:val="center"/>
          </w:tcPr>
          <w:p w:rsidR="009F5467" w:rsidRPr="00A14D39" w:rsidRDefault="009F5467" w:rsidP="009F5467">
            <w:pPr>
              <w:jc w:val="center"/>
            </w:pPr>
          </w:p>
        </w:tc>
        <w:tc>
          <w:tcPr>
            <w:tcW w:w="2881" w:type="dxa"/>
            <w:vAlign w:val="center"/>
          </w:tcPr>
          <w:p w:rsidR="009F5467" w:rsidRPr="001D7860" w:rsidRDefault="009F5467" w:rsidP="009F5467">
            <w:pPr>
              <w:jc w:val="center"/>
              <w:rPr>
                <w:b/>
              </w:rPr>
            </w:pPr>
            <w:r w:rsidRPr="001D7860">
              <w:rPr>
                <w:b/>
              </w:rPr>
              <w:t>Adatbányászat</w:t>
            </w:r>
          </w:p>
        </w:tc>
        <w:tc>
          <w:tcPr>
            <w:tcW w:w="2881" w:type="dxa"/>
            <w:vAlign w:val="center"/>
          </w:tcPr>
          <w:p w:rsidR="009F5467" w:rsidRPr="001D7860" w:rsidRDefault="009F5467" w:rsidP="009F5467">
            <w:pPr>
              <w:jc w:val="center"/>
              <w:rPr>
                <w:b/>
              </w:rPr>
            </w:pPr>
            <w:r w:rsidRPr="001D7860">
              <w:rPr>
                <w:b/>
              </w:rPr>
              <w:t>Szövegbányászat</w:t>
            </w:r>
          </w:p>
        </w:tc>
      </w:tr>
      <w:tr w:rsidR="009F5467" w:rsidRPr="00A14D39" w:rsidTr="00F05744">
        <w:trPr>
          <w:trHeight w:val="567"/>
          <w:jc w:val="center"/>
        </w:trPr>
        <w:tc>
          <w:tcPr>
            <w:tcW w:w="2881" w:type="dxa"/>
            <w:vAlign w:val="center"/>
          </w:tcPr>
          <w:p w:rsidR="009F5467" w:rsidRPr="001D7860" w:rsidRDefault="00064654" w:rsidP="009F5467">
            <w:pPr>
              <w:jc w:val="center"/>
              <w:rPr>
                <w:b/>
              </w:rPr>
            </w:pPr>
            <w:r w:rsidRPr="001D7860">
              <w:rPr>
                <w:b/>
              </w:rPr>
              <w:t>elemzés tárgya</w:t>
            </w:r>
          </w:p>
        </w:tc>
        <w:tc>
          <w:tcPr>
            <w:tcW w:w="2881" w:type="dxa"/>
            <w:vAlign w:val="center"/>
          </w:tcPr>
          <w:p w:rsidR="009F5467" w:rsidRPr="00A14D39" w:rsidRDefault="00064654" w:rsidP="009F5467">
            <w:pPr>
              <w:jc w:val="center"/>
            </w:pPr>
            <w:r w:rsidRPr="00A14D39">
              <w:t>numerikus és kategorikus</w:t>
            </w:r>
          </w:p>
        </w:tc>
        <w:tc>
          <w:tcPr>
            <w:tcW w:w="2881" w:type="dxa"/>
            <w:vAlign w:val="center"/>
          </w:tcPr>
          <w:p w:rsidR="009F5467" w:rsidRPr="00A14D39" w:rsidRDefault="00064654" w:rsidP="009F5467">
            <w:pPr>
              <w:jc w:val="center"/>
            </w:pPr>
            <w:r w:rsidRPr="00A14D39">
              <w:t>szabad formátumú szöveges dokumentum</w:t>
            </w:r>
          </w:p>
        </w:tc>
      </w:tr>
      <w:tr w:rsidR="009F5467" w:rsidRPr="00A14D39" w:rsidTr="00F05744">
        <w:trPr>
          <w:trHeight w:val="567"/>
          <w:jc w:val="center"/>
        </w:trPr>
        <w:tc>
          <w:tcPr>
            <w:tcW w:w="2881" w:type="dxa"/>
            <w:vAlign w:val="center"/>
          </w:tcPr>
          <w:p w:rsidR="009F5467" w:rsidRPr="001D7860" w:rsidRDefault="00064654" w:rsidP="009F5467">
            <w:pPr>
              <w:jc w:val="center"/>
              <w:rPr>
                <w:b/>
              </w:rPr>
            </w:pPr>
            <w:r w:rsidRPr="001D7860">
              <w:rPr>
                <w:b/>
              </w:rPr>
              <w:t>adatok jellege</w:t>
            </w:r>
          </w:p>
        </w:tc>
        <w:tc>
          <w:tcPr>
            <w:tcW w:w="2881" w:type="dxa"/>
            <w:vAlign w:val="center"/>
          </w:tcPr>
          <w:p w:rsidR="009F5467" w:rsidRPr="00A14D39" w:rsidRDefault="00064654" w:rsidP="009F5467">
            <w:pPr>
              <w:jc w:val="center"/>
            </w:pPr>
            <w:r w:rsidRPr="00A14D39">
              <w:t>strukturált</w:t>
            </w:r>
          </w:p>
        </w:tc>
        <w:tc>
          <w:tcPr>
            <w:tcW w:w="2881" w:type="dxa"/>
            <w:vAlign w:val="center"/>
          </w:tcPr>
          <w:p w:rsidR="009F5467" w:rsidRPr="00A14D39" w:rsidRDefault="00064654" w:rsidP="00064654">
            <w:pPr>
              <w:jc w:val="center"/>
            </w:pPr>
            <w:r w:rsidRPr="00A14D39">
              <w:t>strukturálatlan</w:t>
            </w:r>
            <w:r w:rsidR="007C0E48" w:rsidRPr="00A14D39">
              <w:t>,</w:t>
            </w:r>
            <w:r w:rsidRPr="00A14D39">
              <w:br/>
              <w:t>gyengén strukturált</w:t>
            </w:r>
          </w:p>
        </w:tc>
      </w:tr>
      <w:tr w:rsidR="009F5467" w:rsidRPr="00A14D39" w:rsidTr="00F05744">
        <w:trPr>
          <w:trHeight w:val="567"/>
          <w:jc w:val="center"/>
        </w:trPr>
        <w:tc>
          <w:tcPr>
            <w:tcW w:w="2881" w:type="dxa"/>
            <w:vAlign w:val="center"/>
          </w:tcPr>
          <w:p w:rsidR="009F5467" w:rsidRPr="001D7860" w:rsidRDefault="007C0E48" w:rsidP="009F5467">
            <w:pPr>
              <w:jc w:val="center"/>
              <w:rPr>
                <w:b/>
              </w:rPr>
            </w:pPr>
            <w:r w:rsidRPr="001D7860">
              <w:rPr>
                <w:b/>
              </w:rPr>
              <w:t>adatok tárolási helye</w:t>
            </w:r>
          </w:p>
        </w:tc>
        <w:tc>
          <w:tcPr>
            <w:tcW w:w="2881" w:type="dxa"/>
            <w:vAlign w:val="center"/>
          </w:tcPr>
          <w:p w:rsidR="009F5467" w:rsidRPr="00A14D39" w:rsidRDefault="00450D72" w:rsidP="009F5467">
            <w:pPr>
              <w:jc w:val="center"/>
            </w:pPr>
            <w:r w:rsidRPr="00A14D39">
              <w:t>(</w:t>
            </w:r>
            <w:r w:rsidR="007C0E48" w:rsidRPr="00A14D39">
              <w:t>relációs</w:t>
            </w:r>
            <w:r w:rsidRPr="00A14D39">
              <w:t>)</w:t>
            </w:r>
            <w:r w:rsidR="007C0E48" w:rsidRPr="00A14D39">
              <w:t xml:space="preserve"> adatbázis</w:t>
            </w:r>
          </w:p>
        </w:tc>
        <w:tc>
          <w:tcPr>
            <w:tcW w:w="2881" w:type="dxa"/>
            <w:vAlign w:val="center"/>
          </w:tcPr>
          <w:p w:rsidR="009F5467" w:rsidRPr="00A14D39" w:rsidRDefault="00450D72" w:rsidP="009F5467">
            <w:pPr>
              <w:jc w:val="center"/>
            </w:pPr>
            <w:r w:rsidRPr="00A14D39">
              <w:t>dokumentumgyűjtemény</w:t>
            </w:r>
          </w:p>
        </w:tc>
      </w:tr>
      <w:tr w:rsidR="009F5467" w:rsidRPr="00A14D39" w:rsidTr="00F05744">
        <w:trPr>
          <w:trHeight w:val="567"/>
          <w:jc w:val="center"/>
        </w:trPr>
        <w:tc>
          <w:tcPr>
            <w:tcW w:w="2881" w:type="dxa"/>
            <w:vAlign w:val="center"/>
          </w:tcPr>
          <w:p w:rsidR="009F5467" w:rsidRPr="001D7860" w:rsidRDefault="00450D72" w:rsidP="009F5467">
            <w:pPr>
              <w:jc w:val="center"/>
              <w:rPr>
                <w:b/>
              </w:rPr>
            </w:pPr>
            <w:r w:rsidRPr="001D7860">
              <w:rPr>
                <w:b/>
              </w:rPr>
              <w:t>feladat</w:t>
            </w:r>
          </w:p>
        </w:tc>
        <w:tc>
          <w:tcPr>
            <w:tcW w:w="2881" w:type="dxa"/>
            <w:vAlign w:val="center"/>
          </w:tcPr>
          <w:p w:rsidR="009F5467" w:rsidRPr="00A14D39" w:rsidRDefault="00450D72" w:rsidP="009F5467">
            <w:pPr>
              <w:jc w:val="center"/>
            </w:pPr>
            <w:r w:rsidRPr="00A14D39">
              <w:t>összefüggések feltárása, jövőbeni szituációk előrejelzése</w:t>
            </w:r>
          </w:p>
        </w:tc>
        <w:tc>
          <w:tcPr>
            <w:tcW w:w="2881" w:type="dxa"/>
            <w:vAlign w:val="center"/>
          </w:tcPr>
          <w:p w:rsidR="009F5467" w:rsidRPr="00A14D39" w:rsidRDefault="00450D72" w:rsidP="009F5467">
            <w:pPr>
              <w:jc w:val="center"/>
            </w:pPr>
            <w:r w:rsidRPr="00A14D39">
              <w:t>szövegelemzés, információkinyerés, osztályozás, csoportosítás, összegzéskészítés, vizualizálás, kereséstámogatás</w:t>
            </w:r>
          </w:p>
        </w:tc>
      </w:tr>
      <w:tr w:rsidR="009F5467" w:rsidRPr="00A14D39" w:rsidTr="00F05744">
        <w:trPr>
          <w:trHeight w:val="567"/>
          <w:jc w:val="center"/>
        </w:trPr>
        <w:tc>
          <w:tcPr>
            <w:tcW w:w="2881" w:type="dxa"/>
            <w:vAlign w:val="center"/>
          </w:tcPr>
          <w:p w:rsidR="009F5467" w:rsidRPr="001D7860" w:rsidRDefault="00450D72" w:rsidP="009F5467">
            <w:pPr>
              <w:jc w:val="center"/>
              <w:rPr>
                <w:b/>
              </w:rPr>
            </w:pPr>
            <w:r w:rsidRPr="001D7860">
              <w:rPr>
                <w:b/>
              </w:rPr>
              <w:t>jellemző módszerek</w:t>
            </w:r>
          </w:p>
        </w:tc>
        <w:tc>
          <w:tcPr>
            <w:tcW w:w="2881" w:type="dxa"/>
            <w:vAlign w:val="center"/>
          </w:tcPr>
          <w:p w:rsidR="009F5467" w:rsidRPr="00A14D39" w:rsidRDefault="00450D72" w:rsidP="009F5467">
            <w:pPr>
              <w:jc w:val="center"/>
            </w:pPr>
            <w:r w:rsidRPr="00A14D39">
              <w:t>neurális hálózatok, döntési fák, statisztikai modellek, klaszteranalízis, idősorok elemzése</w:t>
            </w:r>
          </w:p>
        </w:tc>
        <w:tc>
          <w:tcPr>
            <w:tcW w:w="2881" w:type="dxa"/>
            <w:vAlign w:val="center"/>
          </w:tcPr>
          <w:p w:rsidR="009F5467" w:rsidRPr="00A14D39" w:rsidRDefault="00450D72" w:rsidP="009F5467">
            <w:pPr>
              <w:jc w:val="center"/>
            </w:pPr>
            <w:r w:rsidRPr="00A14D39">
              <w:t>dokumentumindexelés, felügyelt és felügyelet nélküli gépi tanulók, számítógépes nyelvészeti eszközök, ontológiá</w:t>
            </w:r>
            <w:r w:rsidR="00F05744" w:rsidRPr="00A14D39">
              <w:t>k</w:t>
            </w:r>
          </w:p>
        </w:tc>
      </w:tr>
    </w:tbl>
    <w:p w:rsidR="009F5467" w:rsidRPr="00A14D39" w:rsidRDefault="009F5467" w:rsidP="009F5467">
      <w:pPr>
        <w:spacing w:line="360" w:lineRule="auto"/>
        <w:jc w:val="both"/>
        <w:rPr>
          <w:rFonts w:ascii="Times New Roman" w:hAnsi="Times New Roman" w:cs="Times New Roman"/>
          <w:sz w:val="24"/>
          <w:szCs w:val="24"/>
        </w:rPr>
      </w:pPr>
    </w:p>
    <w:p w:rsidR="00031A09" w:rsidRPr="00A14D39" w:rsidRDefault="00605BC8"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Az első lépés a szövegbányászat folyamata során a </w:t>
      </w:r>
      <w:r w:rsidRPr="00A14D39">
        <w:rPr>
          <w:rFonts w:ascii="Times New Roman" w:hAnsi="Times New Roman" w:cs="Times New Roman"/>
          <w:b/>
          <w:sz w:val="24"/>
          <w:szCs w:val="24"/>
        </w:rPr>
        <w:t>dokumentumok</w:t>
      </w:r>
      <w:r w:rsidRPr="00A14D39">
        <w:rPr>
          <w:rFonts w:ascii="Times New Roman" w:hAnsi="Times New Roman" w:cs="Times New Roman"/>
          <w:sz w:val="24"/>
          <w:szCs w:val="24"/>
        </w:rPr>
        <w:t xml:space="preserve"> </w:t>
      </w:r>
      <w:proofErr w:type="spellStart"/>
      <w:r w:rsidRPr="00CE1001">
        <w:rPr>
          <w:rFonts w:ascii="Times New Roman" w:hAnsi="Times New Roman" w:cs="Times New Roman"/>
          <w:b/>
          <w:sz w:val="24"/>
          <w:szCs w:val="24"/>
        </w:rPr>
        <w:t>előfeldolgozása</w:t>
      </w:r>
      <w:proofErr w:type="spellEnd"/>
      <w:r w:rsidRPr="00A14D39">
        <w:rPr>
          <w:rFonts w:ascii="Times New Roman" w:hAnsi="Times New Roman" w:cs="Times New Roman"/>
          <w:sz w:val="24"/>
          <w:szCs w:val="24"/>
        </w:rPr>
        <w:t xml:space="preserve">. Ennek célja, hogy a szöveges adatokat olyan formára hozzuk, amelyen a későbbiekben hatékonyan </w:t>
      </w:r>
      <w:r w:rsidR="008233EB">
        <w:rPr>
          <w:rFonts w:ascii="Times New Roman" w:hAnsi="Times New Roman" w:cs="Times New Roman"/>
          <w:sz w:val="24"/>
          <w:szCs w:val="24"/>
        </w:rPr>
        <w:t>alkalmazhatjuk</w:t>
      </w:r>
      <w:r w:rsidRPr="00A14D39">
        <w:rPr>
          <w:rFonts w:ascii="Times New Roman" w:hAnsi="Times New Roman" w:cs="Times New Roman"/>
          <w:sz w:val="24"/>
          <w:szCs w:val="24"/>
        </w:rPr>
        <w:t xml:space="preserve"> a tényleges </w:t>
      </w:r>
      <w:r w:rsidRPr="00A14D39">
        <w:rPr>
          <w:rFonts w:ascii="Times New Roman" w:hAnsi="Times New Roman" w:cs="Times New Roman"/>
          <w:b/>
          <w:sz w:val="24"/>
          <w:szCs w:val="24"/>
        </w:rPr>
        <w:t>szövegbányászati eljárások</w:t>
      </w:r>
      <w:r w:rsidR="00800451" w:rsidRPr="00800451">
        <w:rPr>
          <w:rFonts w:ascii="Times New Roman" w:hAnsi="Times New Roman" w:cs="Times New Roman"/>
          <w:b/>
          <w:sz w:val="24"/>
          <w:szCs w:val="24"/>
        </w:rPr>
        <w:t>at</w:t>
      </w:r>
      <w:r w:rsidRPr="00A14D39">
        <w:rPr>
          <w:rFonts w:ascii="Times New Roman" w:hAnsi="Times New Roman" w:cs="Times New Roman"/>
          <w:sz w:val="24"/>
          <w:szCs w:val="24"/>
        </w:rPr>
        <w:t xml:space="preserve">. Ez a forma legtöbbször valamilyen </w:t>
      </w:r>
      <w:r w:rsidRPr="00A14D39">
        <w:rPr>
          <w:rFonts w:ascii="Times New Roman" w:hAnsi="Times New Roman" w:cs="Times New Roman"/>
          <w:b/>
          <w:sz w:val="24"/>
          <w:szCs w:val="24"/>
        </w:rPr>
        <w:t>numerikus reprezentáció</w:t>
      </w:r>
      <w:r w:rsidRPr="00A14D39">
        <w:rPr>
          <w:rFonts w:ascii="Times New Roman" w:hAnsi="Times New Roman" w:cs="Times New Roman"/>
          <w:sz w:val="24"/>
          <w:szCs w:val="24"/>
        </w:rPr>
        <w:t>, de lehetséges adatbázis alapú vagy strukturált szöveges formátum is.</w:t>
      </w:r>
      <w:r w:rsidR="0083317B" w:rsidRPr="00A14D39">
        <w:rPr>
          <w:rFonts w:ascii="Times New Roman" w:hAnsi="Times New Roman" w:cs="Times New Roman"/>
          <w:sz w:val="24"/>
          <w:szCs w:val="24"/>
        </w:rPr>
        <w:t xml:space="preserve"> Az </w:t>
      </w:r>
      <w:proofErr w:type="spellStart"/>
      <w:r w:rsidR="0083317B" w:rsidRPr="00A14D39">
        <w:rPr>
          <w:rFonts w:ascii="Times New Roman" w:hAnsi="Times New Roman" w:cs="Times New Roman"/>
          <w:sz w:val="24"/>
          <w:szCs w:val="24"/>
        </w:rPr>
        <w:t>előfeldolgozásná</w:t>
      </w:r>
      <w:r w:rsidR="009629F5" w:rsidRPr="00A14D39">
        <w:rPr>
          <w:rFonts w:ascii="Times New Roman" w:hAnsi="Times New Roman" w:cs="Times New Roman"/>
          <w:sz w:val="24"/>
          <w:szCs w:val="24"/>
        </w:rPr>
        <w:t>l</w:t>
      </w:r>
      <w:proofErr w:type="spellEnd"/>
      <w:r w:rsidR="0083317B" w:rsidRPr="00A14D39">
        <w:rPr>
          <w:rFonts w:ascii="Times New Roman" w:hAnsi="Times New Roman" w:cs="Times New Roman"/>
          <w:sz w:val="24"/>
          <w:szCs w:val="24"/>
        </w:rPr>
        <w:t xml:space="preserve"> általában szükség van a </w:t>
      </w:r>
      <w:r w:rsidR="0083317B" w:rsidRPr="00A14D39">
        <w:rPr>
          <w:rFonts w:ascii="Times New Roman" w:hAnsi="Times New Roman" w:cs="Times New Roman"/>
          <w:b/>
          <w:sz w:val="24"/>
          <w:szCs w:val="24"/>
        </w:rPr>
        <w:t>nyelvtechnológia</w:t>
      </w:r>
      <w:r w:rsidR="0083317B" w:rsidRPr="00A14D39">
        <w:rPr>
          <w:rFonts w:ascii="Times New Roman" w:hAnsi="Times New Roman" w:cs="Times New Roman"/>
          <w:sz w:val="24"/>
          <w:szCs w:val="24"/>
        </w:rPr>
        <w:t xml:space="preserve"> eszközeire is, ilyen például a szótövezés vagy a stop szavak szűrése.</w:t>
      </w:r>
      <w:r w:rsidRPr="00A14D39">
        <w:rPr>
          <w:rFonts w:ascii="Times New Roman" w:hAnsi="Times New Roman" w:cs="Times New Roman"/>
          <w:sz w:val="24"/>
          <w:szCs w:val="24"/>
        </w:rPr>
        <w:t xml:space="preserve"> </w:t>
      </w:r>
      <w:r w:rsidR="006B1A0B" w:rsidRPr="00A14D39">
        <w:rPr>
          <w:rFonts w:ascii="Times New Roman" w:hAnsi="Times New Roman" w:cs="Times New Roman"/>
          <w:sz w:val="24"/>
          <w:szCs w:val="24"/>
        </w:rPr>
        <w:t xml:space="preserve">A szövegbányászati eljárások végrehajtása után kapott eredményeket érdemes </w:t>
      </w:r>
      <w:r w:rsidR="006B1A0B" w:rsidRPr="00A14D39">
        <w:rPr>
          <w:rFonts w:ascii="Times New Roman" w:hAnsi="Times New Roman" w:cs="Times New Roman"/>
          <w:b/>
          <w:sz w:val="24"/>
          <w:szCs w:val="24"/>
        </w:rPr>
        <w:t>információkezelő rendszer</w:t>
      </w:r>
      <w:r w:rsidR="00800451" w:rsidRPr="00800451">
        <w:rPr>
          <w:rFonts w:ascii="Times New Roman" w:hAnsi="Times New Roman" w:cs="Times New Roman"/>
          <w:b/>
          <w:sz w:val="24"/>
          <w:szCs w:val="24"/>
        </w:rPr>
        <w:t>ben</w:t>
      </w:r>
      <w:r w:rsidR="006B1A0B" w:rsidRPr="00A14D39">
        <w:rPr>
          <w:rFonts w:ascii="Times New Roman" w:hAnsi="Times New Roman" w:cs="Times New Roman"/>
          <w:sz w:val="24"/>
          <w:szCs w:val="24"/>
        </w:rPr>
        <w:t xml:space="preserve"> eltárolni a későbbi hatékony </w:t>
      </w:r>
      <w:r w:rsidR="006B1A0B" w:rsidRPr="00A14D39">
        <w:rPr>
          <w:rFonts w:ascii="Times New Roman" w:hAnsi="Times New Roman" w:cs="Times New Roman"/>
          <w:b/>
          <w:sz w:val="24"/>
          <w:szCs w:val="24"/>
        </w:rPr>
        <w:t>tudá</w:t>
      </w:r>
      <w:r w:rsidR="006B1A0B" w:rsidRPr="001F0B49">
        <w:rPr>
          <w:rFonts w:ascii="Times New Roman" w:hAnsi="Times New Roman" w:cs="Times New Roman"/>
          <w:b/>
          <w:sz w:val="24"/>
          <w:szCs w:val="24"/>
        </w:rPr>
        <w:t>s</w:t>
      </w:r>
      <w:r w:rsidR="006B1A0B" w:rsidRPr="00A14D39">
        <w:rPr>
          <w:rFonts w:ascii="Times New Roman" w:hAnsi="Times New Roman" w:cs="Times New Roman"/>
          <w:sz w:val="24"/>
          <w:szCs w:val="24"/>
        </w:rPr>
        <w:t xml:space="preserve"> kinyerés végett.</w:t>
      </w:r>
      <w:r w:rsidR="000C799E" w:rsidRPr="00A14D39">
        <w:rPr>
          <w:rFonts w:ascii="Times New Roman" w:hAnsi="Times New Roman" w:cs="Times New Roman"/>
          <w:sz w:val="24"/>
          <w:szCs w:val="24"/>
        </w:rPr>
        <w:t xml:space="preserve"> (Fajszi et. </w:t>
      </w:r>
      <w:proofErr w:type="spellStart"/>
      <w:r w:rsidR="000C799E" w:rsidRPr="00A14D39">
        <w:rPr>
          <w:rFonts w:ascii="Times New Roman" w:hAnsi="Times New Roman" w:cs="Times New Roman"/>
          <w:sz w:val="24"/>
          <w:szCs w:val="24"/>
        </w:rPr>
        <w:t>al</w:t>
      </w:r>
      <w:proofErr w:type="spellEnd"/>
      <w:r w:rsidR="0083317B" w:rsidRPr="00A14D39">
        <w:rPr>
          <w:rFonts w:ascii="Times New Roman" w:hAnsi="Times New Roman" w:cs="Times New Roman"/>
          <w:sz w:val="24"/>
          <w:szCs w:val="24"/>
        </w:rPr>
        <w:t>.</w:t>
      </w:r>
      <w:r w:rsidR="000C799E" w:rsidRPr="00A14D39">
        <w:rPr>
          <w:rFonts w:ascii="Times New Roman" w:hAnsi="Times New Roman" w:cs="Times New Roman"/>
          <w:sz w:val="24"/>
          <w:szCs w:val="24"/>
        </w:rPr>
        <w:t>, 2010)</w:t>
      </w:r>
    </w:p>
    <w:p w:rsidR="008237B5" w:rsidRPr="00A14D39" w:rsidRDefault="007E0A6A" w:rsidP="008237B5">
      <w:pPr>
        <w:keepNext/>
        <w:keepLines/>
        <w:spacing w:line="360" w:lineRule="auto"/>
        <w:jc w:val="center"/>
      </w:pPr>
      <w:r w:rsidRPr="00A14D39">
        <w:rPr>
          <w:rFonts w:ascii="Times New Roman" w:hAnsi="Times New Roman" w:cs="Times New Roman"/>
          <w:noProof/>
          <w:sz w:val="24"/>
          <w:szCs w:val="24"/>
          <w:lang w:eastAsia="hu-HU"/>
        </w:rPr>
        <w:drawing>
          <wp:inline distT="0" distB="0" distL="0" distR="0">
            <wp:extent cx="5399405" cy="1256030"/>
            <wp:effectExtent l="19050" t="0" r="0" b="0"/>
            <wp:docPr id="1" name="Kép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8" cstate="print"/>
                    <a:stretch>
                      <a:fillRect/>
                    </a:stretch>
                  </pic:blipFill>
                  <pic:spPr>
                    <a:xfrm>
                      <a:off x="0" y="0"/>
                      <a:ext cx="5399405" cy="1256030"/>
                    </a:xfrm>
                    <a:prstGeom prst="rect">
                      <a:avLst/>
                    </a:prstGeom>
                  </pic:spPr>
                </pic:pic>
              </a:graphicData>
            </a:graphic>
          </wp:inline>
        </w:drawing>
      </w:r>
    </w:p>
    <w:p w:rsidR="007E0A6A" w:rsidRPr="00A14D39" w:rsidRDefault="000A12AE" w:rsidP="008237B5">
      <w:pPr>
        <w:pStyle w:val="Kpalrs"/>
        <w:jc w:val="center"/>
        <w:rPr>
          <w:rFonts w:cs="Times New Roman"/>
          <w:sz w:val="20"/>
          <w:szCs w:val="20"/>
        </w:rPr>
      </w:pPr>
      <w:r w:rsidRPr="00A14D39">
        <w:rPr>
          <w:rFonts w:cs="Times New Roman"/>
          <w:sz w:val="20"/>
          <w:szCs w:val="20"/>
        </w:rPr>
        <w:fldChar w:fldCharType="begin"/>
      </w:r>
      <w:r w:rsidR="008237B5" w:rsidRPr="00A14D39">
        <w:rPr>
          <w:rFonts w:cs="Times New Roman"/>
          <w:sz w:val="20"/>
          <w:szCs w:val="20"/>
        </w:rPr>
        <w:instrText xml:space="preserve"> SEQ ábra \* ARABIC </w:instrText>
      </w:r>
      <w:r w:rsidRPr="00A14D39">
        <w:rPr>
          <w:rFonts w:cs="Times New Roman"/>
          <w:sz w:val="20"/>
          <w:szCs w:val="20"/>
        </w:rPr>
        <w:fldChar w:fldCharType="separate"/>
      </w:r>
      <w:r w:rsidR="00B35BCD">
        <w:rPr>
          <w:rFonts w:cs="Times New Roman"/>
          <w:noProof/>
          <w:sz w:val="20"/>
          <w:szCs w:val="20"/>
        </w:rPr>
        <w:t>1</w:t>
      </w:r>
      <w:r w:rsidRPr="00A14D39">
        <w:rPr>
          <w:rFonts w:cs="Times New Roman"/>
          <w:sz w:val="20"/>
          <w:szCs w:val="20"/>
        </w:rPr>
        <w:fldChar w:fldCharType="end"/>
      </w:r>
      <w:r w:rsidR="008237B5" w:rsidRPr="00A14D39">
        <w:rPr>
          <w:sz w:val="20"/>
          <w:szCs w:val="20"/>
        </w:rPr>
        <w:t>. ábra. A szövegbányászat általános modellje</w:t>
      </w:r>
      <w:r w:rsidR="00426CDC" w:rsidRPr="00A14D39">
        <w:rPr>
          <w:sz w:val="20"/>
          <w:szCs w:val="20"/>
        </w:rPr>
        <w:t xml:space="preserve"> (</w:t>
      </w:r>
      <w:r w:rsidR="000C799E" w:rsidRPr="00A14D39">
        <w:rPr>
          <w:sz w:val="20"/>
          <w:szCs w:val="20"/>
        </w:rPr>
        <w:t xml:space="preserve">Fajszi et. </w:t>
      </w:r>
      <w:proofErr w:type="spellStart"/>
      <w:proofErr w:type="gramStart"/>
      <w:r w:rsidR="000C799E" w:rsidRPr="00A14D39">
        <w:rPr>
          <w:sz w:val="20"/>
          <w:szCs w:val="20"/>
        </w:rPr>
        <w:t>al</w:t>
      </w:r>
      <w:proofErr w:type="spellEnd"/>
      <w:proofErr w:type="gramEnd"/>
      <w:r w:rsidR="0083317B" w:rsidRPr="00A14D39">
        <w:rPr>
          <w:sz w:val="20"/>
          <w:szCs w:val="20"/>
        </w:rPr>
        <w:t>.</w:t>
      </w:r>
      <w:r w:rsidR="000C799E" w:rsidRPr="00A14D39">
        <w:rPr>
          <w:sz w:val="20"/>
          <w:szCs w:val="20"/>
        </w:rPr>
        <w:t>,  2010, 270</w:t>
      </w:r>
      <w:r w:rsidR="00426CDC" w:rsidRPr="00A14D39">
        <w:rPr>
          <w:sz w:val="20"/>
          <w:szCs w:val="20"/>
        </w:rPr>
        <w:t>. old. alapján)</w:t>
      </w:r>
    </w:p>
    <w:p w:rsidR="000C799E" w:rsidRPr="00A14D39" w:rsidRDefault="000C799E" w:rsidP="000C799E">
      <w:pPr>
        <w:pStyle w:val="Cmsor3"/>
        <w:spacing w:before="360" w:after="360"/>
      </w:pPr>
      <w:bookmarkStart w:id="4" w:name="_Toc8285143"/>
      <w:r w:rsidRPr="00A14D39">
        <w:lastRenderedPageBreak/>
        <w:t>2.1.2. Szövegbányászati eljárások</w:t>
      </w:r>
      <w:bookmarkEnd w:id="4"/>
    </w:p>
    <w:p w:rsidR="00BB46C2" w:rsidRPr="00A14D39" w:rsidRDefault="008717DD"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Az </w:t>
      </w:r>
      <w:r w:rsidRPr="00A14D39">
        <w:rPr>
          <w:rFonts w:ascii="Times New Roman" w:hAnsi="Times New Roman" w:cs="Times New Roman"/>
          <w:b/>
          <w:sz w:val="24"/>
          <w:szCs w:val="24"/>
        </w:rPr>
        <w:t>információkinyerés</w:t>
      </w:r>
      <w:r w:rsidRPr="00A14D39">
        <w:rPr>
          <w:rFonts w:ascii="Times New Roman" w:hAnsi="Times New Roman" w:cs="Times New Roman"/>
          <w:sz w:val="24"/>
          <w:szCs w:val="24"/>
        </w:rPr>
        <w:t xml:space="preserve"> </w:t>
      </w:r>
      <w:r w:rsidR="00553531" w:rsidRPr="00A14D39">
        <w:rPr>
          <w:rFonts w:ascii="Times New Roman" w:hAnsi="Times New Roman" w:cs="Times New Roman"/>
          <w:sz w:val="24"/>
          <w:szCs w:val="24"/>
        </w:rPr>
        <w:t xml:space="preserve">célja egy előre definiált feladat szempontjából releváns tények kigyűjtése szöveges dokumentumokból, azaz strukturálatlan szövegekből strukturált információ előállítása. </w:t>
      </w:r>
      <w:r w:rsidR="00A538E7" w:rsidRPr="00A14D39">
        <w:rPr>
          <w:rFonts w:ascii="Times New Roman" w:hAnsi="Times New Roman" w:cs="Times New Roman"/>
          <w:sz w:val="24"/>
          <w:szCs w:val="24"/>
        </w:rPr>
        <w:t>Az eljárás néhány felhasználási területe</w:t>
      </w:r>
      <w:r w:rsidR="00553531" w:rsidRPr="00A14D39">
        <w:rPr>
          <w:rFonts w:ascii="Times New Roman" w:hAnsi="Times New Roman" w:cs="Times New Roman"/>
          <w:sz w:val="24"/>
          <w:szCs w:val="24"/>
        </w:rPr>
        <w:t>:</w:t>
      </w:r>
      <w:r w:rsidR="00BB46C2" w:rsidRPr="00A14D39">
        <w:rPr>
          <w:rFonts w:ascii="Times New Roman" w:hAnsi="Times New Roman" w:cs="Times New Roman"/>
          <w:sz w:val="24"/>
          <w:szCs w:val="24"/>
        </w:rPr>
        <w:t xml:space="preserve"> </w:t>
      </w:r>
      <w:r w:rsidR="00553531" w:rsidRPr="00A14D39">
        <w:rPr>
          <w:rFonts w:ascii="Times New Roman" w:hAnsi="Times New Roman" w:cs="Times New Roman"/>
          <w:sz w:val="24"/>
          <w:szCs w:val="24"/>
        </w:rPr>
        <w:t>orvosi zárójelentések, publikációk feldol</w:t>
      </w:r>
      <w:r w:rsidR="00BB46C2" w:rsidRPr="00A14D39">
        <w:rPr>
          <w:rFonts w:ascii="Times New Roman" w:hAnsi="Times New Roman" w:cs="Times New Roman"/>
          <w:sz w:val="24"/>
          <w:szCs w:val="24"/>
        </w:rPr>
        <w:t xml:space="preserve">gozása gyógyszerkutatási célból; </w:t>
      </w:r>
      <w:r w:rsidR="00553531" w:rsidRPr="00A14D39">
        <w:rPr>
          <w:rFonts w:ascii="Times New Roman" w:hAnsi="Times New Roman" w:cs="Times New Roman"/>
          <w:sz w:val="24"/>
          <w:szCs w:val="24"/>
        </w:rPr>
        <w:t>sajtóban megjelenő hírek elemzése saj</w:t>
      </w:r>
      <w:r w:rsidR="00BB46C2" w:rsidRPr="00A14D39">
        <w:rPr>
          <w:rFonts w:ascii="Times New Roman" w:hAnsi="Times New Roman" w:cs="Times New Roman"/>
          <w:sz w:val="24"/>
          <w:szCs w:val="24"/>
        </w:rPr>
        <w:t xml:space="preserve">tófigyelő szolgáltatások esetén; </w:t>
      </w:r>
      <w:r w:rsidR="00553531" w:rsidRPr="00A14D39">
        <w:rPr>
          <w:rFonts w:ascii="Times New Roman" w:hAnsi="Times New Roman" w:cs="Times New Roman"/>
          <w:sz w:val="24"/>
          <w:szCs w:val="24"/>
        </w:rPr>
        <w:t>katonai hírszerzési dokumentumokból rendszerezett in</w:t>
      </w:r>
      <w:r w:rsidR="00BB46C2" w:rsidRPr="00A14D39">
        <w:rPr>
          <w:rFonts w:ascii="Times New Roman" w:hAnsi="Times New Roman" w:cs="Times New Roman"/>
          <w:sz w:val="24"/>
          <w:szCs w:val="24"/>
        </w:rPr>
        <w:t xml:space="preserve">formációgyűjtés </w:t>
      </w:r>
      <w:r w:rsidR="000A1C17" w:rsidRPr="00A14D39">
        <w:rPr>
          <w:rFonts w:ascii="Times New Roman" w:hAnsi="Times New Roman" w:cs="Times New Roman"/>
          <w:sz w:val="24"/>
          <w:szCs w:val="24"/>
        </w:rPr>
        <w:t>analitikusok</w:t>
      </w:r>
      <w:r w:rsidR="00BB46C2" w:rsidRPr="00A14D39">
        <w:rPr>
          <w:rFonts w:ascii="Times New Roman" w:hAnsi="Times New Roman" w:cs="Times New Roman"/>
          <w:sz w:val="24"/>
          <w:szCs w:val="24"/>
        </w:rPr>
        <w:t xml:space="preserve"> számára. (Fajszi et. </w:t>
      </w:r>
      <w:proofErr w:type="spellStart"/>
      <w:r w:rsidR="00BB46C2" w:rsidRPr="00A14D39">
        <w:rPr>
          <w:rFonts w:ascii="Times New Roman" w:hAnsi="Times New Roman" w:cs="Times New Roman"/>
          <w:sz w:val="24"/>
          <w:szCs w:val="24"/>
        </w:rPr>
        <w:t>al</w:t>
      </w:r>
      <w:proofErr w:type="spellEnd"/>
      <w:r w:rsidR="0083317B" w:rsidRPr="00A14D39">
        <w:rPr>
          <w:rFonts w:ascii="Times New Roman" w:hAnsi="Times New Roman" w:cs="Times New Roman"/>
          <w:sz w:val="24"/>
          <w:szCs w:val="24"/>
        </w:rPr>
        <w:t>.</w:t>
      </w:r>
      <w:r w:rsidR="00BB46C2" w:rsidRPr="00A14D39">
        <w:rPr>
          <w:rFonts w:ascii="Times New Roman" w:hAnsi="Times New Roman" w:cs="Times New Roman"/>
          <w:sz w:val="24"/>
          <w:szCs w:val="24"/>
        </w:rPr>
        <w:t>, 2010) A közösségi média tartalmak ilyenfajta elemzése az elmúlt néhány évben került előtérbe, amely a rövid és „zajos” szövegek miatt különösen nagy kihívásokat tartogat. (</w:t>
      </w:r>
      <w:proofErr w:type="spellStart"/>
      <w:r w:rsidR="00BB46C2" w:rsidRPr="00A14D39">
        <w:rPr>
          <w:rFonts w:ascii="Times New Roman" w:hAnsi="Times New Roman" w:cs="Times New Roman"/>
          <w:sz w:val="24"/>
          <w:szCs w:val="24"/>
        </w:rPr>
        <w:t>Piskorski</w:t>
      </w:r>
      <w:proofErr w:type="spellEnd"/>
      <w:r w:rsidR="00BB46C2" w:rsidRPr="00A14D39">
        <w:rPr>
          <w:rFonts w:ascii="Times New Roman" w:hAnsi="Times New Roman" w:cs="Times New Roman"/>
          <w:sz w:val="24"/>
          <w:szCs w:val="24"/>
        </w:rPr>
        <w:t xml:space="preserve">, – </w:t>
      </w:r>
      <w:proofErr w:type="spellStart"/>
      <w:r w:rsidR="00BB46C2" w:rsidRPr="00A14D39">
        <w:rPr>
          <w:rFonts w:ascii="Times New Roman" w:hAnsi="Times New Roman" w:cs="Times New Roman"/>
          <w:sz w:val="24"/>
          <w:szCs w:val="24"/>
        </w:rPr>
        <w:t>Yangarber</w:t>
      </w:r>
      <w:proofErr w:type="spellEnd"/>
      <w:r w:rsidR="00BB46C2" w:rsidRPr="00A14D39">
        <w:rPr>
          <w:rFonts w:ascii="Times New Roman" w:hAnsi="Times New Roman" w:cs="Times New Roman"/>
          <w:sz w:val="24"/>
          <w:szCs w:val="24"/>
        </w:rPr>
        <w:t>, 2013)</w:t>
      </w:r>
    </w:p>
    <w:p w:rsidR="000A1C17" w:rsidRPr="00A14D39" w:rsidRDefault="00A538E7"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w:t>
      </w:r>
      <w:r w:rsidR="000A1C17" w:rsidRPr="00A14D39">
        <w:rPr>
          <w:rFonts w:ascii="Times New Roman" w:hAnsi="Times New Roman" w:cs="Times New Roman"/>
          <w:sz w:val="24"/>
          <w:szCs w:val="24"/>
        </w:rPr>
        <w:t xml:space="preserve"> </w:t>
      </w:r>
      <w:r w:rsidRPr="00A14D39">
        <w:rPr>
          <w:rFonts w:ascii="Times New Roman" w:hAnsi="Times New Roman" w:cs="Times New Roman"/>
          <w:b/>
          <w:sz w:val="24"/>
          <w:szCs w:val="24"/>
        </w:rPr>
        <w:t>szöveg</w:t>
      </w:r>
      <w:r w:rsidR="000A1C17" w:rsidRPr="00A14D39">
        <w:rPr>
          <w:rFonts w:ascii="Times New Roman" w:hAnsi="Times New Roman" w:cs="Times New Roman"/>
          <w:b/>
          <w:sz w:val="24"/>
          <w:szCs w:val="24"/>
        </w:rPr>
        <w:t>osztályozás</w:t>
      </w:r>
      <w:r w:rsidRPr="00A14D39">
        <w:rPr>
          <w:rFonts w:ascii="Times New Roman" w:hAnsi="Times New Roman" w:cs="Times New Roman"/>
          <w:sz w:val="24"/>
          <w:szCs w:val="24"/>
        </w:rPr>
        <w:t xml:space="preserve"> célja szöveges dokumentumok ellátása előre meghatározott tematikus kategóriacímkékkel. Ezáltal lehetővé válik a dokumentumok tartalom szerinti automatikus rendszerezése, amely az egyik legalapvetőbb szövegbányászati feladat. Az osztályozó algoritmus tanítódokumentumok alapján készíti el az egyes kategóriacímkék modelljeit, és ezek segítségével próbálja az ismeretlen dokumentumok kategóriáját meghatározni, azaz </w:t>
      </w:r>
      <w:r w:rsidRPr="00A14D39">
        <w:rPr>
          <w:rFonts w:ascii="Times New Roman" w:hAnsi="Times New Roman" w:cs="Times New Roman"/>
          <w:i/>
          <w:sz w:val="24"/>
          <w:szCs w:val="24"/>
        </w:rPr>
        <w:t>felügyelt gépi tanulás</w:t>
      </w:r>
      <w:r w:rsidR="00800451" w:rsidRPr="00800451">
        <w:rPr>
          <w:rFonts w:ascii="Times New Roman" w:hAnsi="Times New Roman" w:cs="Times New Roman"/>
          <w:i/>
          <w:sz w:val="24"/>
          <w:szCs w:val="24"/>
        </w:rPr>
        <w:t>t</w:t>
      </w:r>
      <w:r w:rsidRPr="00A14D39">
        <w:rPr>
          <w:rFonts w:ascii="Times New Roman" w:hAnsi="Times New Roman" w:cs="Times New Roman"/>
          <w:sz w:val="24"/>
          <w:szCs w:val="24"/>
        </w:rPr>
        <w:t xml:space="preserve"> alkalmaz. (Fajszi et. </w:t>
      </w:r>
      <w:proofErr w:type="spellStart"/>
      <w:r w:rsidRPr="00A14D39">
        <w:rPr>
          <w:rFonts w:ascii="Times New Roman" w:hAnsi="Times New Roman" w:cs="Times New Roman"/>
          <w:sz w:val="24"/>
          <w:szCs w:val="24"/>
        </w:rPr>
        <w:t>al</w:t>
      </w:r>
      <w:proofErr w:type="spellEnd"/>
      <w:r w:rsidR="0083317B" w:rsidRPr="00A14D39">
        <w:rPr>
          <w:rFonts w:ascii="Times New Roman" w:hAnsi="Times New Roman" w:cs="Times New Roman"/>
          <w:sz w:val="24"/>
          <w:szCs w:val="24"/>
        </w:rPr>
        <w:t>.</w:t>
      </w:r>
      <w:r w:rsidRPr="00A14D39">
        <w:rPr>
          <w:rFonts w:ascii="Times New Roman" w:hAnsi="Times New Roman" w:cs="Times New Roman"/>
          <w:sz w:val="24"/>
          <w:szCs w:val="24"/>
        </w:rPr>
        <w:t>, 2010) Az eljárást számos területen alkalmazzák: szabadalmak kategorizálása, kéretlen levelek sz</w:t>
      </w:r>
      <w:r w:rsidR="0083317B" w:rsidRPr="00A14D39">
        <w:rPr>
          <w:rFonts w:ascii="Times New Roman" w:hAnsi="Times New Roman" w:cs="Times New Roman"/>
          <w:sz w:val="24"/>
          <w:szCs w:val="24"/>
        </w:rPr>
        <w:t xml:space="preserve">űrése, </w:t>
      </w:r>
      <w:r w:rsidRPr="00A14D39">
        <w:rPr>
          <w:rFonts w:ascii="Times New Roman" w:hAnsi="Times New Roman" w:cs="Times New Roman"/>
          <w:sz w:val="24"/>
          <w:szCs w:val="24"/>
        </w:rPr>
        <w:t>dokumentumok nyelvének meghatározása, többértelmű szavak egyértelműsítése.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p>
    <w:p w:rsidR="00C124EF" w:rsidRPr="00A14D39" w:rsidRDefault="004F119E"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csoportosítás</w:t>
      </w:r>
      <w:r w:rsidRPr="00A14D39">
        <w:rPr>
          <w:rFonts w:ascii="Times New Roman" w:hAnsi="Times New Roman" w:cs="Times New Roman"/>
          <w:sz w:val="24"/>
          <w:szCs w:val="24"/>
        </w:rPr>
        <w:t xml:space="preserve"> (vagy más néven </w:t>
      </w:r>
      <w:r w:rsidRPr="00A14D39">
        <w:rPr>
          <w:rFonts w:ascii="Times New Roman" w:hAnsi="Times New Roman" w:cs="Times New Roman"/>
          <w:b/>
          <w:sz w:val="24"/>
          <w:szCs w:val="24"/>
        </w:rPr>
        <w:t>klaszterezés</w:t>
      </w:r>
      <w:r w:rsidRPr="00A14D39">
        <w:rPr>
          <w:rFonts w:ascii="Times New Roman" w:hAnsi="Times New Roman" w:cs="Times New Roman"/>
          <w:sz w:val="24"/>
          <w:szCs w:val="24"/>
        </w:rPr>
        <w:t>) a dokumentumok rendszerezésének egy másik módja. Ebben az esetben a cél elkülönülő dokumentum csoportok kialakítása,</w:t>
      </w:r>
      <w:r w:rsidR="0083317B" w:rsidRPr="00A14D39">
        <w:rPr>
          <w:rFonts w:ascii="Times New Roman" w:hAnsi="Times New Roman" w:cs="Times New Roman"/>
          <w:sz w:val="24"/>
          <w:szCs w:val="24"/>
        </w:rPr>
        <w:t xml:space="preserve"> oly módon, hogy az egy csoport</w:t>
      </w:r>
      <w:r w:rsidRPr="00A14D39">
        <w:rPr>
          <w:rFonts w:ascii="Times New Roman" w:hAnsi="Times New Roman" w:cs="Times New Roman"/>
          <w:sz w:val="24"/>
          <w:szCs w:val="24"/>
        </w:rPr>
        <w:t xml:space="preserve">ba tartozó dokumentumok minél hasonlóbbak, az eltérő csoportban lévők pedig minél különbözőbbek legyenek. Ilyenkor nem áll rendelkezésre tanítókörnyezet, így a csoportok a dokumentumok jellemzői alapján alakíthatók ki </w:t>
      </w:r>
      <w:r w:rsidRPr="00A14D39">
        <w:rPr>
          <w:rFonts w:ascii="Times New Roman" w:hAnsi="Times New Roman" w:cs="Times New Roman"/>
          <w:i/>
          <w:sz w:val="24"/>
          <w:szCs w:val="24"/>
        </w:rPr>
        <w:t>nem felügyelt gépi tanulás</w:t>
      </w:r>
      <w:r w:rsidRPr="00A14D39">
        <w:rPr>
          <w:rFonts w:ascii="Times New Roman" w:hAnsi="Times New Roman" w:cs="Times New Roman"/>
          <w:sz w:val="24"/>
          <w:szCs w:val="24"/>
        </w:rPr>
        <w:t xml:space="preserve"> segítségével.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r w:rsidR="00EF3E7F" w:rsidRPr="00A14D39">
        <w:rPr>
          <w:rFonts w:ascii="Times New Roman" w:hAnsi="Times New Roman" w:cs="Times New Roman"/>
          <w:sz w:val="24"/>
          <w:szCs w:val="24"/>
        </w:rPr>
        <w:t xml:space="preserve"> </w:t>
      </w:r>
    </w:p>
    <w:p w:rsidR="00C124EF" w:rsidRPr="00A14D39" w:rsidRDefault="00EF3E7F"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klaszterezés használható a szövegosztályozási eredményének javításhoz, szövegek automatikus </w:t>
      </w:r>
      <w:r w:rsidR="000D2623">
        <w:rPr>
          <w:rFonts w:ascii="Times New Roman" w:hAnsi="Times New Roman" w:cs="Times New Roman"/>
          <w:sz w:val="24"/>
          <w:szCs w:val="24"/>
        </w:rPr>
        <w:t>kivonatolásának</w:t>
      </w:r>
      <w:r w:rsidRPr="00A14D39">
        <w:rPr>
          <w:rFonts w:ascii="Times New Roman" w:hAnsi="Times New Roman" w:cs="Times New Roman"/>
          <w:sz w:val="24"/>
          <w:szCs w:val="24"/>
        </w:rPr>
        <w:t xml:space="preserve"> el</w:t>
      </w:r>
      <w:r w:rsidR="00844556" w:rsidRPr="00A14D39">
        <w:rPr>
          <w:rFonts w:ascii="Times New Roman" w:hAnsi="Times New Roman" w:cs="Times New Roman"/>
          <w:sz w:val="24"/>
          <w:szCs w:val="24"/>
        </w:rPr>
        <w:t>őkész</w:t>
      </w:r>
      <w:r w:rsidRPr="00A14D39">
        <w:rPr>
          <w:rFonts w:ascii="Times New Roman" w:hAnsi="Times New Roman" w:cs="Times New Roman"/>
          <w:sz w:val="24"/>
          <w:szCs w:val="24"/>
        </w:rPr>
        <w:t xml:space="preserve">ítéséhez, internetes </w:t>
      </w:r>
      <w:r w:rsidR="001F0B49" w:rsidRPr="00A14D39">
        <w:rPr>
          <w:rFonts w:ascii="Times New Roman" w:hAnsi="Times New Roman" w:cs="Times New Roman"/>
          <w:sz w:val="24"/>
          <w:szCs w:val="24"/>
        </w:rPr>
        <w:t>keresőmotorok</w:t>
      </w:r>
      <w:r w:rsidRPr="00A14D39">
        <w:rPr>
          <w:rFonts w:ascii="Times New Roman" w:hAnsi="Times New Roman" w:cs="Times New Roman"/>
          <w:sz w:val="24"/>
          <w:szCs w:val="24"/>
        </w:rPr>
        <w:t xml:space="preserve"> hatékonyságának növelésé</w:t>
      </w:r>
      <w:r w:rsidR="00C124EF" w:rsidRPr="00A14D39">
        <w:rPr>
          <w:rFonts w:ascii="Times New Roman" w:hAnsi="Times New Roman" w:cs="Times New Roman"/>
          <w:sz w:val="24"/>
          <w:szCs w:val="24"/>
        </w:rPr>
        <w:t>hez</w:t>
      </w:r>
      <w:r w:rsidRPr="00A14D39">
        <w:rPr>
          <w:rFonts w:ascii="Times New Roman" w:hAnsi="Times New Roman" w:cs="Times New Roman"/>
          <w:sz w:val="24"/>
          <w:szCs w:val="24"/>
        </w:rPr>
        <w:t>. (</w:t>
      </w:r>
      <w:proofErr w:type="spellStart"/>
      <w:r w:rsidRPr="00A14D39">
        <w:rPr>
          <w:rFonts w:ascii="Times New Roman" w:hAnsi="Times New Roman" w:cs="Times New Roman"/>
          <w:sz w:val="24"/>
          <w:szCs w:val="24"/>
        </w:rPr>
        <w:t>Yuan-Chao</w:t>
      </w:r>
      <w:proofErr w:type="spellEnd"/>
      <w:r w:rsidRPr="00A14D39">
        <w:rPr>
          <w:rFonts w:ascii="Times New Roman" w:hAnsi="Times New Roman" w:cs="Times New Roman"/>
          <w:sz w:val="24"/>
          <w:szCs w:val="24"/>
        </w:rPr>
        <w:t xml:space="preserve"> </w:t>
      </w:r>
      <w:proofErr w:type="spellStart"/>
      <w:r w:rsidRPr="00A14D39">
        <w:rPr>
          <w:rFonts w:ascii="Times New Roman" w:hAnsi="Times New Roman" w:cs="Times New Roman"/>
          <w:sz w:val="24"/>
          <w:szCs w:val="24"/>
        </w:rPr>
        <w:t>Liu</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Ming</w:t>
      </w:r>
      <w:proofErr w:type="spellEnd"/>
      <w:r w:rsidRPr="00A14D39">
        <w:rPr>
          <w:rFonts w:ascii="Times New Roman" w:hAnsi="Times New Roman" w:cs="Times New Roman"/>
          <w:sz w:val="24"/>
          <w:szCs w:val="24"/>
        </w:rPr>
        <w:t xml:space="preserve"> </w:t>
      </w:r>
      <w:proofErr w:type="spellStart"/>
      <w:r w:rsidRPr="00A14D39">
        <w:rPr>
          <w:rFonts w:ascii="Times New Roman" w:hAnsi="Times New Roman" w:cs="Times New Roman"/>
          <w:sz w:val="24"/>
          <w:szCs w:val="24"/>
        </w:rPr>
        <w:t>Liu</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Xiao-Long</w:t>
      </w:r>
      <w:proofErr w:type="spellEnd"/>
      <w:r w:rsidRPr="00A14D39">
        <w:rPr>
          <w:rFonts w:ascii="Times New Roman" w:hAnsi="Times New Roman" w:cs="Times New Roman"/>
          <w:sz w:val="24"/>
          <w:szCs w:val="24"/>
        </w:rPr>
        <w:t xml:space="preserve"> </w:t>
      </w:r>
      <w:proofErr w:type="spellStart"/>
      <w:r w:rsidRPr="00A14D39">
        <w:rPr>
          <w:rFonts w:ascii="Times New Roman" w:hAnsi="Times New Roman" w:cs="Times New Roman"/>
          <w:sz w:val="24"/>
          <w:szCs w:val="24"/>
        </w:rPr>
        <w:t>Wang</w:t>
      </w:r>
      <w:proofErr w:type="spellEnd"/>
      <w:r w:rsidRPr="00A14D39">
        <w:rPr>
          <w:rFonts w:ascii="Times New Roman" w:hAnsi="Times New Roman" w:cs="Times New Roman"/>
          <w:sz w:val="24"/>
          <w:szCs w:val="24"/>
        </w:rPr>
        <w:t>, 2012</w:t>
      </w:r>
      <w:r w:rsidR="00C124EF" w:rsidRPr="00A14D39">
        <w:rPr>
          <w:rFonts w:ascii="Times New Roman" w:hAnsi="Times New Roman" w:cs="Times New Roman"/>
          <w:sz w:val="24"/>
          <w:szCs w:val="24"/>
        </w:rPr>
        <w:t>)</w:t>
      </w:r>
    </w:p>
    <w:p w:rsidR="00C124EF" w:rsidRPr="00A14D39" w:rsidRDefault="00C124EF" w:rsidP="00C124EF">
      <w:pPr>
        <w:keepNext/>
        <w:spacing w:line="360" w:lineRule="auto"/>
        <w:jc w:val="center"/>
      </w:pPr>
      <w:r w:rsidRPr="00A14D39">
        <w:rPr>
          <w:rFonts w:ascii="Times New Roman" w:hAnsi="Times New Roman" w:cs="Times New Roman"/>
          <w:noProof/>
          <w:sz w:val="24"/>
          <w:szCs w:val="24"/>
          <w:lang w:eastAsia="hu-HU"/>
        </w:rPr>
        <w:lastRenderedPageBreak/>
        <w:drawing>
          <wp:inline distT="0" distB="0" distL="0" distR="0">
            <wp:extent cx="5399405" cy="3061970"/>
            <wp:effectExtent l="19050" t="0" r="0" b="0"/>
            <wp:docPr id="2" name="Kép 1" descr="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9" cstate="print"/>
                    <a:stretch>
                      <a:fillRect/>
                    </a:stretch>
                  </pic:blipFill>
                  <pic:spPr>
                    <a:xfrm>
                      <a:off x="0" y="0"/>
                      <a:ext cx="5399405" cy="3061970"/>
                    </a:xfrm>
                    <a:prstGeom prst="rect">
                      <a:avLst/>
                    </a:prstGeom>
                  </pic:spPr>
                </pic:pic>
              </a:graphicData>
            </a:graphic>
          </wp:inline>
        </w:drawing>
      </w:r>
    </w:p>
    <w:p w:rsidR="00C124EF" w:rsidRPr="00A14D39" w:rsidRDefault="000A12AE" w:rsidP="00C124EF">
      <w:pPr>
        <w:pStyle w:val="Kpalrs"/>
        <w:jc w:val="center"/>
        <w:rPr>
          <w:rFonts w:cs="Times New Roman"/>
          <w:sz w:val="20"/>
          <w:szCs w:val="20"/>
        </w:rPr>
      </w:pPr>
      <w:r w:rsidRPr="00A14D39">
        <w:rPr>
          <w:rFonts w:cs="Times New Roman"/>
          <w:sz w:val="20"/>
          <w:szCs w:val="20"/>
        </w:rPr>
        <w:fldChar w:fldCharType="begin"/>
      </w:r>
      <w:r w:rsidR="00C124EF" w:rsidRPr="00A14D39">
        <w:rPr>
          <w:rFonts w:cs="Times New Roman"/>
          <w:sz w:val="20"/>
          <w:szCs w:val="20"/>
        </w:rPr>
        <w:instrText xml:space="preserve"> SEQ ábra \* ARABIC </w:instrText>
      </w:r>
      <w:r w:rsidRPr="00A14D39">
        <w:rPr>
          <w:rFonts w:cs="Times New Roman"/>
          <w:sz w:val="20"/>
          <w:szCs w:val="20"/>
        </w:rPr>
        <w:fldChar w:fldCharType="separate"/>
      </w:r>
      <w:r w:rsidR="00B35BCD">
        <w:rPr>
          <w:rFonts w:cs="Times New Roman"/>
          <w:noProof/>
          <w:sz w:val="20"/>
          <w:szCs w:val="20"/>
        </w:rPr>
        <w:t>2</w:t>
      </w:r>
      <w:r w:rsidRPr="00A14D39">
        <w:rPr>
          <w:rFonts w:cs="Times New Roman"/>
          <w:sz w:val="20"/>
          <w:szCs w:val="20"/>
        </w:rPr>
        <w:fldChar w:fldCharType="end"/>
      </w:r>
      <w:r w:rsidR="00C124EF" w:rsidRPr="00A14D39">
        <w:rPr>
          <w:sz w:val="20"/>
          <w:szCs w:val="20"/>
        </w:rPr>
        <w:t>. ábra. A dokumentum</w:t>
      </w:r>
      <w:r w:rsidR="001F0B49">
        <w:rPr>
          <w:sz w:val="20"/>
          <w:szCs w:val="20"/>
        </w:rPr>
        <w:t>-</w:t>
      </w:r>
      <w:r w:rsidR="00C124EF" w:rsidRPr="00A14D39">
        <w:rPr>
          <w:sz w:val="20"/>
          <w:szCs w:val="20"/>
        </w:rPr>
        <w:t>klaszterezés általános modellje (</w:t>
      </w:r>
      <w:proofErr w:type="spellStart"/>
      <w:r w:rsidR="00C124EF" w:rsidRPr="00A14D39">
        <w:rPr>
          <w:sz w:val="20"/>
          <w:szCs w:val="20"/>
        </w:rPr>
        <w:t>Yuan-Chao</w:t>
      </w:r>
      <w:proofErr w:type="spellEnd"/>
      <w:r w:rsidR="00C124EF" w:rsidRPr="00A14D39">
        <w:rPr>
          <w:sz w:val="20"/>
          <w:szCs w:val="20"/>
        </w:rPr>
        <w:t xml:space="preserve"> </w:t>
      </w:r>
      <w:proofErr w:type="spellStart"/>
      <w:r w:rsidR="00C124EF" w:rsidRPr="00A14D39">
        <w:rPr>
          <w:sz w:val="20"/>
          <w:szCs w:val="20"/>
        </w:rPr>
        <w:t>Liu</w:t>
      </w:r>
      <w:proofErr w:type="spellEnd"/>
      <w:r w:rsidR="00C124EF" w:rsidRPr="00A14D39">
        <w:rPr>
          <w:sz w:val="20"/>
          <w:szCs w:val="20"/>
        </w:rPr>
        <w:t xml:space="preserve"> et. </w:t>
      </w:r>
      <w:proofErr w:type="spellStart"/>
      <w:r w:rsidR="00C124EF" w:rsidRPr="00A14D39">
        <w:rPr>
          <w:sz w:val="20"/>
          <w:szCs w:val="20"/>
        </w:rPr>
        <w:t>al</w:t>
      </w:r>
      <w:proofErr w:type="spellEnd"/>
      <w:r w:rsidR="00C124EF" w:rsidRPr="00A14D39">
        <w:rPr>
          <w:sz w:val="20"/>
          <w:szCs w:val="20"/>
        </w:rPr>
        <w:t>., 2012 alapján)</w:t>
      </w:r>
    </w:p>
    <w:p w:rsidR="00C124EF" w:rsidRPr="00A14D39" w:rsidRDefault="009629F5" w:rsidP="006320BF">
      <w:pPr>
        <w:spacing w:before="360"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kivonatolás</w:t>
      </w:r>
      <w:r w:rsidRPr="00A14D39">
        <w:rPr>
          <w:rFonts w:ascii="Times New Roman" w:hAnsi="Times New Roman" w:cs="Times New Roman"/>
          <w:sz w:val="24"/>
          <w:szCs w:val="24"/>
        </w:rPr>
        <w:t xml:space="preserve"> célja a dokumentumok tartalmának automatikus összefoglalása oly módon, hogy az eredeti szöveg leginkább jellemző részeit tartalmazza. Az egyik jellemző működési séma mondatkiválasztáson alapul, </w:t>
      </w:r>
      <w:r w:rsidR="001F0B49">
        <w:rPr>
          <w:rFonts w:ascii="Times New Roman" w:hAnsi="Times New Roman" w:cs="Times New Roman"/>
          <w:sz w:val="24"/>
          <w:szCs w:val="24"/>
        </w:rPr>
        <w:t>amelynek során</w:t>
      </w:r>
      <w:r w:rsidR="001F0B49" w:rsidRPr="00A14D39">
        <w:rPr>
          <w:rFonts w:ascii="Times New Roman" w:hAnsi="Times New Roman" w:cs="Times New Roman"/>
          <w:sz w:val="24"/>
          <w:szCs w:val="24"/>
        </w:rPr>
        <w:t xml:space="preserve"> </w:t>
      </w:r>
      <w:r w:rsidRPr="00A14D39">
        <w:rPr>
          <w:rFonts w:ascii="Times New Roman" w:hAnsi="Times New Roman" w:cs="Times New Roman"/>
          <w:sz w:val="24"/>
          <w:szCs w:val="24"/>
        </w:rPr>
        <w:t xml:space="preserve">a mondatokhoz fontosságuk alapján pontértéket rendelünk, és a legmagasabb pontszámú mondatok kerülnek bele a kivonatba. A kivonatolás technikája felhasználható internetes keresés </w:t>
      </w:r>
      <w:r w:rsidR="001F0B49">
        <w:rPr>
          <w:rFonts w:ascii="Times New Roman" w:hAnsi="Times New Roman" w:cs="Times New Roman"/>
          <w:sz w:val="24"/>
          <w:szCs w:val="24"/>
        </w:rPr>
        <w:t xml:space="preserve">és </w:t>
      </w:r>
      <w:r w:rsidR="001F0B49" w:rsidRPr="00A14D39">
        <w:rPr>
          <w:rFonts w:ascii="Times New Roman" w:hAnsi="Times New Roman" w:cs="Times New Roman"/>
          <w:sz w:val="24"/>
          <w:szCs w:val="24"/>
        </w:rPr>
        <w:t xml:space="preserve">többnyelvű információkinyerés </w:t>
      </w:r>
      <w:r w:rsidRPr="00A14D39">
        <w:rPr>
          <w:rFonts w:ascii="Times New Roman" w:hAnsi="Times New Roman" w:cs="Times New Roman"/>
          <w:sz w:val="24"/>
          <w:szCs w:val="24"/>
        </w:rPr>
        <w:t>támogatásá</w:t>
      </w:r>
      <w:r w:rsidR="001F0B49">
        <w:rPr>
          <w:rFonts w:ascii="Times New Roman" w:hAnsi="Times New Roman" w:cs="Times New Roman"/>
          <w:sz w:val="24"/>
          <w:szCs w:val="24"/>
        </w:rPr>
        <w:t>ra</w:t>
      </w:r>
      <w:r w:rsidRPr="00A14D39">
        <w:rPr>
          <w:rFonts w:ascii="Times New Roman" w:hAnsi="Times New Roman" w:cs="Times New Roman"/>
          <w:sz w:val="24"/>
          <w:szCs w:val="24"/>
        </w:rPr>
        <w:t>, összehasonlító táblázatok készítésére,</w:t>
      </w:r>
      <w:r w:rsidR="001F0B49">
        <w:rPr>
          <w:rFonts w:ascii="Times New Roman" w:hAnsi="Times New Roman" w:cs="Times New Roman"/>
          <w:sz w:val="24"/>
          <w:szCs w:val="24"/>
        </w:rPr>
        <w:t xml:space="preserve"> </w:t>
      </w:r>
      <w:r w:rsidR="008233EB">
        <w:rPr>
          <w:rFonts w:ascii="Times New Roman" w:hAnsi="Times New Roman" w:cs="Times New Roman"/>
          <w:sz w:val="24"/>
          <w:szCs w:val="24"/>
        </w:rPr>
        <w:t>illetve</w:t>
      </w:r>
      <w:r w:rsidR="001F0B49">
        <w:rPr>
          <w:rFonts w:ascii="Times New Roman" w:hAnsi="Times New Roman" w:cs="Times New Roman"/>
          <w:sz w:val="24"/>
          <w:szCs w:val="24"/>
        </w:rPr>
        <w:t xml:space="preserve"> </w:t>
      </w:r>
      <w:r w:rsidRPr="00A14D39">
        <w:rPr>
          <w:rFonts w:ascii="Times New Roman" w:hAnsi="Times New Roman" w:cs="Times New Roman"/>
          <w:sz w:val="24"/>
          <w:szCs w:val="24"/>
        </w:rPr>
        <w:t>biográfiai profilok készítésére. (</w:t>
      </w:r>
      <w:proofErr w:type="spellStart"/>
      <w:r w:rsidRPr="00A14D39">
        <w:rPr>
          <w:rFonts w:ascii="Times New Roman" w:hAnsi="Times New Roman" w:cs="Times New Roman"/>
          <w:sz w:val="24"/>
          <w:szCs w:val="24"/>
        </w:rPr>
        <w:t>Tikk</w:t>
      </w:r>
      <w:proofErr w:type="spellEnd"/>
      <w:r w:rsidRPr="00A14D39">
        <w:rPr>
          <w:rFonts w:ascii="Times New Roman" w:hAnsi="Times New Roman" w:cs="Times New Roman"/>
          <w:sz w:val="24"/>
          <w:szCs w:val="24"/>
        </w:rPr>
        <w:t>, 2007)</w:t>
      </w:r>
    </w:p>
    <w:p w:rsidR="00D86687" w:rsidRPr="00A14D39" w:rsidRDefault="001734EE" w:rsidP="009629F5">
      <w:pPr>
        <w:pStyle w:val="Cmsor2"/>
        <w:spacing w:before="360" w:after="360"/>
        <w:rPr>
          <w:sz w:val="28"/>
          <w:szCs w:val="28"/>
        </w:rPr>
      </w:pPr>
      <w:bookmarkStart w:id="5" w:name="_Toc8285144"/>
      <w:r w:rsidRPr="00A14D39">
        <w:rPr>
          <w:sz w:val="28"/>
          <w:szCs w:val="28"/>
        </w:rPr>
        <w:t>2.2</w:t>
      </w:r>
      <w:r w:rsidR="00D86687" w:rsidRPr="00A14D39">
        <w:rPr>
          <w:sz w:val="28"/>
          <w:szCs w:val="28"/>
        </w:rPr>
        <w:t>. Neurális hálózatok</w:t>
      </w:r>
      <w:bookmarkEnd w:id="5"/>
    </w:p>
    <w:p w:rsidR="00D56B7B" w:rsidRPr="00A14D39" w:rsidRDefault="00D56B7B" w:rsidP="00D56B7B">
      <w:pPr>
        <w:pStyle w:val="Cmsor3"/>
        <w:spacing w:after="360"/>
      </w:pPr>
      <w:bookmarkStart w:id="6" w:name="_Toc8285145"/>
      <w:r w:rsidRPr="00A14D39">
        <w:t>2.2.1. Biológiai neurális hálózatok</w:t>
      </w:r>
      <w:bookmarkEnd w:id="6"/>
    </w:p>
    <w:p w:rsidR="00AD4BB4" w:rsidRPr="00A14D39" w:rsidRDefault="00177F7F" w:rsidP="00AD4BB4">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biológiai</w:t>
      </w:r>
      <w:r w:rsidRPr="00A14D39">
        <w:rPr>
          <w:rFonts w:ascii="Times New Roman" w:hAnsi="Times New Roman" w:cs="Times New Roman"/>
          <w:sz w:val="24"/>
          <w:szCs w:val="24"/>
        </w:rPr>
        <w:t xml:space="preserve"> (vagy más néven természetes) </w:t>
      </w:r>
      <w:r w:rsidRPr="00A14D39">
        <w:rPr>
          <w:rFonts w:ascii="Times New Roman" w:hAnsi="Times New Roman" w:cs="Times New Roman"/>
          <w:b/>
          <w:sz w:val="24"/>
          <w:szCs w:val="24"/>
        </w:rPr>
        <w:t>neurális hálózatok</w:t>
      </w:r>
      <w:r w:rsidRPr="000D2623">
        <w:rPr>
          <w:rFonts w:ascii="Times New Roman" w:hAnsi="Times New Roman" w:cs="Times New Roman"/>
          <w:b/>
          <w:sz w:val="24"/>
          <w:szCs w:val="24"/>
        </w:rPr>
        <w:t>at</w:t>
      </w:r>
      <w:r w:rsidRPr="00A14D39">
        <w:rPr>
          <w:rFonts w:ascii="Times New Roman" w:hAnsi="Times New Roman" w:cs="Times New Roman"/>
          <w:sz w:val="24"/>
          <w:szCs w:val="24"/>
        </w:rPr>
        <w:t xml:space="preserve"> egymással összeköttetésben lévő idegsejtek alkotják. Az </w:t>
      </w:r>
      <w:r w:rsidRPr="00A14D39">
        <w:rPr>
          <w:rFonts w:ascii="Times New Roman" w:hAnsi="Times New Roman" w:cs="Times New Roman"/>
          <w:b/>
          <w:sz w:val="24"/>
          <w:szCs w:val="24"/>
        </w:rPr>
        <w:t>idegsejtek</w:t>
      </w:r>
      <w:r w:rsidRPr="00A14D39">
        <w:rPr>
          <w:rFonts w:ascii="Times New Roman" w:hAnsi="Times New Roman" w:cs="Times New Roman"/>
          <w:sz w:val="24"/>
          <w:szCs w:val="24"/>
        </w:rPr>
        <w:t xml:space="preserve"> nyúlványokkal kapcsolódnak egymáshoz, </w:t>
      </w:r>
      <w:r w:rsidR="001F0B49">
        <w:rPr>
          <w:rFonts w:ascii="Times New Roman" w:hAnsi="Times New Roman" w:cs="Times New Roman"/>
          <w:sz w:val="24"/>
          <w:szCs w:val="24"/>
        </w:rPr>
        <w:t>melyeknek</w:t>
      </w:r>
      <w:r w:rsidR="001F0B49" w:rsidRPr="00A14D39">
        <w:rPr>
          <w:rFonts w:ascii="Times New Roman" w:hAnsi="Times New Roman" w:cs="Times New Roman"/>
          <w:sz w:val="24"/>
          <w:szCs w:val="24"/>
        </w:rPr>
        <w:t xml:space="preserve"> </w:t>
      </w:r>
      <w:r w:rsidRPr="00A14D39">
        <w:rPr>
          <w:rFonts w:ascii="Times New Roman" w:hAnsi="Times New Roman" w:cs="Times New Roman"/>
          <w:sz w:val="24"/>
          <w:szCs w:val="24"/>
        </w:rPr>
        <w:t xml:space="preserve">két típusa van. A </w:t>
      </w:r>
      <w:r w:rsidRPr="000D2623">
        <w:rPr>
          <w:rFonts w:ascii="Times New Roman" w:hAnsi="Times New Roman" w:cs="Times New Roman"/>
          <w:b/>
          <w:sz w:val="24"/>
          <w:szCs w:val="24"/>
        </w:rPr>
        <w:t>dendritek</w:t>
      </w:r>
      <w:r w:rsidRPr="00A14D39">
        <w:rPr>
          <w:rFonts w:ascii="Times New Roman" w:hAnsi="Times New Roman" w:cs="Times New Roman"/>
          <w:sz w:val="24"/>
          <w:szCs w:val="24"/>
        </w:rPr>
        <w:t xml:space="preserve"> az ingerületek felvételéért felelősek, melyet a sejttesthez</w:t>
      </w:r>
      <w:r w:rsidR="001F0B49">
        <w:rPr>
          <w:rFonts w:ascii="Times New Roman" w:hAnsi="Times New Roman" w:cs="Times New Roman"/>
          <w:sz w:val="24"/>
          <w:szCs w:val="24"/>
        </w:rPr>
        <w:t xml:space="preserve"> </w:t>
      </w:r>
      <w:r w:rsidR="001F0B49" w:rsidRPr="00A14D39">
        <w:rPr>
          <w:rFonts w:ascii="Times New Roman" w:hAnsi="Times New Roman" w:cs="Times New Roman"/>
          <w:sz w:val="24"/>
          <w:szCs w:val="24"/>
        </w:rPr>
        <w:t>továbbítanak</w:t>
      </w:r>
      <w:r w:rsidRPr="00A14D39">
        <w:rPr>
          <w:rFonts w:ascii="Times New Roman" w:hAnsi="Times New Roman" w:cs="Times New Roman"/>
          <w:sz w:val="24"/>
          <w:szCs w:val="24"/>
        </w:rPr>
        <w:t xml:space="preserve">. Az </w:t>
      </w:r>
      <w:proofErr w:type="spellStart"/>
      <w:r w:rsidRPr="00A14D39">
        <w:rPr>
          <w:rFonts w:ascii="Times New Roman" w:hAnsi="Times New Roman" w:cs="Times New Roman"/>
          <w:b/>
          <w:sz w:val="24"/>
          <w:szCs w:val="24"/>
        </w:rPr>
        <w:t>axon</w:t>
      </w:r>
      <w:proofErr w:type="spellEnd"/>
      <w:r w:rsidRPr="00A14D39">
        <w:rPr>
          <w:rFonts w:ascii="Times New Roman" w:hAnsi="Times New Roman" w:cs="Times New Roman"/>
          <w:sz w:val="24"/>
          <w:szCs w:val="24"/>
        </w:rPr>
        <w:t xml:space="preserve"> feladata a sejttesttől származó ingerületek továbbítása. </w:t>
      </w:r>
    </w:p>
    <w:p w:rsidR="00AD4BB4" w:rsidRPr="00A14D39" w:rsidRDefault="00AD4BB4" w:rsidP="00AD4BB4">
      <w:pPr>
        <w:keepNext/>
      </w:pPr>
      <w:r w:rsidRPr="00A14D39">
        <w:rPr>
          <w:rFonts w:ascii="Times New Roman" w:hAnsi="Times New Roman" w:cs="Times New Roman"/>
          <w:noProof/>
          <w:sz w:val="24"/>
          <w:szCs w:val="24"/>
          <w:lang w:eastAsia="hu-HU"/>
        </w:rPr>
        <w:lastRenderedPageBreak/>
        <w:drawing>
          <wp:inline distT="0" distB="0" distL="0" distR="0">
            <wp:extent cx="5400675" cy="3609975"/>
            <wp:effectExtent l="19050" t="0" r="9525" b="0"/>
            <wp:docPr id="11" name="Kép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srcRect b="33157"/>
                    <a:stretch>
                      <a:fillRect/>
                    </a:stretch>
                  </pic:blipFill>
                  <pic:spPr>
                    <a:xfrm>
                      <a:off x="0" y="0"/>
                      <a:ext cx="5400675" cy="3609975"/>
                    </a:xfrm>
                    <a:prstGeom prst="rect">
                      <a:avLst/>
                    </a:prstGeom>
                  </pic:spPr>
                </pic:pic>
              </a:graphicData>
            </a:graphic>
          </wp:inline>
        </w:drawing>
      </w:r>
    </w:p>
    <w:p w:rsidR="00AD4BB4" w:rsidRPr="00A14D39" w:rsidRDefault="000A12AE" w:rsidP="00AD4BB4">
      <w:pPr>
        <w:pStyle w:val="Kpalrs"/>
        <w:jc w:val="center"/>
      </w:pPr>
      <w:r>
        <w:fldChar w:fldCharType="begin"/>
      </w:r>
      <w:r w:rsidR="007236FA">
        <w:instrText xml:space="preserve"> SEQ ábra \* ARABIC </w:instrText>
      </w:r>
      <w:r>
        <w:fldChar w:fldCharType="separate"/>
      </w:r>
      <w:r w:rsidR="00B35BCD">
        <w:rPr>
          <w:noProof/>
        </w:rPr>
        <w:t>3</w:t>
      </w:r>
      <w:r>
        <w:rPr>
          <w:noProof/>
        </w:rPr>
        <w:fldChar w:fldCharType="end"/>
      </w:r>
      <w:r w:rsidR="00AD4BB4" w:rsidRPr="00A14D39">
        <w:t xml:space="preserve">. ábra. Az </w:t>
      </w:r>
      <w:r w:rsidR="00AD4BB4" w:rsidRPr="00A14D39">
        <w:rPr>
          <w:rFonts w:cs="Times New Roman"/>
          <w:sz w:val="20"/>
          <w:szCs w:val="20"/>
        </w:rPr>
        <w:t>idegsejt</w:t>
      </w:r>
      <w:r w:rsidR="00AD4BB4" w:rsidRPr="00A14D39">
        <w:t xml:space="preserve"> felépítése</w:t>
      </w:r>
      <w:r w:rsidR="00787EC5" w:rsidRPr="00A14D39">
        <w:t xml:space="preserve"> (</w:t>
      </w:r>
      <w:proofErr w:type="spellStart"/>
      <w:r w:rsidR="00787EC5" w:rsidRPr="00A14D39">
        <w:t>Wikipédia</w:t>
      </w:r>
      <w:proofErr w:type="spellEnd"/>
      <w:r w:rsidR="00787EC5" w:rsidRPr="00A14D39">
        <w:t xml:space="preserve"> – Idegsejt szócikk alapján)</w:t>
      </w:r>
    </w:p>
    <w:p w:rsidR="009E43AB" w:rsidRPr="00A14D39" w:rsidRDefault="009E43AB" w:rsidP="009E43AB">
      <w:pPr>
        <w:keepNext/>
      </w:pPr>
      <w:r w:rsidRPr="00A14D39">
        <w:rPr>
          <w:noProof/>
          <w:lang w:eastAsia="hu-HU"/>
        </w:rPr>
        <w:drawing>
          <wp:inline distT="0" distB="0" distL="0" distR="0">
            <wp:extent cx="6038848" cy="3354917"/>
            <wp:effectExtent l="0" t="0" r="0" b="0"/>
            <wp:docPr id="13" name="Kép 5" descr="szinapsz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inapszis.png"/>
                    <pic:cNvPicPr/>
                  </pic:nvPicPr>
                  <pic:blipFill>
                    <a:blip r:embed="rId11" cstate="print"/>
                    <a:stretch>
                      <a:fillRect/>
                    </a:stretch>
                  </pic:blipFill>
                  <pic:spPr>
                    <a:xfrm>
                      <a:off x="0" y="0"/>
                      <a:ext cx="6036938" cy="3353856"/>
                    </a:xfrm>
                    <a:prstGeom prst="rect">
                      <a:avLst/>
                    </a:prstGeom>
                  </pic:spPr>
                </pic:pic>
              </a:graphicData>
            </a:graphic>
          </wp:inline>
        </w:drawing>
      </w:r>
    </w:p>
    <w:p w:rsidR="00AD4BB4" w:rsidRPr="00A14D39" w:rsidRDefault="000A12AE" w:rsidP="009E43AB">
      <w:pPr>
        <w:pStyle w:val="Kpalrs"/>
        <w:jc w:val="center"/>
      </w:pPr>
      <w:r>
        <w:fldChar w:fldCharType="begin"/>
      </w:r>
      <w:r w:rsidR="007236FA">
        <w:instrText xml:space="preserve"> SEQ ábra \* ARABIC </w:instrText>
      </w:r>
      <w:r>
        <w:fldChar w:fldCharType="separate"/>
      </w:r>
      <w:r w:rsidR="00B35BCD">
        <w:rPr>
          <w:noProof/>
        </w:rPr>
        <w:t>4</w:t>
      </w:r>
      <w:r>
        <w:rPr>
          <w:noProof/>
        </w:rPr>
        <w:fldChar w:fldCharType="end"/>
      </w:r>
      <w:r w:rsidR="009E43AB" w:rsidRPr="00A14D39">
        <w:t>. ábra. A szinapszis struktúrája</w:t>
      </w:r>
      <w:r w:rsidR="00787EC5" w:rsidRPr="00A14D39">
        <w:t xml:space="preserve"> (</w:t>
      </w:r>
      <w:proofErr w:type="spellStart"/>
      <w:r w:rsidR="00787EC5" w:rsidRPr="00A14D39">
        <w:t>Wikipédia</w:t>
      </w:r>
      <w:proofErr w:type="spellEnd"/>
      <w:r w:rsidR="00787EC5" w:rsidRPr="00A14D39">
        <w:t xml:space="preserve"> – Szinapszis szócikk alapján)</w:t>
      </w:r>
    </w:p>
    <w:p w:rsidR="00CA3199" w:rsidRDefault="00AD4BB4" w:rsidP="00172100">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 xml:space="preserve">Az idegsejtek között a kapcsolat </w:t>
      </w:r>
      <w:r w:rsidRPr="00A14D39">
        <w:rPr>
          <w:rFonts w:ascii="Times New Roman" w:hAnsi="Times New Roman" w:cs="Times New Roman"/>
          <w:b/>
          <w:sz w:val="24"/>
          <w:szCs w:val="24"/>
        </w:rPr>
        <w:t>szinapszis</w:t>
      </w:r>
      <w:r w:rsidR="00800451" w:rsidRPr="00800451">
        <w:rPr>
          <w:rFonts w:ascii="Times New Roman" w:hAnsi="Times New Roman" w:cs="Times New Roman"/>
          <w:b/>
          <w:sz w:val="24"/>
          <w:szCs w:val="24"/>
        </w:rPr>
        <w:t>okon</w:t>
      </w:r>
      <w:r w:rsidR="000D2623">
        <w:rPr>
          <w:rStyle w:val="Jegyzethivatkozs"/>
        </w:rPr>
        <w:t xml:space="preserve"> </w:t>
      </w:r>
      <w:r w:rsidR="000D2623">
        <w:rPr>
          <w:rFonts w:ascii="Times New Roman" w:hAnsi="Times New Roman" w:cs="Times New Roman"/>
          <w:sz w:val="24"/>
          <w:szCs w:val="24"/>
        </w:rPr>
        <w:t>ke</w:t>
      </w:r>
      <w:r w:rsidRPr="00A14D39">
        <w:rPr>
          <w:rFonts w:ascii="Times New Roman" w:hAnsi="Times New Roman" w:cs="Times New Roman"/>
          <w:sz w:val="24"/>
          <w:szCs w:val="24"/>
        </w:rPr>
        <w:t>resztül valósul meg,</w:t>
      </w:r>
      <w:r w:rsidR="00BB5D3C" w:rsidRPr="00A14D39">
        <w:rPr>
          <w:rFonts w:ascii="Times New Roman" w:hAnsi="Times New Roman" w:cs="Times New Roman"/>
          <w:sz w:val="24"/>
          <w:szCs w:val="24"/>
        </w:rPr>
        <w:t xml:space="preserve"> ahol</w:t>
      </w:r>
      <w:r w:rsidRPr="00A14D39">
        <w:rPr>
          <w:rFonts w:ascii="Times New Roman" w:hAnsi="Times New Roman" w:cs="Times New Roman"/>
          <w:sz w:val="24"/>
          <w:szCs w:val="24"/>
        </w:rPr>
        <w:t xml:space="preserve"> az in</w:t>
      </w:r>
      <w:r w:rsidR="00775D8A" w:rsidRPr="00A14D39">
        <w:rPr>
          <w:rFonts w:ascii="Times New Roman" w:hAnsi="Times New Roman" w:cs="Times New Roman"/>
          <w:sz w:val="24"/>
          <w:szCs w:val="24"/>
        </w:rPr>
        <w:t>gerület átvitel kémiai jellegű. A</w:t>
      </w:r>
      <w:r w:rsidR="00D56B7B" w:rsidRPr="00A14D39">
        <w:rPr>
          <w:rFonts w:ascii="Times New Roman" w:hAnsi="Times New Roman" w:cs="Times New Roman"/>
          <w:sz w:val="24"/>
          <w:szCs w:val="24"/>
        </w:rPr>
        <w:t xml:space="preserve"> 4.</w:t>
      </w:r>
      <w:r w:rsidR="00775D8A" w:rsidRPr="00A14D39">
        <w:rPr>
          <w:rFonts w:ascii="Times New Roman" w:hAnsi="Times New Roman" w:cs="Times New Roman"/>
          <w:sz w:val="24"/>
          <w:szCs w:val="24"/>
        </w:rPr>
        <w:t xml:space="preserve"> ábrán látható gömbök az úgynevezett </w:t>
      </w:r>
      <w:proofErr w:type="spellStart"/>
      <w:r w:rsidR="00775D8A" w:rsidRPr="001D12A9">
        <w:rPr>
          <w:rFonts w:ascii="Times New Roman" w:hAnsi="Times New Roman" w:cs="Times New Roman"/>
          <w:b/>
          <w:sz w:val="24"/>
          <w:szCs w:val="24"/>
        </w:rPr>
        <w:t>vezikulumok</w:t>
      </w:r>
      <w:proofErr w:type="spellEnd"/>
      <w:r w:rsidR="00775D8A" w:rsidRPr="00A14D39">
        <w:rPr>
          <w:rFonts w:ascii="Times New Roman" w:hAnsi="Times New Roman" w:cs="Times New Roman"/>
          <w:sz w:val="24"/>
          <w:szCs w:val="24"/>
        </w:rPr>
        <w:t xml:space="preserve">, ezekben foglalnak helyet a </w:t>
      </w:r>
      <w:proofErr w:type="spellStart"/>
      <w:r w:rsidR="00775D8A" w:rsidRPr="000D2623">
        <w:rPr>
          <w:rFonts w:ascii="Times New Roman" w:hAnsi="Times New Roman" w:cs="Times New Roman"/>
          <w:b/>
          <w:sz w:val="24"/>
          <w:szCs w:val="24"/>
        </w:rPr>
        <w:t>neurotranszmitterek</w:t>
      </w:r>
      <w:proofErr w:type="spellEnd"/>
      <w:r w:rsidR="00775D8A" w:rsidRPr="00A14D39">
        <w:rPr>
          <w:rFonts w:ascii="Times New Roman" w:hAnsi="Times New Roman" w:cs="Times New Roman"/>
          <w:sz w:val="24"/>
          <w:szCs w:val="24"/>
        </w:rPr>
        <w:t xml:space="preserve">. Amikor az idegsejt tüzel, </w:t>
      </w:r>
      <w:r w:rsidR="00922183" w:rsidRPr="00A14D39">
        <w:rPr>
          <w:rFonts w:ascii="Times New Roman" w:hAnsi="Times New Roman" w:cs="Times New Roman"/>
          <w:sz w:val="24"/>
          <w:szCs w:val="24"/>
        </w:rPr>
        <w:t xml:space="preserve">akkor a </w:t>
      </w:r>
      <w:proofErr w:type="spellStart"/>
      <w:r w:rsidR="00922183" w:rsidRPr="00A14D39">
        <w:rPr>
          <w:rFonts w:ascii="Times New Roman" w:hAnsi="Times New Roman" w:cs="Times New Roman"/>
          <w:sz w:val="24"/>
          <w:szCs w:val="24"/>
        </w:rPr>
        <w:t>neurotranszmitterek</w:t>
      </w:r>
      <w:proofErr w:type="spellEnd"/>
      <w:r w:rsidR="00922183" w:rsidRPr="00A14D39">
        <w:rPr>
          <w:rFonts w:ascii="Times New Roman" w:hAnsi="Times New Roman" w:cs="Times New Roman"/>
          <w:sz w:val="24"/>
          <w:szCs w:val="24"/>
        </w:rPr>
        <w:t xml:space="preserve"> egy része beleürül a </w:t>
      </w:r>
      <w:proofErr w:type="spellStart"/>
      <w:r w:rsidR="00922183" w:rsidRPr="00A14D39">
        <w:rPr>
          <w:rFonts w:ascii="Times New Roman" w:hAnsi="Times New Roman" w:cs="Times New Roman"/>
          <w:b/>
          <w:sz w:val="24"/>
          <w:szCs w:val="24"/>
        </w:rPr>
        <w:t>szinaptikus</w:t>
      </w:r>
      <w:proofErr w:type="spellEnd"/>
      <w:r w:rsidR="00922183" w:rsidRPr="00A14D39">
        <w:rPr>
          <w:rFonts w:ascii="Times New Roman" w:hAnsi="Times New Roman" w:cs="Times New Roman"/>
          <w:b/>
          <w:sz w:val="24"/>
          <w:szCs w:val="24"/>
        </w:rPr>
        <w:t xml:space="preserve"> </w:t>
      </w:r>
      <w:r w:rsidR="00922183" w:rsidRPr="000D2623">
        <w:rPr>
          <w:rFonts w:ascii="Times New Roman" w:hAnsi="Times New Roman" w:cs="Times New Roman"/>
          <w:b/>
          <w:sz w:val="24"/>
          <w:szCs w:val="24"/>
        </w:rPr>
        <w:t>résbe</w:t>
      </w:r>
      <w:r w:rsidR="00922183" w:rsidRPr="00A14D39">
        <w:rPr>
          <w:rFonts w:ascii="Times New Roman" w:hAnsi="Times New Roman" w:cs="Times New Roman"/>
          <w:sz w:val="24"/>
          <w:szCs w:val="24"/>
        </w:rPr>
        <w:t xml:space="preserve">, mely a két </w:t>
      </w:r>
      <w:r w:rsidR="00922183" w:rsidRPr="00A14D39">
        <w:rPr>
          <w:rFonts w:ascii="Times New Roman" w:hAnsi="Times New Roman" w:cs="Times New Roman"/>
          <w:sz w:val="24"/>
          <w:szCs w:val="24"/>
        </w:rPr>
        <w:lastRenderedPageBreak/>
        <w:t xml:space="preserve">idegsejt között </w:t>
      </w:r>
      <w:r w:rsidR="00A31F50">
        <w:rPr>
          <w:rFonts w:ascii="Times New Roman" w:hAnsi="Times New Roman" w:cs="Times New Roman"/>
          <w:sz w:val="24"/>
          <w:szCs w:val="24"/>
        </w:rPr>
        <w:t>található</w:t>
      </w:r>
      <w:r w:rsidR="00922183" w:rsidRPr="00A14D39">
        <w:rPr>
          <w:rFonts w:ascii="Times New Roman" w:hAnsi="Times New Roman" w:cs="Times New Roman"/>
          <w:sz w:val="24"/>
          <w:szCs w:val="24"/>
        </w:rPr>
        <w:t xml:space="preserve">. A </w:t>
      </w:r>
      <w:proofErr w:type="spellStart"/>
      <w:r w:rsidR="00922183" w:rsidRPr="00A14D39">
        <w:rPr>
          <w:rFonts w:ascii="Times New Roman" w:hAnsi="Times New Roman" w:cs="Times New Roman"/>
          <w:sz w:val="24"/>
          <w:szCs w:val="24"/>
        </w:rPr>
        <w:t>neurotranszmitterek</w:t>
      </w:r>
      <w:proofErr w:type="spellEnd"/>
      <w:r w:rsidR="00A31F50">
        <w:rPr>
          <w:rFonts w:ascii="Times New Roman" w:hAnsi="Times New Roman" w:cs="Times New Roman"/>
          <w:sz w:val="24"/>
          <w:szCs w:val="24"/>
        </w:rPr>
        <w:t xml:space="preserve"> kötődhetnek az ingerelt idegsejt sejtfalába épülő makromolekulákhoz. A bekötött </w:t>
      </w:r>
      <w:proofErr w:type="spellStart"/>
      <w:r w:rsidR="00A31F50">
        <w:rPr>
          <w:rFonts w:ascii="Times New Roman" w:hAnsi="Times New Roman" w:cs="Times New Roman"/>
          <w:sz w:val="24"/>
          <w:szCs w:val="24"/>
        </w:rPr>
        <w:t>neurotranszmitterek</w:t>
      </w:r>
      <w:proofErr w:type="spellEnd"/>
      <w:r w:rsidR="00922183" w:rsidRPr="00A14D39">
        <w:rPr>
          <w:rFonts w:ascii="Times New Roman" w:hAnsi="Times New Roman" w:cs="Times New Roman"/>
          <w:sz w:val="24"/>
          <w:szCs w:val="24"/>
        </w:rPr>
        <w:t xml:space="preserve"> hatására a</w:t>
      </w:r>
      <w:r w:rsidR="00A31F50">
        <w:rPr>
          <w:rFonts w:ascii="Times New Roman" w:hAnsi="Times New Roman" w:cs="Times New Roman"/>
          <w:sz w:val="24"/>
          <w:szCs w:val="24"/>
        </w:rPr>
        <w:t xml:space="preserve"> makromolekulák térbeli szerkezete megváltozik, az </w:t>
      </w:r>
      <w:r w:rsidR="00A31F50" w:rsidRPr="00A14D39">
        <w:rPr>
          <w:rFonts w:ascii="Times New Roman" w:hAnsi="Times New Roman" w:cs="Times New Roman"/>
          <w:b/>
          <w:sz w:val="24"/>
          <w:szCs w:val="24"/>
        </w:rPr>
        <w:t xml:space="preserve">ioncsatornák </w:t>
      </w:r>
      <w:r w:rsidR="00A31F50" w:rsidRPr="00A14D39">
        <w:rPr>
          <w:rFonts w:ascii="Times New Roman" w:hAnsi="Times New Roman" w:cs="Times New Roman"/>
          <w:sz w:val="24"/>
          <w:szCs w:val="24"/>
        </w:rPr>
        <w:t>kinyílnak vagy összezáródnak</w:t>
      </w:r>
      <w:r w:rsidR="00A31F50">
        <w:rPr>
          <w:rFonts w:ascii="Times New Roman" w:hAnsi="Times New Roman" w:cs="Times New Roman"/>
          <w:sz w:val="24"/>
          <w:szCs w:val="24"/>
        </w:rPr>
        <w:t xml:space="preserve">, a sejtfal átjárhatósága Na+ illetve </w:t>
      </w:r>
      <w:proofErr w:type="spellStart"/>
      <w:r w:rsidR="00A31F50">
        <w:rPr>
          <w:rFonts w:ascii="Times New Roman" w:hAnsi="Times New Roman" w:cs="Times New Roman"/>
          <w:sz w:val="24"/>
          <w:szCs w:val="24"/>
        </w:rPr>
        <w:t>Ca</w:t>
      </w:r>
      <w:proofErr w:type="spellEnd"/>
      <w:r w:rsidR="00A31F50">
        <w:rPr>
          <w:rFonts w:ascii="Times New Roman" w:hAnsi="Times New Roman" w:cs="Times New Roman"/>
          <w:sz w:val="24"/>
          <w:szCs w:val="24"/>
        </w:rPr>
        <w:t>+ számára megváltozik.</w:t>
      </w:r>
      <w:r w:rsidR="00922183" w:rsidRPr="00A14D39">
        <w:rPr>
          <w:rFonts w:ascii="Times New Roman" w:hAnsi="Times New Roman" w:cs="Times New Roman"/>
          <w:sz w:val="24"/>
          <w:szCs w:val="24"/>
        </w:rPr>
        <w:t xml:space="preserve"> </w:t>
      </w:r>
      <w:r w:rsidR="00A31F50">
        <w:rPr>
          <w:rFonts w:ascii="Times New Roman" w:hAnsi="Times New Roman" w:cs="Times New Roman"/>
          <w:sz w:val="24"/>
          <w:szCs w:val="24"/>
        </w:rPr>
        <w:t xml:space="preserve">A sejtbe áramló Na+ és </w:t>
      </w:r>
      <w:proofErr w:type="spellStart"/>
      <w:r w:rsidR="00A31F50">
        <w:rPr>
          <w:rFonts w:ascii="Times New Roman" w:hAnsi="Times New Roman" w:cs="Times New Roman"/>
          <w:sz w:val="24"/>
          <w:szCs w:val="24"/>
        </w:rPr>
        <w:t>Ca</w:t>
      </w:r>
      <w:proofErr w:type="spellEnd"/>
      <w:r w:rsidR="00A31F50">
        <w:rPr>
          <w:rFonts w:ascii="Times New Roman" w:hAnsi="Times New Roman" w:cs="Times New Roman"/>
          <w:sz w:val="24"/>
          <w:szCs w:val="24"/>
        </w:rPr>
        <w:t xml:space="preserve">+ ionok megváltoztatják a sejt membránpotenciálját. Ha a dendritek felől érkező potenciálváltozás elér egy szintet, a sejt </w:t>
      </w:r>
      <w:r w:rsidR="005F00BA">
        <w:rPr>
          <w:rFonts w:ascii="Times New Roman" w:hAnsi="Times New Roman" w:cs="Times New Roman"/>
          <w:sz w:val="24"/>
          <w:szCs w:val="24"/>
        </w:rPr>
        <w:t xml:space="preserve">tüzel, azaz egy elektromos impulzus fut végig az </w:t>
      </w:r>
      <w:proofErr w:type="spellStart"/>
      <w:r w:rsidR="005F00BA">
        <w:rPr>
          <w:rFonts w:ascii="Times New Roman" w:hAnsi="Times New Roman" w:cs="Times New Roman"/>
          <w:sz w:val="24"/>
          <w:szCs w:val="24"/>
        </w:rPr>
        <w:t>axonon</w:t>
      </w:r>
      <w:proofErr w:type="spellEnd"/>
      <w:r w:rsidR="005F00BA">
        <w:rPr>
          <w:rFonts w:ascii="Times New Roman" w:hAnsi="Times New Roman" w:cs="Times New Roman"/>
          <w:sz w:val="24"/>
          <w:szCs w:val="24"/>
        </w:rPr>
        <w:t xml:space="preserve">, melynek hatására a </w:t>
      </w:r>
      <w:proofErr w:type="spellStart"/>
      <w:r w:rsidR="005F00BA">
        <w:rPr>
          <w:rFonts w:ascii="Times New Roman" w:hAnsi="Times New Roman" w:cs="Times New Roman"/>
          <w:sz w:val="24"/>
          <w:szCs w:val="24"/>
        </w:rPr>
        <w:t>neurotranszmitterek</w:t>
      </w:r>
      <w:proofErr w:type="spellEnd"/>
      <w:r w:rsidR="005F00BA">
        <w:rPr>
          <w:rFonts w:ascii="Times New Roman" w:hAnsi="Times New Roman" w:cs="Times New Roman"/>
          <w:sz w:val="24"/>
          <w:szCs w:val="24"/>
        </w:rPr>
        <w:t xml:space="preserve"> a </w:t>
      </w:r>
      <w:proofErr w:type="spellStart"/>
      <w:r w:rsidR="005F00BA">
        <w:rPr>
          <w:rFonts w:ascii="Times New Roman" w:hAnsi="Times New Roman" w:cs="Times New Roman"/>
          <w:sz w:val="24"/>
          <w:szCs w:val="24"/>
        </w:rPr>
        <w:t>szinaptikus</w:t>
      </w:r>
      <w:proofErr w:type="spellEnd"/>
      <w:r w:rsidR="005F00BA">
        <w:rPr>
          <w:rFonts w:ascii="Times New Roman" w:hAnsi="Times New Roman" w:cs="Times New Roman"/>
          <w:sz w:val="24"/>
          <w:szCs w:val="24"/>
        </w:rPr>
        <w:t xml:space="preserve"> résbe ürülnek.</w:t>
      </w:r>
      <w:r w:rsidR="00A31F50">
        <w:rPr>
          <w:rFonts w:ascii="Times New Roman" w:hAnsi="Times New Roman" w:cs="Times New Roman"/>
          <w:sz w:val="24"/>
          <w:szCs w:val="24"/>
        </w:rPr>
        <w:t xml:space="preserve"> </w:t>
      </w:r>
      <w:r w:rsidR="0012319B" w:rsidRPr="00A14D39">
        <w:rPr>
          <w:rFonts w:ascii="Times New Roman" w:hAnsi="Times New Roman" w:cs="Times New Roman"/>
          <w:sz w:val="24"/>
          <w:szCs w:val="24"/>
        </w:rPr>
        <w:t xml:space="preserve">A </w:t>
      </w:r>
      <w:proofErr w:type="spellStart"/>
      <w:r w:rsidR="0012319B" w:rsidRPr="00A14D39">
        <w:rPr>
          <w:rFonts w:ascii="Times New Roman" w:hAnsi="Times New Roman" w:cs="Times New Roman"/>
          <w:sz w:val="24"/>
          <w:szCs w:val="24"/>
        </w:rPr>
        <w:t>szinaptikus</w:t>
      </w:r>
      <w:proofErr w:type="spellEnd"/>
      <w:r w:rsidR="0012319B" w:rsidRPr="00A14D39">
        <w:rPr>
          <w:rFonts w:ascii="Times New Roman" w:hAnsi="Times New Roman" w:cs="Times New Roman"/>
          <w:sz w:val="24"/>
          <w:szCs w:val="24"/>
        </w:rPr>
        <w:t xml:space="preserve"> résbe ürült </w:t>
      </w:r>
      <w:proofErr w:type="spellStart"/>
      <w:r w:rsidR="0012319B" w:rsidRPr="00A14D39">
        <w:rPr>
          <w:rFonts w:ascii="Times New Roman" w:hAnsi="Times New Roman" w:cs="Times New Roman"/>
          <w:sz w:val="24"/>
          <w:szCs w:val="24"/>
        </w:rPr>
        <w:t>neurotranszmittereknek</w:t>
      </w:r>
      <w:proofErr w:type="spellEnd"/>
      <w:r w:rsidR="0012319B" w:rsidRPr="00A14D39">
        <w:rPr>
          <w:rFonts w:ascii="Times New Roman" w:hAnsi="Times New Roman" w:cs="Times New Roman"/>
          <w:sz w:val="24"/>
          <w:szCs w:val="24"/>
        </w:rPr>
        <w:t xml:space="preserve"> vissza is kell szívódnia, visszaürülnie a </w:t>
      </w:r>
      <w:proofErr w:type="spellStart"/>
      <w:r w:rsidR="0012319B" w:rsidRPr="00A14D39">
        <w:rPr>
          <w:rFonts w:ascii="Times New Roman" w:hAnsi="Times New Roman" w:cs="Times New Roman"/>
          <w:sz w:val="24"/>
          <w:szCs w:val="24"/>
        </w:rPr>
        <w:t>vezikulumokba</w:t>
      </w:r>
      <w:proofErr w:type="spellEnd"/>
      <w:r w:rsidR="0012319B" w:rsidRPr="00A14D39">
        <w:rPr>
          <w:rFonts w:ascii="Times New Roman" w:hAnsi="Times New Roman" w:cs="Times New Roman"/>
          <w:sz w:val="24"/>
          <w:szCs w:val="24"/>
        </w:rPr>
        <w:t xml:space="preserve">, különben az idegsejt nem lenne képes újra tüzelni. </w:t>
      </w:r>
      <w:r w:rsidR="00A60A98" w:rsidRPr="00A14D39">
        <w:rPr>
          <w:rFonts w:ascii="Times New Roman" w:hAnsi="Times New Roman" w:cs="Times New Roman"/>
          <w:sz w:val="24"/>
          <w:szCs w:val="24"/>
        </w:rPr>
        <w:t>Ennek a kémiai folyamatnak van egy meghatározott ideje, amely limitálja az idegsejtek mű</w:t>
      </w:r>
      <w:r w:rsidR="00895ECA" w:rsidRPr="00A14D39">
        <w:rPr>
          <w:rFonts w:ascii="Times New Roman" w:hAnsi="Times New Roman" w:cs="Times New Roman"/>
          <w:sz w:val="24"/>
          <w:szCs w:val="24"/>
        </w:rPr>
        <w:t>ködésének maximális sebességét</w:t>
      </w:r>
      <w:r w:rsidR="006D4931">
        <w:rPr>
          <w:rFonts w:ascii="Times New Roman" w:hAnsi="Times New Roman" w:cs="Times New Roman"/>
          <w:sz w:val="24"/>
          <w:szCs w:val="24"/>
        </w:rPr>
        <w:t xml:space="preserve">. Egy idegsejtnek több ezer dendritvégződése is lehet, így nagyon sok más idegsejttel lehet kapcsolatban. A </w:t>
      </w:r>
      <w:proofErr w:type="spellStart"/>
      <w:r w:rsidR="006D4931">
        <w:rPr>
          <w:rFonts w:ascii="Times New Roman" w:hAnsi="Times New Roman" w:cs="Times New Roman"/>
          <w:sz w:val="24"/>
          <w:szCs w:val="24"/>
        </w:rPr>
        <w:t>szinaptikus</w:t>
      </w:r>
      <w:proofErr w:type="spellEnd"/>
      <w:r w:rsidR="006D4931">
        <w:rPr>
          <w:rFonts w:ascii="Times New Roman" w:hAnsi="Times New Roman" w:cs="Times New Roman"/>
          <w:sz w:val="24"/>
          <w:szCs w:val="24"/>
        </w:rPr>
        <w:t xml:space="preserve"> résbe beépülhetnek olyan molekulák, amelyek a </w:t>
      </w:r>
      <w:proofErr w:type="spellStart"/>
      <w:r w:rsidR="006D4931">
        <w:rPr>
          <w:rFonts w:ascii="Times New Roman" w:hAnsi="Times New Roman" w:cs="Times New Roman"/>
          <w:sz w:val="24"/>
          <w:szCs w:val="24"/>
        </w:rPr>
        <w:t>szinaptikus</w:t>
      </w:r>
      <w:proofErr w:type="spellEnd"/>
      <w:r w:rsidR="006D4931">
        <w:rPr>
          <w:rFonts w:ascii="Times New Roman" w:hAnsi="Times New Roman" w:cs="Times New Roman"/>
          <w:sz w:val="24"/>
          <w:szCs w:val="24"/>
        </w:rPr>
        <w:t xml:space="preserve"> ingerület átvitelt erősítik vagy gátolják</w:t>
      </w:r>
      <w:r w:rsidR="000946F5">
        <w:rPr>
          <w:rFonts w:ascii="Times New Roman" w:hAnsi="Times New Roman" w:cs="Times New Roman"/>
          <w:sz w:val="24"/>
          <w:szCs w:val="24"/>
        </w:rPr>
        <w:t xml:space="preserve">. </w:t>
      </w:r>
    </w:p>
    <w:p w:rsidR="00CA3199" w:rsidRPr="00A14D39" w:rsidRDefault="00D630BC" w:rsidP="00CA3199">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Az idegsejtek működésének vizsgálata kétféleképpen történhet</w:t>
      </w:r>
      <w:r w:rsidR="004D5F73" w:rsidRPr="00A14D39">
        <w:rPr>
          <w:rFonts w:ascii="Times New Roman" w:hAnsi="Times New Roman" w:cs="Times New Roman"/>
          <w:sz w:val="24"/>
          <w:szCs w:val="24"/>
        </w:rPr>
        <w:t xml:space="preserve">: </w:t>
      </w:r>
      <w:proofErr w:type="spellStart"/>
      <w:r w:rsidR="001F0B49">
        <w:rPr>
          <w:rFonts w:ascii="Times New Roman" w:hAnsi="Times New Roman" w:cs="Times New Roman"/>
          <w:b/>
          <w:sz w:val="24"/>
          <w:szCs w:val="24"/>
        </w:rPr>
        <w:t>i</w:t>
      </w:r>
      <w:r w:rsidR="004D5F73" w:rsidRPr="00A14D39">
        <w:rPr>
          <w:rFonts w:ascii="Times New Roman" w:hAnsi="Times New Roman" w:cs="Times New Roman"/>
          <w:b/>
          <w:sz w:val="24"/>
          <w:szCs w:val="24"/>
        </w:rPr>
        <w:t>n</w:t>
      </w:r>
      <w:proofErr w:type="spellEnd"/>
      <w:r w:rsidR="004D5F73" w:rsidRPr="00A14D39">
        <w:rPr>
          <w:rFonts w:ascii="Times New Roman" w:hAnsi="Times New Roman" w:cs="Times New Roman"/>
          <w:b/>
          <w:sz w:val="24"/>
          <w:szCs w:val="24"/>
        </w:rPr>
        <w:t xml:space="preserve"> vivo</w:t>
      </w:r>
      <w:r w:rsidR="004D5F73" w:rsidRPr="00A14D39">
        <w:rPr>
          <w:rFonts w:ascii="Times New Roman" w:hAnsi="Times New Roman" w:cs="Times New Roman"/>
          <w:sz w:val="24"/>
          <w:szCs w:val="24"/>
        </w:rPr>
        <w:t xml:space="preserve"> és </w:t>
      </w:r>
      <w:proofErr w:type="spellStart"/>
      <w:r w:rsidR="001F0B49">
        <w:rPr>
          <w:rFonts w:ascii="Times New Roman" w:hAnsi="Times New Roman" w:cs="Times New Roman"/>
          <w:b/>
          <w:sz w:val="24"/>
          <w:szCs w:val="24"/>
        </w:rPr>
        <w:t>i</w:t>
      </w:r>
      <w:r w:rsidR="004D5F73" w:rsidRPr="00A14D39">
        <w:rPr>
          <w:rFonts w:ascii="Times New Roman" w:hAnsi="Times New Roman" w:cs="Times New Roman"/>
          <w:b/>
          <w:sz w:val="24"/>
          <w:szCs w:val="24"/>
        </w:rPr>
        <w:t>n</w:t>
      </w:r>
      <w:proofErr w:type="spellEnd"/>
      <w:r w:rsidR="004D5F73" w:rsidRPr="00A14D39">
        <w:rPr>
          <w:rFonts w:ascii="Times New Roman" w:hAnsi="Times New Roman" w:cs="Times New Roman"/>
          <w:b/>
          <w:sz w:val="24"/>
          <w:szCs w:val="24"/>
        </w:rPr>
        <w:t xml:space="preserve"> vitro</w:t>
      </w:r>
      <w:r w:rsidR="004D5F73" w:rsidRPr="00A14D39">
        <w:rPr>
          <w:rFonts w:ascii="Times New Roman" w:hAnsi="Times New Roman" w:cs="Times New Roman"/>
          <w:sz w:val="24"/>
          <w:szCs w:val="24"/>
        </w:rPr>
        <w:t xml:space="preserve">. </w:t>
      </w:r>
      <w:proofErr w:type="spellStart"/>
      <w:r w:rsidR="004D5F73" w:rsidRPr="00A14D39">
        <w:rPr>
          <w:rFonts w:ascii="Times New Roman" w:hAnsi="Times New Roman" w:cs="Times New Roman"/>
          <w:sz w:val="24"/>
          <w:szCs w:val="24"/>
        </w:rPr>
        <w:t>In</w:t>
      </w:r>
      <w:proofErr w:type="spellEnd"/>
      <w:r w:rsidR="004D5F73" w:rsidRPr="00A14D39">
        <w:rPr>
          <w:rFonts w:ascii="Times New Roman" w:hAnsi="Times New Roman" w:cs="Times New Roman"/>
          <w:sz w:val="24"/>
          <w:szCs w:val="24"/>
        </w:rPr>
        <w:t xml:space="preserve"> vivo</w:t>
      </w:r>
      <w:r w:rsidR="00CA3199">
        <w:rPr>
          <w:rFonts w:ascii="Times New Roman" w:hAnsi="Times New Roman" w:cs="Times New Roman"/>
          <w:sz w:val="24"/>
          <w:szCs w:val="24"/>
        </w:rPr>
        <w:t>: ebben az</w:t>
      </w:r>
      <w:r w:rsidR="004D5F73" w:rsidRPr="00A14D39">
        <w:rPr>
          <w:rFonts w:ascii="Times New Roman" w:hAnsi="Times New Roman" w:cs="Times New Roman"/>
          <w:sz w:val="24"/>
          <w:szCs w:val="24"/>
        </w:rPr>
        <w:t xml:space="preserve"> esetben</w:t>
      </w:r>
      <w:r w:rsidRPr="00A14D39">
        <w:rPr>
          <w:rFonts w:ascii="Times New Roman" w:hAnsi="Times New Roman" w:cs="Times New Roman"/>
          <w:sz w:val="24"/>
          <w:szCs w:val="24"/>
        </w:rPr>
        <w:t xml:space="preserve"> a vizsgálat magában az élő szervezetben történik. Az egyik legelterjedtebb technológia erre az úgynevezett </w:t>
      </w:r>
      <w:r w:rsidRPr="00A14D39">
        <w:rPr>
          <w:rFonts w:ascii="Times New Roman" w:hAnsi="Times New Roman" w:cs="Times New Roman"/>
          <w:b/>
          <w:sz w:val="24"/>
          <w:szCs w:val="24"/>
        </w:rPr>
        <w:t xml:space="preserve">patch </w:t>
      </w:r>
      <w:proofErr w:type="spellStart"/>
      <w:r w:rsidRPr="00A14D39">
        <w:rPr>
          <w:rFonts w:ascii="Times New Roman" w:hAnsi="Times New Roman" w:cs="Times New Roman"/>
          <w:b/>
          <w:sz w:val="24"/>
          <w:szCs w:val="24"/>
        </w:rPr>
        <w:t>clamp</w:t>
      </w:r>
      <w:proofErr w:type="spellEnd"/>
      <w:r w:rsidRPr="00A14D39">
        <w:rPr>
          <w:rFonts w:ascii="Times New Roman" w:hAnsi="Times New Roman" w:cs="Times New Roman"/>
          <w:sz w:val="24"/>
          <w:szCs w:val="24"/>
        </w:rPr>
        <w:t xml:space="preserve"> módszer. A vizsgálat során egy elektrolittal feltöltött </w:t>
      </w:r>
      <w:proofErr w:type="spellStart"/>
      <w:r w:rsidRPr="00A14D39">
        <w:rPr>
          <w:rFonts w:ascii="Times New Roman" w:hAnsi="Times New Roman" w:cs="Times New Roman"/>
          <w:sz w:val="24"/>
          <w:szCs w:val="24"/>
        </w:rPr>
        <w:t>mikropipettát</w:t>
      </w:r>
      <w:proofErr w:type="spellEnd"/>
      <w:r w:rsidRPr="00A14D39">
        <w:rPr>
          <w:rFonts w:ascii="Times New Roman" w:hAnsi="Times New Roman" w:cs="Times New Roman"/>
          <w:sz w:val="24"/>
          <w:szCs w:val="24"/>
        </w:rPr>
        <w:t xml:space="preserve"> tapasztanak az idegsejt membránjára</w:t>
      </w:r>
      <w:r w:rsidR="004A0DF1" w:rsidRPr="00A14D39">
        <w:rPr>
          <w:rFonts w:ascii="Times New Roman" w:hAnsi="Times New Roman" w:cs="Times New Roman"/>
          <w:sz w:val="24"/>
          <w:szCs w:val="24"/>
        </w:rPr>
        <w:t>. A sejt ioncsatornáján</w:t>
      </w:r>
      <w:r w:rsidR="00807DF0" w:rsidRPr="00A14D39">
        <w:rPr>
          <w:rFonts w:ascii="Times New Roman" w:hAnsi="Times New Roman" w:cs="Times New Roman"/>
          <w:sz w:val="24"/>
          <w:szCs w:val="24"/>
        </w:rPr>
        <w:t xml:space="preserve"> keresztül</w:t>
      </w:r>
      <w:r w:rsidR="004A0DF1" w:rsidRPr="00A14D39">
        <w:rPr>
          <w:rFonts w:ascii="Times New Roman" w:hAnsi="Times New Roman" w:cs="Times New Roman"/>
          <w:sz w:val="24"/>
          <w:szCs w:val="24"/>
        </w:rPr>
        <w:t xml:space="preserve"> mérhetővé válik annak tüzelése, </w:t>
      </w:r>
      <w:r w:rsidR="005F00BA">
        <w:rPr>
          <w:rFonts w:ascii="Times New Roman" w:hAnsi="Times New Roman" w:cs="Times New Roman"/>
          <w:sz w:val="24"/>
          <w:szCs w:val="24"/>
        </w:rPr>
        <w:t>a sejtmembránon mért feszültségváltozás erősítés után</w:t>
      </w:r>
      <w:r w:rsidR="00807DF0" w:rsidRPr="00A14D39">
        <w:rPr>
          <w:rFonts w:ascii="Times New Roman" w:hAnsi="Times New Roman" w:cs="Times New Roman"/>
          <w:sz w:val="24"/>
          <w:szCs w:val="24"/>
        </w:rPr>
        <w:t xml:space="preserve"> hangszórón meg is hallgatható, ekkor minden tüzelés egy-egy kattogó hangnak felel meg. </w:t>
      </w:r>
      <w:r w:rsidR="004D5F73" w:rsidRPr="00A14D39">
        <w:rPr>
          <w:rFonts w:ascii="Times New Roman" w:hAnsi="Times New Roman" w:cs="Times New Roman"/>
          <w:sz w:val="24"/>
          <w:szCs w:val="24"/>
        </w:rPr>
        <w:t xml:space="preserve">Ebből következtetni lehet arra, hogy az élő szervezetben milyen gyakran következnek be a tüzelések egy idegsejt esetében. </w:t>
      </w:r>
      <w:r w:rsidR="009E43AB" w:rsidRPr="00A14D39">
        <w:rPr>
          <w:rFonts w:ascii="Times New Roman" w:hAnsi="Times New Roman" w:cs="Times New Roman"/>
          <w:sz w:val="24"/>
          <w:szCs w:val="24"/>
        </w:rPr>
        <w:t>(</w:t>
      </w:r>
      <w:proofErr w:type="spellStart"/>
      <w:r w:rsidR="009E43AB" w:rsidRPr="00A14D39">
        <w:rPr>
          <w:rFonts w:ascii="Times New Roman" w:hAnsi="Times New Roman" w:cs="Times New Roman"/>
          <w:sz w:val="24"/>
          <w:szCs w:val="24"/>
        </w:rPr>
        <w:t>Veitinger</w:t>
      </w:r>
      <w:proofErr w:type="spellEnd"/>
      <w:r w:rsidR="009E43AB" w:rsidRPr="00A14D39">
        <w:rPr>
          <w:rFonts w:ascii="Times New Roman" w:hAnsi="Times New Roman" w:cs="Times New Roman"/>
          <w:sz w:val="24"/>
          <w:szCs w:val="24"/>
        </w:rPr>
        <w:t>, 2011)</w:t>
      </w:r>
      <w:r w:rsidR="005F00BA">
        <w:rPr>
          <w:rFonts w:ascii="Times New Roman" w:hAnsi="Times New Roman" w:cs="Times New Roman"/>
          <w:sz w:val="24"/>
          <w:szCs w:val="24"/>
        </w:rPr>
        <w:t xml:space="preserve"> Érdekes, hogy a sejtek ingerlés hiányában spontán is tüzelnek időnként.</w:t>
      </w:r>
      <w:r w:rsidR="00CA3199">
        <w:rPr>
          <w:rFonts w:ascii="Times New Roman" w:hAnsi="Times New Roman" w:cs="Times New Roman"/>
          <w:sz w:val="24"/>
          <w:szCs w:val="24"/>
        </w:rPr>
        <w:t xml:space="preserve"> </w:t>
      </w:r>
      <w:proofErr w:type="spellStart"/>
      <w:r w:rsidR="00CA3199" w:rsidRPr="00A14D39">
        <w:rPr>
          <w:rFonts w:ascii="Times New Roman" w:hAnsi="Times New Roman" w:cs="Times New Roman"/>
          <w:sz w:val="24"/>
          <w:szCs w:val="24"/>
        </w:rPr>
        <w:t>In</w:t>
      </w:r>
      <w:proofErr w:type="spellEnd"/>
      <w:r w:rsidR="00CA3199" w:rsidRPr="00A14D39">
        <w:rPr>
          <w:rFonts w:ascii="Times New Roman" w:hAnsi="Times New Roman" w:cs="Times New Roman"/>
          <w:sz w:val="24"/>
          <w:szCs w:val="24"/>
        </w:rPr>
        <w:t xml:space="preserve"> vitro: ebben az esetben egy vagy több sejtből álló sejtpreparátumot készítenek üveglapra, melyet tápoldaton tartanak életben. Ekkor mérhetővé válnak a sejtek közötti </w:t>
      </w:r>
      <w:proofErr w:type="spellStart"/>
      <w:r w:rsidR="00CA3199" w:rsidRPr="00A14D39">
        <w:rPr>
          <w:rFonts w:ascii="Times New Roman" w:hAnsi="Times New Roman" w:cs="Times New Roman"/>
          <w:sz w:val="24"/>
          <w:szCs w:val="24"/>
        </w:rPr>
        <w:t>szinaptikus</w:t>
      </w:r>
      <w:proofErr w:type="spellEnd"/>
      <w:r w:rsidR="00CA3199" w:rsidRPr="00A14D39">
        <w:rPr>
          <w:rFonts w:ascii="Times New Roman" w:hAnsi="Times New Roman" w:cs="Times New Roman"/>
          <w:sz w:val="24"/>
          <w:szCs w:val="24"/>
        </w:rPr>
        <w:t xml:space="preserve"> kapcsolatok, az elektrokémiai impulzus terjedése a sejt különböző részeiben, a jelterjedés paraméterei közti összefüggések.</w:t>
      </w:r>
    </w:p>
    <w:p w:rsidR="00CA3199" w:rsidRDefault="00CA3199" w:rsidP="00CA3199">
      <w:pPr>
        <w:spacing w:line="360" w:lineRule="auto"/>
        <w:ind w:firstLine="709"/>
        <w:jc w:val="both"/>
        <w:rPr>
          <w:rFonts w:ascii="Times New Roman" w:hAnsi="Times New Roman" w:cs="Times New Roman"/>
          <w:sz w:val="24"/>
          <w:szCs w:val="24"/>
        </w:rPr>
      </w:pPr>
    </w:p>
    <w:p w:rsidR="001D12A9" w:rsidRDefault="001D12A9">
      <w:pPr>
        <w:rPr>
          <w:rFonts w:ascii="Times New Roman" w:hAnsi="Times New Roman" w:cs="Times New Roman"/>
          <w:sz w:val="24"/>
          <w:szCs w:val="24"/>
        </w:rPr>
      </w:pPr>
      <w:r>
        <w:rPr>
          <w:rFonts w:ascii="Times New Roman" w:hAnsi="Times New Roman" w:cs="Times New Roman"/>
          <w:sz w:val="24"/>
          <w:szCs w:val="24"/>
        </w:rPr>
        <w:br w:type="page"/>
      </w:r>
    </w:p>
    <w:p w:rsidR="009E43AB" w:rsidRPr="001D12A9" w:rsidRDefault="00D630BC" w:rsidP="001D12A9">
      <w:pPr>
        <w:spacing w:line="360" w:lineRule="auto"/>
        <w:ind w:firstLine="709"/>
        <w:jc w:val="both"/>
        <w:rPr>
          <w:rFonts w:ascii="Times New Roman" w:hAnsi="Times New Roman" w:cs="Times New Roman"/>
          <w:sz w:val="24"/>
          <w:szCs w:val="24"/>
        </w:rPr>
      </w:pPr>
      <w:r w:rsidRPr="00A14D39">
        <w:rPr>
          <w:noProof/>
          <w:lang w:eastAsia="hu-HU"/>
        </w:rPr>
        <w:lastRenderedPageBreak/>
        <w:drawing>
          <wp:inline distT="0" distB="0" distL="0" distR="0">
            <wp:extent cx="3941491" cy="2880320"/>
            <wp:effectExtent l="19050" t="19050" r="20909" b="15280"/>
            <wp:docPr id="6" name="Kép 2"/>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2" cstate="print"/>
                    <a:srcRect/>
                    <a:stretch>
                      <a:fillRect/>
                    </a:stretch>
                  </pic:blipFill>
                  <pic:spPr bwMode="auto">
                    <a:xfrm>
                      <a:off x="0" y="0"/>
                      <a:ext cx="3941491" cy="2880320"/>
                    </a:xfrm>
                    <a:prstGeom prst="rect">
                      <a:avLst/>
                    </a:prstGeom>
                    <a:noFill/>
                    <a:ln w="9525">
                      <a:solidFill>
                        <a:schemeClr val="accent1"/>
                      </a:solidFill>
                      <a:miter lim="800000"/>
                      <a:headEnd/>
                      <a:tailEnd/>
                    </a:ln>
                  </pic:spPr>
                </pic:pic>
              </a:graphicData>
            </a:graphic>
          </wp:inline>
        </w:drawing>
      </w:r>
    </w:p>
    <w:p w:rsidR="00872E30" w:rsidRPr="00A14D39" w:rsidRDefault="000A12AE" w:rsidP="00872E30">
      <w:pPr>
        <w:pStyle w:val="Kpalrs"/>
        <w:jc w:val="center"/>
      </w:pPr>
      <w:r w:rsidRPr="00A14D39">
        <w:fldChar w:fldCharType="begin"/>
      </w:r>
      <w:r w:rsidR="009E43AB" w:rsidRPr="00A14D39">
        <w:instrText xml:space="preserve"> SEQ ábra \* ARABIC </w:instrText>
      </w:r>
      <w:r w:rsidRPr="00A14D39">
        <w:fldChar w:fldCharType="separate"/>
      </w:r>
      <w:r w:rsidR="00B35BCD">
        <w:rPr>
          <w:noProof/>
        </w:rPr>
        <w:t>5</w:t>
      </w:r>
      <w:r w:rsidRPr="00A14D39">
        <w:fldChar w:fldCharType="end"/>
      </w:r>
      <w:r w:rsidR="009E43AB" w:rsidRPr="00A14D39">
        <w:t xml:space="preserve">. ábra. A patch </w:t>
      </w:r>
      <w:proofErr w:type="spellStart"/>
      <w:r w:rsidR="009E43AB" w:rsidRPr="00A14D39">
        <w:t>clamp</w:t>
      </w:r>
      <w:proofErr w:type="spellEnd"/>
      <w:r w:rsidR="009E43AB" w:rsidRPr="00A14D39">
        <w:t xml:space="preserve"> módszer (</w:t>
      </w:r>
      <w:proofErr w:type="spellStart"/>
      <w:r w:rsidR="009E43AB" w:rsidRPr="00A14D39">
        <w:t>Veitinger</w:t>
      </w:r>
      <w:proofErr w:type="spellEnd"/>
      <w:r w:rsidR="009E43AB" w:rsidRPr="00A14D39">
        <w:t>, 2011)</w:t>
      </w:r>
    </w:p>
    <w:p w:rsidR="00777A1D" w:rsidRPr="00A14D39" w:rsidRDefault="00D56B7B" w:rsidP="00D56B7B">
      <w:pPr>
        <w:pStyle w:val="Cmsor3"/>
        <w:spacing w:before="360" w:after="360"/>
      </w:pPr>
      <w:bookmarkStart w:id="7" w:name="_Toc8285146"/>
      <w:r w:rsidRPr="00A14D39">
        <w:t>2.2.2. Mesterséges neurális hálózatok</w:t>
      </w:r>
      <w:bookmarkEnd w:id="7"/>
    </w:p>
    <w:p w:rsidR="00AE1379" w:rsidRPr="00A14D39" w:rsidRDefault="00177F7F" w:rsidP="006320BF">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mesterséges neurális hálózatok</w:t>
      </w:r>
      <w:r w:rsidRPr="00A14D39">
        <w:rPr>
          <w:rFonts w:ascii="Times New Roman" w:hAnsi="Times New Roman" w:cs="Times New Roman"/>
          <w:sz w:val="24"/>
          <w:szCs w:val="24"/>
        </w:rPr>
        <w:t xml:space="preserve"> koncepciójának megalkotását ez a biológiai rendszer ihlette, mivel a természetes neurális hálózatok képesek olyan bonyolult feladatok megoldására, melyre szinte lehetetlen hatékonyan működő hagyományos algoritmust kidolgozni</w:t>
      </w:r>
      <w:r w:rsidR="005F00BA">
        <w:rPr>
          <w:rFonts w:ascii="Times New Roman" w:hAnsi="Times New Roman" w:cs="Times New Roman"/>
          <w:sz w:val="24"/>
          <w:szCs w:val="24"/>
        </w:rPr>
        <w:t>. I</w:t>
      </w:r>
      <w:r w:rsidRPr="00A14D39">
        <w:rPr>
          <w:rFonts w:ascii="Times New Roman" w:hAnsi="Times New Roman" w:cs="Times New Roman"/>
          <w:sz w:val="24"/>
          <w:szCs w:val="24"/>
        </w:rPr>
        <w:t>lyen fela</w:t>
      </w:r>
      <w:r w:rsidR="000F2FD0" w:rsidRPr="00A14D39">
        <w:rPr>
          <w:rFonts w:ascii="Times New Roman" w:hAnsi="Times New Roman" w:cs="Times New Roman"/>
          <w:sz w:val="24"/>
          <w:szCs w:val="24"/>
        </w:rPr>
        <w:t>dat például a</w:t>
      </w:r>
      <w:r w:rsidR="00A44557">
        <w:rPr>
          <w:rFonts w:ascii="Times New Roman" w:hAnsi="Times New Roman" w:cs="Times New Roman"/>
          <w:sz w:val="24"/>
          <w:szCs w:val="24"/>
        </w:rPr>
        <w:t>z alak- vagy a beszéd</w:t>
      </w:r>
      <w:r w:rsidR="000F2FD0" w:rsidRPr="00A14D39">
        <w:rPr>
          <w:rFonts w:ascii="Times New Roman" w:hAnsi="Times New Roman" w:cs="Times New Roman"/>
          <w:sz w:val="24"/>
          <w:szCs w:val="24"/>
        </w:rPr>
        <w:t xml:space="preserve">felismerés. </w:t>
      </w:r>
    </w:p>
    <w:p w:rsidR="0075277D" w:rsidRPr="00A14D39" w:rsidRDefault="00E071FD" w:rsidP="0075277D">
      <w:pPr>
        <w:spacing w:line="360" w:lineRule="auto"/>
        <w:ind w:firstLine="709"/>
        <w:jc w:val="both"/>
        <w:rPr>
          <w:rFonts w:ascii="Times New Roman" w:hAnsi="Times New Roman" w:cs="Times New Roman"/>
          <w:iCs/>
          <w:sz w:val="24"/>
          <w:szCs w:val="24"/>
        </w:rPr>
      </w:pPr>
      <w:r w:rsidRPr="00A14D39">
        <w:rPr>
          <w:rFonts w:ascii="Times New Roman" w:hAnsi="Times New Roman" w:cs="Times New Roman"/>
          <w:sz w:val="24"/>
          <w:szCs w:val="24"/>
        </w:rPr>
        <w:t xml:space="preserve">Felmerül azonban a kérdés, hogy </w:t>
      </w:r>
      <w:r w:rsidR="007878FB" w:rsidRPr="00A14D39">
        <w:rPr>
          <w:rFonts w:ascii="Times New Roman" w:hAnsi="Times New Roman" w:cs="Times New Roman"/>
          <w:sz w:val="24"/>
          <w:szCs w:val="24"/>
        </w:rPr>
        <w:t>az agyműködés szimulálása egyáltalán lehetséges-e Neumann-elvű számítógépeken.</w:t>
      </w:r>
      <w:r w:rsidR="007640D6" w:rsidRPr="00A14D39">
        <w:rPr>
          <w:rFonts w:ascii="Times New Roman" w:hAnsi="Times New Roman" w:cs="Times New Roman"/>
          <w:sz w:val="24"/>
          <w:szCs w:val="24"/>
        </w:rPr>
        <w:t xml:space="preserve"> Az </w:t>
      </w:r>
      <w:r w:rsidR="007640D6" w:rsidRPr="00A14D39">
        <w:rPr>
          <w:rFonts w:ascii="Times New Roman" w:hAnsi="Times New Roman" w:cs="Times New Roman"/>
          <w:b/>
          <w:sz w:val="24"/>
          <w:szCs w:val="24"/>
        </w:rPr>
        <w:t>emberi agy</w:t>
      </w:r>
      <w:r w:rsidR="007640D6" w:rsidRPr="00A14D39">
        <w:rPr>
          <w:rFonts w:ascii="Times New Roman" w:hAnsi="Times New Roman" w:cs="Times New Roman"/>
          <w:sz w:val="24"/>
          <w:szCs w:val="24"/>
        </w:rPr>
        <w:t xml:space="preserve"> nagyjából </w:t>
      </w:r>
      <w:r w:rsidR="007640D6" w:rsidRPr="00A14D39">
        <w:rPr>
          <w:rFonts w:ascii="Times New Roman" w:hAnsi="Times New Roman" w:cs="Times New Roman"/>
          <w:b/>
          <w:sz w:val="24"/>
          <w:szCs w:val="24"/>
        </w:rPr>
        <w:t>100 milliárd idegsejt</w:t>
      </w:r>
      <w:r w:rsidR="007640D6" w:rsidRPr="00A14D39">
        <w:rPr>
          <w:rFonts w:ascii="Times New Roman" w:hAnsi="Times New Roman" w:cs="Times New Roman"/>
          <w:sz w:val="24"/>
          <w:szCs w:val="24"/>
        </w:rPr>
        <w:t xml:space="preserve">ből áll. A </w:t>
      </w:r>
      <w:proofErr w:type="spellStart"/>
      <w:r w:rsidR="007640D6" w:rsidRPr="00A14D39">
        <w:rPr>
          <w:rFonts w:ascii="Times New Roman" w:hAnsi="Times New Roman" w:cs="Times New Roman"/>
          <w:sz w:val="24"/>
          <w:szCs w:val="24"/>
        </w:rPr>
        <w:t>neocortex</w:t>
      </w:r>
      <w:proofErr w:type="spellEnd"/>
      <w:r w:rsidR="007640D6" w:rsidRPr="00A14D39">
        <w:rPr>
          <w:rFonts w:ascii="Times New Roman" w:hAnsi="Times New Roman" w:cs="Times New Roman"/>
          <w:sz w:val="24"/>
          <w:szCs w:val="24"/>
        </w:rPr>
        <w:t xml:space="preserve"> esetében – mely szorosan kapcsolódik a magasabb szintű kognitív folyamatokhoz – </w:t>
      </w:r>
      <w:r w:rsidR="005F00BA">
        <w:rPr>
          <w:rFonts w:ascii="Times New Roman" w:hAnsi="Times New Roman" w:cs="Times New Roman"/>
          <w:sz w:val="24"/>
          <w:szCs w:val="24"/>
        </w:rPr>
        <w:t>az idegsejtek száma</w:t>
      </w:r>
      <w:r w:rsidR="007640D6" w:rsidRPr="00A14D39">
        <w:rPr>
          <w:rFonts w:ascii="Times New Roman" w:hAnsi="Times New Roman" w:cs="Times New Roman"/>
          <w:sz w:val="24"/>
          <w:szCs w:val="24"/>
        </w:rPr>
        <w:t xml:space="preserve"> nőknél 19 milliárd, férfiaknál 23 milliárd. (</w:t>
      </w:r>
      <w:proofErr w:type="spellStart"/>
      <w:r w:rsidR="007640D6" w:rsidRPr="00A14D39">
        <w:rPr>
          <w:rFonts w:ascii="Times New Roman" w:hAnsi="Times New Roman" w:cs="Times New Roman"/>
          <w:sz w:val="24"/>
          <w:szCs w:val="24"/>
        </w:rPr>
        <w:t>Platek</w:t>
      </w:r>
      <w:proofErr w:type="spellEnd"/>
      <w:r w:rsidR="007640D6" w:rsidRPr="00A14D39">
        <w:rPr>
          <w:rFonts w:ascii="Times New Roman" w:hAnsi="Times New Roman" w:cs="Times New Roman"/>
          <w:sz w:val="24"/>
          <w:szCs w:val="24"/>
        </w:rPr>
        <w:t xml:space="preserve"> – </w:t>
      </w:r>
      <w:proofErr w:type="spellStart"/>
      <w:r w:rsidR="007640D6" w:rsidRPr="00A14D39">
        <w:rPr>
          <w:rFonts w:ascii="Times New Roman" w:hAnsi="Times New Roman" w:cs="Times New Roman"/>
          <w:sz w:val="24"/>
          <w:szCs w:val="24"/>
        </w:rPr>
        <w:t>Keenan</w:t>
      </w:r>
      <w:proofErr w:type="spellEnd"/>
      <w:r w:rsidR="007640D6" w:rsidRPr="00A14D39">
        <w:rPr>
          <w:rFonts w:ascii="Times New Roman" w:hAnsi="Times New Roman" w:cs="Times New Roman"/>
          <w:sz w:val="24"/>
          <w:szCs w:val="24"/>
        </w:rPr>
        <w:t xml:space="preserve"> – </w:t>
      </w:r>
      <w:proofErr w:type="spellStart"/>
      <w:r w:rsidR="007640D6" w:rsidRPr="00A14D39">
        <w:rPr>
          <w:rFonts w:ascii="Times New Roman" w:hAnsi="Times New Roman" w:cs="Times New Roman"/>
          <w:sz w:val="24"/>
          <w:szCs w:val="24"/>
        </w:rPr>
        <w:t>Shackelford</w:t>
      </w:r>
      <w:proofErr w:type="spellEnd"/>
      <w:r w:rsidR="007640D6" w:rsidRPr="00A14D39">
        <w:rPr>
          <w:rFonts w:ascii="Times New Roman" w:hAnsi="Times New Roman" w:cs="Times New Roman"/>
          <w:sz w:val="24"/>
          <w:szCs w:val="24"/>
        </w:rPr>
        <w:t xml:space="preserve">, 2007, 139. old.) Egy idegsejt átlagosan </w:t>
      </w:r>
      <w:r w:rsidR="007640D6" w:rsidRPr="00A14D39">
        <w:rPr>
          <w:rFonts w:ascii="Times New Roman" w:hAnsi="Times New Roman" w:cs="Times New Roman"/>
          <w:b/>
          <w:sz w:val="24"/>
          <w:szCs w:val="24"/>
        </w:rPr>
        <w:t xml:space="preserve">7000 </w:t>
      </w:r>
      <w:proofErr w:type="spellStart"/>
      <w:r w:rsidR="007640D6" w:rsidRPr="00A14D39">
        <w:rPr>
          <w:rFonts w:ascii="Times New Roman" w:hAnsi="Times New Roman" w:cs="Times New Roman"/>
          <w:b/>
          <w:sz w:val="24"/>
          <w:szCs w:val="24"/>
        </w:rPr>
        <w:t>szinaptikus</w:t>
      </w:r>
      <w:proofErr w:type="spellEnd"/>
      <w:r w:rsidR="007640D6" w:rsidRPr="00A14D39">
        <w:rPr>
          <w:rFonts w:ascii="Times New Roman" w:hAnsi="Times New Roman" w:cs="Times New Roman"/>
          <w:b/>
          <w:sz w:val="24"/>
          <w:szCs w:val="24"/>
        </w:rPr>
        <w:t xml:space="preserve"> kapcsolat</w:t>
      </w:r>
      <w:r w:rsidR="007640D6" w:rsidRPr="00A14D39">
        <w:rPr>
          <w:rFonts w:ascii="Times New Roman" w:hAnsi="Times New Roman" w:cs="Times New Roman"/>
          <w:sz w:val="24"/>
          <w:szCs w:val="24"/>
        </w:rPr>
        <w:t xml:space="preserve">tal rendelkezik. </w:t>
      </w:r>
      <w:r w:rsidR="0075277D" w:rsidRPr="00A14D39">
        <w:rPr>
          <w:rFonts w:ascii="Times New Roman" w:hAnsi="Times New Roman" w:cs="Times New Roman"/>
          <w:sz w:val="24"/>
          <w:szCs w:val="24"/>
        </w:rPr>
        <w:t>(</w:t>
      </w:r>
      <w:proofErr w:type="spellStart"/>
      <w:r w:rsidR="0075277D" w:rsidRPr="00A14D39">
        <w:rPr>
          <w:rFonts w:ascii="Times New Roman" w:hAnsi="Times New Roman" w:cs="Times New Roman"/>
          <w:iCs/>
          <w:sz w:val="24"/>
          <w:szCs w:val="24"/>
        </w:rPr>
        <w:t>Drachman</w:t>
      </w:r>
      <w:proofErr w:type="spellEnd"/>
      <w:r w:rsidR="0075277D" w:rsidRPr="00A14D39">
        <w:rPr>
          <w:rFonts w:ascii="Times New Roman" w:hAnsi="Times New Roman" w:cs="Times New Roman"/>
          <w:iCs/>
          <w:sz w:val="24"/>
          <w:szCs w:val="24"/>
        </w:rPr>
        <w:t xml:space="preserve">, 2005) </w:t>
      </w:r>
      <w:proofErr w:type="gramStart"/>
      <w:r w:rsidR="005F00BA">
        <w:rPr>
          <w:rFonts w:ascii="Times New Roman" w:hAnsi="Times New Roman" w:cs="Times New Roman"/>
          <w:iCs/>
          <w:sz w:val="24"/>
          <w:szCs w:val="24"/>
        </w:rPr>
        <w:t xml:space="preserve">Az </w:t>
      </w:r>
      <w:r w:rsidR="0075277D" w:rsidRPr="00A14D39">
        <w:rPr>
          <w:rFonts w:ascii="Times New Roman" w:hAnsi="Times New Roman" w:cs="Times New Roman"/>
          <w:iCs/>
          <w:sz w:val="24"/>
          <w:szCs w:val="24"/>
        </w:rPr>
        <w:t xml:space="preserve"> </w:t>
      </w:r>
      <w:r w:rsidR="005F00BA">
        <w:rPr>
          <w:rFonts w:ascii="Times New Roman" w:hAnsi="Times New Roman" w:cs="Times New Roman"/>
          <w:iCs/>
          <w:sz w:val="24"/>
          <w:szCs w:val="24"/>
        </w:rPr>
        <w:t>ideg</w:t>
      </w:r>
      <w:r w:rsidR="0075277D" w:rsidRPr="00A14D39">
        <w:rPr>
          <w:rFonts w:ascii="Times New Roman" w:hAnsi="Times New Roman" w:cs="Times New Roman"/>
          <w:iCs/>
          <w:sz w:val="24"/>
          <w:szCs w:val="24"/>
        </w:rPr>
        <w:t>sejtek</w:t>
      </w:r>
      <w:proofErr w:type="gramEnd"/>
      <w:r w:rsidR="0075277D" w:rsidRPr="00A14D39">
        <w:rPr>
          <w:rFonts w:ascii="Times New Roman" w:hAnsi="Times New Roman" w:cs="Times New Roman"/>
          <w:iCs/>
          <w:sz w:val="24"/>
          <w:szCs w:val="24"/>
        </w:rPr>
        <w:t xml:space="preserve"> a tüzelési sebessége korlátozott, </w:t>
      </w:r>
      <w:r w:rsidR="005F00BA">
        <w:rPr>
          <w:rFonts w:ascii="Times New Roman" w:hAnsi="Times New Roman" w:cs="Times New Roman"/>
          <w:iCs/>
          <w:sz w:val="24"/>
          <w:szCs w:val="24"/>
        </w:rPr>
        <w:t>viszont</w:t>
      </w:r>
      <w:r w:rsidR="005F00BA" w:rsidRPr="00A14D39">
        <w:rPr>
          <w:rFonts w:ascii="Times New Roman" w:hAnsi="Times New Roman" w:cs="Times New Roman"/>
          <w:iCs/>
          <w:sz w:val="24"/>
          <w:szCs w:val="24"/>
        </w:rPr>
        <w:t xml:space="preserve"> </w:t>
      </w:r>
      <w:r w:rsidR="0075277D" w:rsidRPr="00A14D39">
        <w:rPr>
          <w:rFonts w:ascii="Times New Roman" w:hAnsi="Times New Roman" w:cs="Times New Roman"/>
          <w:iCs/>
          <w:sz w:val="24"/>
          <w:szCs w:val="24"/>
        </w:rPr>
        <w:t xml:space="preserve">időben </w:t>
      </w:r>
      <w:r w:rsidR="0075277D" w:rsidRPr="00A14D39">
        <w:rPr>
          <w:rFonts w:ascii="Times New Roman" w:hAnsi="Times New Roman" w:cs="Times New Roman"/>
          <w:b/>
          <w:iCs/>
          <w:sz w:val="24"/>
          <w:szCs w:val="24"/>
        </w:rPr>
        <w:t>párhuzamos</w:t>
      </w:r>
      <w:r w:rsidR="0075277D" w:rsidRPr="00A14D39">
        <w:rPr>
          <w:rFonts w:ascii="Times New Roman" w:hAnsi="Times New Roman" w:cs="Times New Roman"/>
          <w:iCs/>
          <w:sz w:val="24"/>
          <w:szCs w:val="24"/>
        </w:rPr>
        <w:t xml:space="preserve">an működnek. Habár a mai </w:t>
      </w:r>
      <w:r w:rsidR="005F00BA">
        <w:rPr>
          <w:rFonts w:ascii="Times New Roman" w:hAnsi="Times New Roman" w:cs="Times New Roman"/>
          <w:iCs/>
          <w:sz w:val="24"/>
          <w:szCs w:val="24"/>
        </w:rPr>
        <w:t>processzormagok</w:t>
      </w:r>
      <w:r w:rsidR="005F00BA" w:rsidRPr="00A14D39">
        <w:rPr>
          <w:rFonts w:ascii="Times New Roman" w:hAnsi="Times New Roman" w:cs="Times New Roman"/>
          <w:iCs/>
          <w:sz w:val="24"/>
          <w:szCs w:val="24"/>
        </w:rPr>
        <w:t xml:space="preserve"> </w:t>
      </w:r>
      <w:r w:rsidR="0075277D" w:rsidRPr="00A14D39">
        <w:rPr>
          <w:rFonts w:ascii="Times New Roman" w:hAnsi="Times New Roman" w:cs="Times New Roman"/>
          <w:iCs/>
          <w:sz w:val="24"/>
          <w:szCs w:val="24"/>
        </w:rPr>
        <w:t xml:space="preserve">már </w:t>
      </w:r>
      <w:r w:rsidR="001F0B49">
        <w:rPr>
          <w:rFonts w:ascii="Times New Roman" w:hAnsi="Times New Roman" w:cs="Times New Roman"/>
          <w:iCs/>
          <w:sz w:val="24"/>
          <w:szCs w:val="24"/>
        </w:rPr>
        <w:t>gigahertz</w:t>
      </w:r>
      <w:r w:rsidR="0075277D" w:rsidRPr="00A14D39">
        <w:rPr>
          <w:rFonts w:ascii="Times New Roman" w:hAnsi="Times New Roman" w:cs="Times New Roman"/>
          <w:iCs/>
          <w:sz w:val="24"/>
          <w:szCs w:val="24"/>
        </w:rPr>
        <w:t>es</w:t>
      </w:r>
      <w:r w:rsidR="005F00BA">
        <w:rPr>
          <w:rFonts w:ascii="Times New Roman" w:hAnsi="Times New Roman" w:cs="Times New Roman"/>
          <w:iCs/>
          <w:sz w:val="24"/>
          <w:szCs w:val="24"/>
        </w:rPr>
        <w:t xml:space="preserve"> nagyságrendű</w:t>
      </w:r>
      <w:r w:rsidR="0075277D" w:rsidRPr="00A14D39">
        <w:rPr>
          <w:rFonts w:ascii="Times New Roman" w:hAnsi="Times New Roman" w:cs="Times New Roman"/>
          <w:iCs/>
          <w:sz w:val="24"/>
          <w:szCs w:val="24"/>
        </w:rPr>
        <w:t xml:space="preserve"> órajellel is rendelkezhetnek, továbbra is csak </w:t>
      </w:r>
      <w:r w:rsidR="0075277D" w:rsidRPr="00A14D39">
        <w:rPr>
          <w:rFonts w:ascii="Times New Roman" w:hAnsi="Times New Roman" w:cs="Times New Roman"/>
          <w:b/>
          <w:iCs/>
          <w:sz w:val="24"/>
          <w:szCs w:val="24"/>
        </w:rPr>
        <w:t>soros</w:t>
      </w:r>
      <w:r w:rsidR="0075277D" w:rsidRPr="00A14D39">
        <w:rPr>
          <w:rFonts w:ascii="Times New Roman" w:hAnsi="Times New Roman" w:cs="Times New Roman"/>
          <w:iCs/>
          <w:sz w:val="24"/>
          <w:szCs w:val="24"/>
        </w:rPr>
        <w:t>an képesek az utasításokat elvégezni.</w:t>
      </w:r>
      <w:r w:rsidR="00DB3291" w:rsidRPr="00A14D39">
        <w:rPr>
          <w:rFonts w:ascii="Times New Roman" w:hAnsi="Times New Roman" w:cs="Times New Roman"/>
          <w:iCs/>
          <w:sz w:val="24"/>
          <w:szCs w:val="24"/>
        </w:rPr>
        <w:t xml:space="preserve"> A többmagos processzorok </w:t>
      </w:r>
      <w:r w:rsidR="001F0B49">
        <w:rPr>
          <w:rFonts w:ascii="Times New Roman" w:hAnsi="Times New Roman" w:cs="Times New Roman"/>
          <w:iCs/>
          <w:sz w:val="24"/>
          <w:szCs w:val="24"/>
        </w:rPr>
        <w:t>(</w:t>
      </w:r>
      <w:r w:rsidR="00DB3291" w:rsidRPr="00A14D39">
        <w:rPr>
          <w:rFonts w:ascii="Times New Roman" w:hAnsi="Times New Roman" w:cs="Times New Roman"/>
          <w:iCs/>
          <w:sz w:val="24"/>
          <w:szCs w:val="24"/>
        </w:rPr>
        <w:t>valamint az olyan speciális technológiák, mint az NVIDIA által fejlesztett CUDA</w:t>
      </w:r>
      <w:r w:rsidR="001F0B49">
        <w:rPr>
          <w:rFonts w:ascii="Times New Roman" w:hAnsi="Times New Roman" w:cs="Times New Roman"/>
          <w:iCs/>
          <w:sz w:val="24"/>
          <w:szCs w:val="24"/>
        </w:rPr>
        <w:t>)</w:t>
      </w:r>
      <w:r w:rsidR="00DB3291" w:rsidRPr="00A14D39">
        <w:rPr>
          <w:rFonts w:ascii="Times New Roman" w:hAnsi="Times New Roman" w:cs="Times New Roman"/>
          <w:iCs/>
          <w:sz w:val="24"/>
          <w:szCs w:val="24"/>
        </w:rPr>
        <w:t xml:space="preserve"> sem képesek megközelíteni azt a szintű párhuzamosítást, amelyre az emberi agy képes. A mesterséges neurális hálózatok tehát messze vannak attól, hogy pontosan modellezzék az emberi agy működését,</w:t>
      </w:r>
      <w:r w:rsidR="00DA4458" w:rsidRPr="00A14D39">
        <w:rPr>
          <w:rFonts w:ascii="Times New Roman" w:hAnsi="Times New Roman" w:cs="Times New Roman"/>
          <w:iCs/>
          <w:sz w:val="24"/>
          <w:szCs w:val="24"/>
        </w:rPr>
        <w:t xml:space="preserve"> mégis sikeresen alkalmazzák annak bizonyos aspektusait. A </w:t>
      </w:r>
      <w:r w:rsidR="00DA4458" w:rsidRPr="00A14D39">
        <w:rPr>
          <w:rFonts w:ascii="Times New Roman" w:hAnsi="Times New Roman" w:cs="Times New Roman"/>
          <w:iCs/>
          <w:sz w:val="24"/>
          <w:szCs w:val="24"/>
        </w:rPr>
        <w:lastRenderedPageBreak/>
        <w:t xml:space="preserve">mesterséges neuronok közötti </w:t>
      </w:r>
      <w:r w:rsidR="00DA4458" w:rsidRPr="00A14D39">
        <w:rPr>
          <w:rFonts w:ascii="Times New Roman" w:hAnsi="Times New Roman" w:cs="Times New Roman"/>
          <w:b/>
          <w:iCs/>
          <w:sz w:val="24"/>
          <w:szCs w:val="24"/>
        </w:rPr>
        <w:t>súlyok</w:t>
      </w:r>
      <w:r w:rsidR="00DA4458" w:rsidRPr="00A14D39">
        <w:rPr>
          <w:rFonts w:ascii="Times New Roman" w:hAnsi="Times New Roman" w:cs="Times New Roman"/>
          <w:iCs/>
          <w:sz w:val="24"/>
          <w:szCs w:val="24"/>
        </w:rPr>
        <w:t xml:space="preserve"> például az idegsejtek között létrejövő </w:t>
      </w:r>
      <w:r w:rsidR="00DA4458" w:rsidRPr="00A14D39">
        <w:rPr>
          <w:rFonts w:ascii="Times New Roman" w:hAnsi="Times New Roman" w:cs="Times New Roman"/>
          <w:b/>
          <w:iCs/>
          <w:sz w:val="24"/>
          <w:szCs w:val="24"/>
        </w:rPr>
        <w:t>szinapszisok</w:t>
      </w:r>
      <w:r w:rsidR="00DA4458" w:rsidRPr="00A14D39">
        <w:rPr>
          <w:rFonts w:ascii="Times New Roman" w:hAnsi="Times New Roman" w:cs="Times New Roman"/>
          <w:iCs/>
          <w:sz w:val="24"/>
          <w:szCs w:val="24"/>
        </w:rPr>
        <w:t>at próbálják modellezni.</w:t>
      </w:r>
    </w:p>
    <w:p w:rsidR="00DA4458" w:rsidRPr="00A14D39" w:rsidRDefault="00DB3291" w:rsidP="000705E5">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A mesterséges neurális hálózatok egyszerű számítási műveleteket használnak bonyolult problémák megoldására</w:t>
      </w:r>
      <w:r w:rsidR="00801D9F">
        <w:rPr>
          <w:rFonts w:ascii="Times New Roman" w:hAnsi="Times New Roman" w:cs="Times New Roman"/>
          <w:sz w:val="24"/>
          <w:szCs w:val="24"/>
        </w:rPr>
        <w:t>.</w:t>
      </w:r>
      <w:r w:rsidRPr="00A14D39">
        <w:rPr>
          <w:rFonts w:ascii="Times New Roman" w:hAnsi="Times New Roman" w:cs="Times New Roman"/>
          <w:sz w:val="24"/>
          <w:szCs w:val="24"/>
        </w:rPr>
        <w:t xml:space="preserve"> </w:t>
      </w:r>
      <w:r w:rsidR="00801D9F">
        <w:rPr>
          <w:rFonts w:ascii="Times New Roman" w:hAnsi="Times New Roman" w:cs="Times New Roman"/>
          <w:sz w:val="24"/>
          <w:szCs w:val="24"/>
        </w:rPr>
        <w:t>T</w:t>
      </w:r>
      <w:r w:rsidRPr="00A14D39">
        <w:rPr>
          <w:rFonts w:ascii="Times New Roman" w:hAnsi="Times New Roman" w:cs="Times New Roman"/>
          <w:sz w:val="24"/>
          <w:szCs w:val="24"/>
        </w:rPr>
        <w:t>ipikusan ilyenek</w:t>
      </w:r>
      <w:r w:rsidR="00801D9F">
        <w:rPr>
          <w:rFonts w:ascii="Times New Roman" w:hAnsi="Times New Roman" w:cs="Times New Roman"/>
          <w:sz w:val="24"/>
          <w:szCs w:val="24"/>
        </w:rPr>
        <w:t xml:space="preserve"> a</w:t>
      </w:r>
      <w:r w:rsidRPr="00A14D39">
        <w:rPr>
          <w:rFonts w:ascii="Times New Roman" w:hAnsi="Times New Roman" w:cs="Times New Roman"/>
          <w:sz w:val="24"/>
          <w:szCs w:val="24"/>
        </w:rPr>
        <w:t xml:space="preserve"> rosszul definiált matematikai, nemlineáris, sztochasztikus problémák. A hagyományos algoritmusok bonyolult egyenletek halmazát használják célzottan egy, és csakis egy feladat megoldására, ezzel szemben a neurális hálózati megoldások (bizonyos keretek között) könnyen adaptálhatóak különböző feladatok megoldására. (</w:t>
      </w:r>
      <w:proofErr w:type="spellStart"/>
      <w:r w:rsidRPr="00A14D39">
        <w:rPr>
          <w:rFonts w:ascii="Times New Roman" w:hAnsi="Times New Roman" w:cs="Times New Roman"/>
          <w:sz w:val="24"/>
          <w:szCs w:val="24"/>
        </w:rPr>
        <w:t>Graupe</w:t>
      </w:r>
      <w:proofErr w:type="spellEnd"/>
      <w:r w:rsidRPr="00A14D39">
        <w:rPr>
          <w:rFonts w:ascii="Times New Roman" w:hAnsi="Times New Roman" w:cs="Times New Roman"/>
          <w:sz w:val="24"/>
          <w:szCs w:val="24"/>
        </w:rPr>
        <w:t>, 2007)</w:t>
      </w:r>
    </w:p>
    <w:p w:rsidR="00177F7F" w:rsidRPr="00A14D39" w:rsidRDefault="00AE1379" w:rsidP="00DA4458">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A neurális</w:t>
      </w:r>
      <w:r w:rsidR="00177F7F" w:rsidRPr="00A14D39">
        <w:rPr>
          <w:rFonts w:ascii="Times New Roman" w:hAnsi="Times New Roman" w:cs="Times New Roman"/>
          <w:sz w:val="24"/>
          <w:szCs w:val="24"/>
        </w:rPr>
        <w:t xml:space="preserve"> hálózatok működése tipikusan két fázisra osztható:</w:t>
      </w:r>
    </w:p>
    <w:p w:rsidR="00177F7F" w:rsidRPr="00A14D39" w:rsidRDefault="00177F7F" w:rsidP="006320BF">
      <w:pPr>
        <w:pStyle w:val="Listaszerbekezds"/>
        <w:numPr>
          <w:ilvl w:val="0"/>
          <w:numId w:val="17"/>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tanulási fázis</w:t>
      </w:r>
      <w:r w:rsidRPr="00A14D39">
        <w:rPr>
          <w:rFonts w:ascii="Times New Roman" w:hAnsi="Times New Roman" w:cs="Times New Roman"/>
          <w:sz w:val="24"/>
          <w:szCs w:val="24"/>
        </w:rPr>
        <w:t xml:space="preserve">ban a hálózat kialakítása történik meg a rendelkezésre álló adatok alapján, </w:t>
      </w:r>
    </w:p>
    <w:p w:rsidR="0000378F" w:rsidRPr="00A14D39" w:rsidRDefault="00177F7F" w:rsidP="006320BF">
      <w:pPr>
        <w:pStyle w:val="Listaszerbekezds"/>
        <w:numPr>
          <w:ilvl w:val="0"/>
          <w:numId w:val="17"/>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 xml:space="preserve">az </w:t>
      </w:r>
      <w:r w:rsidRPr="00A14D39">
        <w:rPr>
          <w:rFonts w:ascii="Times New Roman" w:hAnsi="Times New Roman" w:cs="Times New Roman"/>
          <w:b/>
          <w:sz w:val="24"/>
          <w:szCs w:val="24"/>
        </w:rPr>
        <w:t>előhívási fázis</w:t>
      </w:r>
      <w:r w:rsidRPr="00A14D39">
        <w:rPr>
          <w:rFonts w:ascii="Times New Roman" w:hAnsi="Times New Roman" w:cs="Times New Roman"/>
          <w:sz w:val="24"/>
          <w:szCs w:val="24"/>
        </w:rPr>
        <w:t xml:space="preserve">ban pedig a hálózat az adatokból kinyert információ alapján képessé válik a tőle elvárt </w:t>
      </w:r>
      <w:r w:rsidR="00CA0B78" w:rsidRPr="00A14D39">
        <w:rPr>
          <w:rFonts w:ascii="Times New Roman" w:hAnsi="Times New Roman" w:cs="Times New Roman"/>
          <w:sz w:val="24"/>
          <w:szCs w:val="24"/>
        </w:rPr>
        <w:t>leképezés</w:t>
      </w:r>
      <w:r w:rsidRPr="00A14D39">
        <w:rPr>
          <w:rFonts w:ascii="Times New Roman" w:hAnsi="Times New Roman" w:cs="Times New Roman"/>
          <w:sz w:val="24"/>
          <w:szCs w:val="24"/>
        </w:rPr>
        <w:t xml:space="preserve"> megvalósítására.</w:t>
      </w:r>
      <w:r w:rsidR="003A517D" w:rsidRPr="00A14D39">
        <w:rPr>
          <w:rFonts w:ascii="Times New Roman" w:hAnsi="Times New Roman" w:cs="Times New Roman"/>
          <w:sz w:val="24"/>
          <w:szCs w:val="24"/>
        </w:rPr>
        <w:t xml:space="preserve"> </w:t>
      </w:r>
      <w:r w:rsidR="00AE1379" w:rsidRPr="00A14D39">
        <w:rPr>
          <w:rFonts w:ascii="Times New Roman" w:hAnsi="Times New Roman" w:cs="Times New Roman"/>
          <w:sz w:val="24"/>
          <w:szCs w:val="24"/>
        </w:rPr>
        <w:t>(</w:t>
      </w:r>
      <w:proofErr w:type="spellStart"/>
      <w:r w:rsidR="00AE1379" w:rsidRPr="00A14D39">
        <w:rPr>
          <w:rFonts w:ascii="Times New Roman" w:hAnsi="Times New Roman" w:cs="Times New Roman"/>
          <w:sz w:val="24"/>
          <w:szCs w:val="24"/>
        </w:rPr>
        <w:t>Altrichter</w:t>
      </w:r>
      <w:proofErr w:type="spellEnd"/>
      <w:r w:rsidR="00AE1379" w:rsidRPr="00A14D39">
        <w:rPr>
          <w:rFonts w:ascii="Times New Roman" w:hAnsi="Times New Roman" w:cs="Times New Roman"/>
          <w:sz w:val="24"/>
          <w:szCs w:val="24"/>
        </w:rPr>
        <w:t xml:space="preserve"> - Horváth - Pataki - Strausz - Takács - </w:t>
      </w:r>
      <w:proofErr w:type="spellStart"/>
      <w:r w:rsidR="00AE1379" w:rsidRPr="00A14D39">
        <w:rPr>
          <w:rFonts w:ascii="Times New Roman" w:hAnsi="Times New Roman" w:cs="Times New Roman"/>
          <w:sz w:val="24"/>
          <w:szCs w:val="24"/>
        </w:rPr>
        <w:t>Valyon</w:t>
      </w:r>
      <w:proofErr w:type="spellEnd"/>
      <w:r w:rsidR="00AE1379" w:rsidRPr="00A14D39">
        <w:rPr>
          <w:rFonts w:ascii="Times New Roman" w:hAnsi="Times New Roman" w:cs="Times New Roman"/>
          <w:sz w:val="24"/>
          <w:szCs w:val="24"/>
        </w:rPr>
        <w:t>, 2006)</w:t>
      </w:r>
    </w:p>
    <w:p w:rsidR="0007785F" w:rsidRPr="00A14D39" w:rsidRDefault="0000378F" w:rsidP="00075180">
      <w:pPr>
        <w:pStyle w:val="Cmsor4"/>
        <w:spacing w:after="240"/>
      </w:pPr>
      <w:r w:rsidRPr="00A14D39">
        <w:t>A neuron</w:t>
      </w:r>
    </w:p>
    <w:p w:rsidR="007878FB" w:rsidRPr="00A14D39" w:rsidRDefault="003A517D" w:rsidP="007878FB">
      <w:pPr>
        <w:spacing w:line="360" w:lineRule="auto"/>
        <w:ind w:firstLine="709"/>
        <w:jc w:val="both"/>
        <w:rPr>
          <w:rFonts w:ascii="Times New Roman" w:hAnsi="Times New Roman" w:cs="Times New Roman"/>
          <w:sz w:val="24"/>
          <w:szCs w:val="24"/>
        </w:rPr>
      </w:pPr>
      <w:r w:rsidRPr="00A14D39">
        <w:rPr>
          <w:rFonts w:ascii="Times New Roman" w:hAnsi="Times New Roman" w:cs="Times New Roman"/>
          <w:sz w:val="24"/>
          <w:szCs w:val="24"/>
        </w:rPr>
        <w:t xml:space="preserve">A mesterséges neurális hálózatok mesterséges neuronokból épülnek fel, melyek szoros összeköttetésben állnak egymással. </w:t>
      </w:r>
      <w:r w:rsidR="0007785F" w:rsidRPr="00A14D39">
        <w:rPr>
          <w:rFonts w:ascii="Times New Roman" w:hAnsi="Times New Roman" w:cs="Times New Roman"/>
          <w:sz w:val="24"/>
          <w:szCs w:val="24"/>
        </w:rPr>
        <w:t xml:space="preserve">A </w:t>
      </w:r>
      <w:r w:rsidR="00CB0D92" w:rsidRPr="00A14D39">
        <w:rPr>
          <w:rFonts w:ascii="Times New Roman" w:hAnsi="Times New Roman" w:cs="Times New Roman"/>
          <w:sz w:val="24"/>
          <w:szCs w:val="24"/>
        </w:rPr>
        <w:t xml:space="preserve">mesterséges </w:t>
      </w:r>
      <w:r w:rsidR="0007785F" w:rsidRPr="00A14D39">
        <w:rPr>
          <w:rFonts w:ascii="Times New Roman" w:hAnsi="Times New Roman" w:cs="Times New Roman"/>
          <w:b/>
          <w:sz w:val="24"/>
          <w:szCs w:val="24"/>
        </w:rPr>
        <w:t>neuron</w:t>
      </w:r>
      <w:r w:rsidR="00CB0D92" w:rsidRPr="00A14D39">
        <w:rPr>
          <w:rFonts w:ascii="Times New Roman" w:hAnsi="Times New Roman" w:cs="Times New Roman"/>
          <w:sz w:val="24"/>
          <w:szCs w:val="24"/>
        </w:rPr>
        <w:t>ok a biológia neuronokhoz hasonlóan egy vagy több bemenettel</w:t>
      </w:r>
      <w:r w:rsidR="001F0B49">
        <w:rPr>
          <w:rFonts w:ascii="Times New Roman" w:hAnsi="Times New Roman" w:cs="Times New Roman"/>
          <w:sz w:val="24"/>
          <w:szCs w:val="24"/>
        </w:rPr>
        <w:t>,</w:t>
      </w:r>
      <w:r w:rsidR="00CB0D92" w:rsidRPr="00A14D39">
        <w:rPr>
          <w:rFonts w:ascii="Times New Roman" w:hAnsi="Times New Roman" w:cs="Times New Roman"/>
          <w:sz w:val="24"/>
          <w:szCs w:val="24"/>
        </w:rPr>
        <w:t xml:space="preserve"> és egy kimenettel rendelkeznek. </w:t>
      </w:r>
      <w:r w:rsidR="00BF1317" w:rsidRPr="00A14D39">
        <w:rPr>
          <w:rFonts w:ascii="Times New Roman" w:hAnsi="Times New Roman" w:cs="Times New Roman"/>
          <w:sz w:val="24"/>
          <w:szCs w:val="24"/>
        </w:rPr>
        <w:t>A bemenetekből a neuron egy nemlineáris függvény alkalmazásával hozza létre a kimenetet. Ezt a függvényt</w:t>
      </w:r>
      <w:r w:rsidR="009306FF" w:rsidRPr="00A14D39">
        <w:rPr>
          <w:rFonts w:ascii="Times New Roman" w:hAnsi="Times New Roman" w:cs="Times New Roman"/>
          <w:sz w:val="24"/>
          <w:szCs w:val="24"/>
        </w:rPr>
        <w:t xml:space="preserve"> szokás </w:t>
      </w:r>
      <w:r w:rsidR="009306FF" w:rsidRPr="00A14D39">
        <w:rPr>
          <w:rFonts w:ascii="Times New Roman" w:hAnsi="Times New Roman" w:cs="Times New Roman"/>
          <w:b/>
          <w:sz w:val="24"/>
          <w:szCs w:val="24"/>
        </w:rPr>
        <w:t>aktivációs</w:t>
      </w:r>
      <w:r w:rsidR="009306FF" w:rsidRPr="00A14D39">
        <w:rPr>
          <w:rFonts w:ascii="Times New Roman" w:hAnsi="Times New Roman" w:cs="Times New Roman"/>
          <w:sz w:val="24"/>
          <w:szCs w:val="24"/>
        </w:rPr>
        <w:t xml:space="preserve"> vagy </w:t>
      </w:r>
      <w:r w:rsidR="009306FF" w:rsidRPr="00A14D39">
        <w:rPr>
          <w:rFonts w:ascii="Times New Roman" w:hAnsi="Times New Roman" w:cs="Times New Roman"/>
          <w:b/>
          <w:sz w:val="24"/>
          <w:szCs w:val="24"/>
        </w:rPr>
        <w:t>transzfer</w:t>
      </w:r>
      <w:r w:rsidR="009306FF" w:rsidRPr="00A14D39">
        <w:rPr>
          <w:rFonts w:ascii="Times New Roman" w:hAnsi="Times New Roman" w:cs="Times New Roman"/>
          <w:sz w:val="24"/>
          <w:szCs w:val="24"/>
        </w:rPr>
        <w:t xml:space="preserve"> </w:t>
      </w:r>
      <w:r w:rsidR="009306FF" w:rsidRPr="00A14D39">
        <w:rPr>
          <w:rFonts w:ascii="Times New Roman" w:hAnsi="Times New Roman" w:cs="Times New Roman"/>
          <w:b/>
          <w:sz w:val="24"/>
          <w:szCs w:val="24"/>
        </w:rPr>
        <w:t>függvény</w:t>
      </w:r>
      <w:r w:rsidR="009306FF" w:rsidRPr="00A14D39">
        <w:rPr>
          <w:rFonts w:ascii="Times New Roman" w:hAnsi="Times New Roman" w:cs="Times New Roman"/>
          <w:sz w:val="24"/>
          <w:szCs w:val="24"/>
        </w:rPr>
        <w:t>nek nevezni.</w:t>
      </w:r>
      <w:r w:rsidR="00885EAB" w:rsidRPr="00A14D39">
        <w:rPr>
          <w:rFonts w:ascii="Times New Roman" w:hAnsi="Times New Roman" w:cs="Times New Roman"/>
          <w:sz w:val="24"/>
          <w:szCs w:val="24"/>
        </w:rPr>
        <w:t xml:space="preserve"> A neuronok rendelkezhetnek lokális memóriával is, ebben az esetben a bemenetek mellett a memóriában tárolt érték is hatással lehet a kimenetre.</w:t>
      </w:r>
    </w:p>
    <w:p w:rsidR="006A7A4A" w:rsidRPr="00A14D39" w:rsidRDefault="006A7A4A" w:rsidP="006A7A4A">
      <w:pPr>
        <w:keepNext/>
        <w:spacing w:line="360" w:lineRule="auto"/>
        <w:jc w:val="center"/>
      </w:pPr>
      <w:r w:rsidRPr="00A14D39">
        <w:rPr>
          <w:rFonts w:ascii="Times New Roman" w:hAnsi="Times New Roman" w:cs="Times New Roman"/>
          <w:noProof/>
          <w:sz w:val="24"/>
          <w:szCs w:val="24"/>
          <w:lang w:eastAsia="hu-HU"/>
        </w:rPr>
        <w:drawing>
          <wp:inline distT="0" distB="0" distL="0" distR="0">
            <wp:extent cx="3646805" cy="1366520"/>
            <wp:effectExtent l="19050" t="0" r="0" b="0"/>
            <wp:docPr id="9" name="Kép 9" descr="C:\Users\Sára\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ára\Desktop\Untitled Diagram.png"/>
                    <pic:cNvPicPr>
                      <a:picLocks noChangeAspect="1" noChangeArrowheads="1"/>
                    </pic:cNvPicPr>
                  </pic:nvPicPr>
                  <pic:blipFill>
                    <a:blip r:embed="rId13" cstate="print"/>
                    <a:srcRect/>
                    <a:stretch>
                      <a:fillRect/>
                    </a:stretch>
                  </pic:blipFill>
                  <pic:spPr bwMode="auto">
                    <a:xfrm>
                      <a:off x="0" y="0"/>
                      <a:ext cx="3646805" cy="1366520"/>
                    </a:xfrm>
                    <a:prstGeom prst="rect">
                      <a:avLst/>
                    </a:prstGeom>
                    <a:noFill/>
                    <a:ln w="9525">
                      <a:noFill/>
                      <a:miter lim="800000"/>
                      <a:headEnd/>
                      <a:tailEnd/>
                    </a:ln>
                  </pic:spPr>
                </pic:pic>
              </a:graphicData>
            </a:graphic>
          </wp:inline>
        </w:drawing>
      </w:r>
    </w:p>
    <w:p w:rsidR="00F84D94" w:rsidRPr="00A14D39" w:rsidRDefault="000A12AE" w:rsidP="004036F9">
      <w:pPr>
        <w:pStyle w:val="Kpalrs"/>
        <w:jc w:val="center"/>
        <w:rPr>
          <w:rFonts w:cs="Times New Roman"/>
          <w:sz w:val="20"/>
          <w:szCs w:val="20"/>
        </w:rPr>
      </w:pPr>
      <w:r w:rsidRPr="00A14D39">
        <w:rPr>
          <w:rFonts w:cs="Times New Roman"/>
          <w:sz w:val="20"/>
          <w:szCs w:val="20"/>
        </w:rPr>
        <w:fldChar w:fldCharType="begin"/>
      </w:r>
      <w:r w:rsidR="006A7A4A" w:rsidRPr="00A14D39">
        <w:rPr>
          <w:rFonts w:cs="Times New Roman"/>
          <w:sz w:val="20"/>
          <w:szCs w:val="20"/>
        </w:rPr>
        <w:instrText xml:space="preserve"> SEQ ábra \* ARABIC </w:instrText>
      </w:r>
      <w:r w:rsidRPr="00A14D39">
        <w:rPr>
          <w:rFonts w:cs="Times New Roman"/>
          <w:sz w:val="20"/>
          <w:szCs w:val="20"/>
        </w:rPr>
        <w:fldChar w:fldCharType="separate"/>
      </w:r>
      <w:r w:rsidR="00B35BCD">
        <w:rPr>
          <w:rFonts w:cs="Times New Roman"/>
          <w:noProof/>
          <w:sz w:val="20"/>
          <w:szCs w:val="20"/>
        </w:rPr>
        <w:t>6</w:t>
      </w:r>
      <w:r w:rsidRPr="00A14D39">
        <w:rPr>
          <w:rFonts w:cs="Times New Roman"/>
          <w:sz w:val="20"/>
          <w:szCs w:val="20"/>
        </w:rPr>
        <w:fldChar w:fldCharType="end"/>
      </w:r>
      <w:r w:rsidR="006A7A4A" w:rsidRPr="00A14D39">
        <w:rPr>
          <w:sz w:val="20"/>
          <w:szCs w:val="20"/>
        </w:rPr>
        <w:t>. ábra. A neuron</w:t>
      </w:r>
      <w:r w:rsidR="000824F4" w:rsidRPr="00A14D39">
        <w:rPr>
          <w:sz w:val="20"/>
          <w:szCs w:val="20"/>
        </w:rPr>
        <w:t xml:space="preserve"> általános</w:t>
      </w:r>
      <w:r w:rsidR="006A7A4A" w:rsidRPr="00A14D39">
        <w:rPr>
          <w:sz w:val="20"/>
          <w:szCs w:val="20"/>
        </w:rPr>
        <w:t xml:space="preserve"> felépítése</w:t>
      </w:r>
    </w:p>
    <w:p w:rsidR="009D24C9" w:rsidRPr="00A14D39" w:rsidRDefault="00B655F5" w:rsidP="00075180">
      <w:pPr>
        <w:pStyle w:val="Cmsor4"/>
        <w:spacing w:after="240"/>
      </w:pPr>
      <w:r w:rsidRPr="00A14D39">
        <w:lastRenderedPageBreak/>
        <w:t xml:space="preserve"> </w:t>
      </w:r>
      <w:r w:rsidR="00F32F9E" w:rsidRPr="00A14D39">
        <w:t>Topológia</w:t>
      </w:r>
    </w:p>
    <w:p w:rsidR="00F32F9E" w:rsidRPr="00A14D39" w:rsidRDefault="00F32F9E"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 neuronok összeköttetési rendszere, valamint a bemenetek és kimenetek helye határozza meg az adott neurális hálózat topológiáját. A neuronok általában nincsenek</w:t>
      </w:r>
      <w:r w:rsidR="00182907">
        <w:rPr>
          <w:rFonts w:ascii="Times New Roman" w:hAnsi="Times New Roman" w:cs="Times New Roman"/>
          <w:sz w:val="24"/>
          <w:szCs w:val="24"/>
        </w:rPr>
        <w:t xml:space="preserve"> egy</w:t>
      </w:r>
      <w:r w:rsidR="001F0B49">
        <w:rPr>
          <w:rFonts w:ascii="Times New Roman" w:hAnsi="Times New Roman" w:cs="Times New Roman"/>
          <w:sz w:val="24"/>
          <w:szCs w:val="24"/>
        </w:rPr>
        <w:t>szerre</w:t>
      </w:r>
      <w:r w:rsidRPr="00A14D39">
        <w:rPr>
          <w:rFonts w:ascii="Times New Roman" w:hAnsi="Times New Roman" w:cs="Times New Roman"/>
          <w:sz w:val="24"/>
          <w:szCs w:val="24"/>
        </w:rPr>
        <w:t xml:space="preserve"> </w:t>
      </w:r>
      <w:r w:rsidR="001F0B49" w:rsidRPr="00A14D39">
        <w:rPr>
          <w:rFonts w:ascii="Times New Roman" w:hAnsi="Times New Roman" w:cs="Times New Roman"/>
          <w:sz w:val="24"/>
          <w:szCs w:val="24"/>
        </w:rPr>
        <w:t xml:space="preserve">kapcsolatban </w:t>
      </w:r>
      <w:r w:rsidRPr="00A14D39">
        <w:rPr>
          <w:rFonts w:ascii="Times New Roman" w:hAnsi="Times New Roman" w:cs="Times New Roman"/>
          <w:sz w:val="24"/>
          <w:szCs w:val="24"/>
        </w:rPr>
        <w:t xml:space="preserve">az összes többi neuronnal, csupán azok egy részhalmazával. </w:t>
      </w:r>
      <w:r w:rsidR="0069161D">
        <w:rPr>
          <w:rFonts w:ascii="Times New Roman" w:hAnsi="Times New Roman" w:cs="Times New Roman"/>
          <w:sz w:val="24"/>
          <w:szCs w:val="24"/>
        </w:rPr>
        <w:t>Példaként: a rétegekbe szervez</w:t>
      </w:r>
      <w:r w:rsidR="003E3974">
        <w:rPr>
          <w:rFonts w:ascii="Times New Roman" w:hAnsi="Times New Roman" w:cs="Times New Roman"/>
          <w:sz w:val="24"/>
          <w:szCs w:val="24"/>
        </w:rPr>
        <w:t>e</w:t>
      </w:r>
      <w:r w:rsidR="00182907">
        <w:rPr>
          <w:rFonts w:ascii="Times New Roman" w:hAnsi="Times New Roman" w:cs="Times New Roman"/>
          <w:sz w:val="24"/>
          <w:szCs w:val="24"/>
        </w:rPr>
        <w:t>tt</w:t>
      </w:r>
      <w:r w:rsidR="00096EB8" w:rsidRPr="00A14D39">
        <w:rPr>
          <w:rFonts w:ascii="Times New Roman" w:hAnsi="Times New Roman" w:cs="Times New Roman"/>
          <w:sz w:val="24"/>
          <w:szCs w:val="24"/>
        </w:rPr>
        <w:t xml:space="preserve"> neuronok egyik lehetséges csoportos</w:t>
      </w:r>
      <w:r w:rsidR="00182907">
        <w:rPr>
          <w:rFonts w:ascii="Times New Roman" w:hAnsi="Times New Roman" w:cs="Times New Roman"/>
          <w:sz w:val="24"/>
          <w:szCs w:val="24"/>
        </w:rPr>
        <w:t>ítási módja topológia szempont</w:t>
      </w:r>
      <w:r w:rsidR="00096EB8" w:rsidRPr="00A14D39">
        <w:rPr>
          <w:rFonts w:ascii="Times New Roman" w:hAnsi="Times New Roman" w:cs="Times New Roman"/>
          <w:sz w:val="24"/>
          <w:szCs w:val="24"/>
        </w:rPr>
        <w:t>ból:</w:t>
      </w:r>
    </w:p>
    <w:p w:rsidR="00F32F9E" w:rsidRPr="00A14D39" w:rsidRDefault="00F32F9E" w:rsidP="006320BF">
      <w:pPr>
        <w:pStyle w:val="Listaszerbekezds"/>
        <w:numPr>
          <w:ilvl w:val="0"/>
          <w:numId w:val="26"/>
        </w:numPr>
        <w:spacing w:line="360" w:lineRule="auto"/>
        <w:jc w:val="both"/>
        <w:rPr>
          <w:rFonts w:ascii="Times New Roman" w:hAnsi="Times New Roman" w:cs="Times New Roman"/>
          <w:sz w:val="24"/>
          <w:szCs w:val="24"/>
        </w:rPr>
      </w:pPr>
      <w:r w:rsidRPr="00A14D39">
        <w:rPr>
          <w:rFonts w:ascii="Times New Roman" w:hAnsi="Times New Roman" w:cs="Times New Roman"/>
          <w:b/>
          <w:sz w:val="24"/>
          <w:szCs w:val="24"/>
        </w:rPr>
        <w:t>bemeneti neuronok</w:t>
      </w:r>
      <w:r w:rsidRPr="00A14D39">
        <w:rPr>
          <w:rFonts w:ascii="Times New Roman" w:hAnsi="Times New Roman" w:cs="Times New Roman"/>
          <w:sz w:val="24"/>
          <w:szCs w:val="24"/>
        </w:rPr>
        <w:t>: egy bemenetű, egy kimenetű, jelfeldolgozást nem végző neuronok, bemenetük a hálózat bemenet</w:t>
      </w:r>
      <w:r w:rsidR="00917B69" w:rsidRPr="00A14D39">
        <w:rPr>
          <w:rFonts w:ascii="Times New Roman" w:hAnsi="Times New Roman" w:cs="Times New Roman"/>
          <w:sz w:val="24"/>
          <w:szCs w:val="24"/>
        </w:rPr>
        <w:t>e;</w:t>
      </w:r>
      <w:r w:rsidRPr="00A14D39">
        <w:rPr>
          <w:rFonts w:ascii="Times New Roman" w:hAnsi="Times New Roman" w:cs="Times New Roman"/>
          <w:sz w:val="24"/>
          <w:szCs w:val="24"/>
        </w:rPr>
        <w:t xml:space="preserve"> </w:t>
      </w:r>
    </w:p>
    <w:p w:rsidR="00F32F9E" w:rsidRPr="00A14D39" w:rsidRDefault="00F32F9E" w:rsidP="006320BF">
      <w:pPr>
        <w:pStyle w:val="Listaszerbekezds"/>
        <w:numPr>
          <w:ilvl w:val="0"/>
          <w:numId w:val="26"/>
        </w:numPr>
        <w:spacing w:line="360" w:lineRule="auto"/>
        <w:jc w:val="both"/>
        <w:rPr>
          <w:rFonts w:ascii="Times New Roman" w:hAnsi="Times New Roman" w:cs="Times New Roman"/>
          <w:sz w:val="24"/>
          <w:szCs w:val="24"/>
        </w:rPr>
      </w:pPr>
      <w:r w:rsidRPr="00A14D39">
        <w:rPr>
          <w:rFonts w:ascii="Times New Roman" w:hAnsi="Times New Roman" w:cs="Times New Roman"/>
          <w:b/>
          <w:sz w:val="24"/>
          <w:szCs w:val="24"/>
        </w:rPr>
        <w:t>kimeneti neuron</w:t>
      </w:r>
      <w:r w:rsidR="00917B69" w:rsidRPr="00A14D39">
        <w:rPr>
          <w:rFonts w:ascii="Times New Roman" w:hAnsi="Times New Roman" w:cs="Times New Roman"/>
          <w:b/>
          <w:sz w:val="24"/>
          <w:szCs w:val="24"/>
        </w:rPr>
        <w:t>ok</w:t>
      </w:r>
      <w:r w:rsidR="00917B69" w:rsidRPr="00A14D39">
        <w:rPr>
          <w:rFonts w:ascii="Times New Roman" w:hAnsi="Times New Roman" w:cs="Times New Roman"/>
          <w:sz w:val="24"/>
          <w:szCs w:val="24"/>
        </w:rPr>
        <w:t>: kimenetük a hálózat kimenete, azaz a környezet felé továbbítják a kívánt információt;</w:t>
      </w:r>
    </w:p>
    <w:p w:rsidR="00F32F9E" w:rsidRPr="00A14D39" w:rsidRDefault="00F32F9E" w:rsidP="006320BF">
      <w:pPr>
        <w:pStyle w:val="Listaszerbekezds"/>
        <w:numPr>
          <w:ilvl w:val="0"/>
          <w:numId w:val="26"/>
        </w:numPr>
        <w:spacing w:line="360" w:lineRule="auto"/>
        <w:jc w:val="both"/>
        <w:rPr>
          <w:rFonts w:ascii="Times New Roman" w:hAnsi="Times New Roman" w:cs="Times New Roman"/>
          <w:sz w:val="24"/>
          <w:szCs w:val="24"/>
        </w:rPr>
      </w:pPr>
      <w:r w:rsidRPr="00A14D39">
        <w:rPr>
          <w:rFonts w:ascii="Times New Roman" w:hAnsi="Times New Roman" w:cs="Times New Roman"/>
          <w:b/>
          <w:sz w:val="24"/>
          <w:szCs w:val="24"/>
        </w:rPr>
        <w:t>rejtett neuron</w:t>
      </w:r>
      <w:r w:rsidR="00917B69" w:rsidRPr="00A14D39">
        <w:rPr>
          <w:rFonts w:ascii="Times New Roman" w:hAnsi="Times New Roman" w:cs="Times New Roman"/>
          <w:b/>
          <w:sz w:val="24"/>
          <w:szCs w:val="24"/>
        </w:rPr>
        <w:t>ok</w:t>
      </w:r>
      <w:r w:rsidR="00917B69" w:rsidRPr="00A14D39">
        <w:rPr>
          <w:rFonts w:ascii="Times New Roman" w:hAnsi="Times New Roman" w:cs="Times New Roman"/>
          <w:sz w:val="24"/>
          <w:szCs w:val="24"/>
        </w:rPr>
        <w:t>:</w:t>
      </w:r>
      <w:r w:rsidR="00FF0B6A" w:rsidRPr="00A14D39">
        <w:rPr>
          <w:rFonts w:ascii="Times New Roman" w:hAnsi="Times New Roman" w:cs="Times New Roman"/>
          <w:sz w:val="24"/>
          <w:szCs w:val="24"/>
        </w:rPr>
        <w:t xml:space="preserve"> bemeneteik és kimeneteik kizárólag más neuronokhoz kapcsolódnak.</w:t>
      </w:r>
    </w:p>
    <w:p w:rsidR="00FF0B6A" w:rsidRPr="00A14D39" w:rsidRDefault="00FC1125" w:rsidP="006320B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fentiek </w:t>
      </w:r>
      <w:r w:rsidR="00FF0B6A" w:rsidRPr="00A14D39">
        <w:rPr>
          <w:rFonts w:ascii="Times New Roman" w:hAnsi="Times New Roman" w:cs="Times New Roman"/>
          <w:sz w:val="24"/>
          <w:szCs w:val="24"/>
        </w:rPr>
        <w:t xml:space="preserve">alapján a neuronok </w:t>
      </w:r>
      <w:r w:rsidR="00FF0B6A" w:rsidRPr="00A14D39">
        <w:rPr>
          <w:rFonts w:ascii="Times New Roman" w:hAnsi="Times New Roman" w:cs="Times New Roman"/>
          <w:b/>
          <w:sz w:val="24"/>
          <w:szCs w:val="24"/>
        </w:rPr>
        <w:t>réteg</w:t>
      </w:r>
      <w:r w:rsidR="00FF0B6A" w:rsidRPr="00A14D39">
        <w:rPr>
          <w:rFonts w:ascii="Times New Roman" w:hAnsi="Times New Roman" w:cs="Times New Roman"/>
          <w:sz w:val="24"/>
          <w:szCs w:val="24"/>
        </w:rPr>
        <w:t>ekbe szervezhetőek</w:t>
      </w:r>
      <w:r>
        <w:rPr>
          <w:rFonts w:ascii="Times New Roman" w:hAnsi="Times New Roman" w:cs="Times New Roman"/>
          <w:sz w:val="24"/>
          <w:szCs w:val="24"/>
        </w:rPr>
        <w:t>.</w:t>
      </w:r>
      <w:r w:rsidR="00FF0B6A" w:rsidRPr="00A14D39">
        <w:rPr>
          <w:rFonts w:ascii="Times New Roman" w:hAnsi="Times New Roman" w:cs="Times New Roman"/>
          <w:sz w:val="24"/>
          <w:szCs w:val="24"/>
        </w:rPr>
        <w:t xml:space="preserve"> </w:t>
      </w:r>
      <w:r>
        <w:rPr>
          <w:rFonts w:ascii="Times New Roman" w:hAnsi="Times New Roman" w:cs="Times New Roman"/>
          <w:sz w:val="24"/>
          <w:szCs w:val="24"/>
        </w:rPr>
        <w:t>A</w:t>
      </w:r>
      <w:r w:rsidR="00FF0B6A" w:rsidRPr="00A14D39">
        <w:rPr>
          <w:rFonts w:ascii="Times New Roman" w:hAnsi="Times New Roman" w:cs="Times New Roman"/>
          <w:sz w:val="24"/>
          <w:szCs w:val="24"/>
        </w:rPr>
        <w:t xml:space="preserve"> rétegekbe szervezett háló</w:t>
      </w:r>
      <w:r>
        <w:rPr>
          <w:rFonts w:ascii="Times New Roman" w:hAnsi="Times New Roman" w:cs="Times New Roman"/>
          <w:sz w:val="24"/>
          <w:szCs w:val="24"/>
        </w:rPr>
        <w:t>nak</w:t>
      </w:r>
      <w:r w:rsidR="00FF0B6A" w:rsidRPr="00A14D39">
        <w:rPr>
          <w:rFonts w:ascii="Times New Roman" w:hAnsi="Times New Roman" w:cs="Times New Roman"/>
          <w:sz w:val="24"/>
          <w:szCs w:val="24"/>
        </w:rPr>
        <w:t xml:space="preserve"> rendelkez</w:t>
      </w:r>
      <w:r>
        <w:rPr>
          <w:rFonts w:ascii="Times New Roman" w:hAnsi="Times New Roman" w:cs="Times New Roman"/>
          <w:sz w:val="24"/>
          <w:szCs w:val="24"/>
        </w:rPr>
        <w:t>nie kell</w:t>
      </w:r>
      <w:r w:rsidR="00FF0B6A" w:rsidRPr="00A14D39">
        <w:rPr>
          <w:rFonts w:ascii="Times New Roman" w:hAnsi="Times New Roman" w:cs="Times New Roman"/>
          <w:sz w:val="24"/>
          <w:szCs w:val="24"/>
        </w:rPr>
        <w:t xml:space="preserve"> legalább egy bemeneti és egy kimeneti réteggel, melyek között tetszőleges számú rejtett réteg lehet. (Horváth et. </w:t>
      </w:r>
      <w:proofErr w:type="spellStart"/>
      <w:r w:rsidR="00FF0B6A" w:rsidRPr="00A14D39">
        <w:rPr>
          <w:rFonts w:ascii="Times New Roman" w:hAnsi="Times New Roman" w:cs="Times New Roman"/>
          <w:sz w:val="24"/>
          <w:szCs w:val="24"/>
        </w:rPr>
        <w:t>al</w:t>
      </w:r>
      <w:proofErr w:type="spellEnd"/>
      <w:r w:rsidR="00FF0B6A" w:rsidRPr="00A14D39">
        <w:rPr>
          <w:rFonts w:ascii="Times New Roman" w:hAnsi="Times New Roman" w:cs="Times New Roman"/>
          <w:sz w:val="24"/>
          <w:szCs w:val="24"/>
        </w:rPr>
        <w:t>., 2006)</w:t>
      </w:r>
    </w:p>
    <w:p w:rsidR="00F32F9E" w:rsidRPr="00A14D39" w:rsidRDefault="00F32F9E" w:rsidP="00075180">
      <w:pPr>
        <w:pStyle w:val="Cmsor4"/>
        <w:spacing w:after="240"/>
      </w:pPr>
      <w:r w:rsidRPr="00A14D39">
        <w:t>Tanulási módszerek</w:t>
      </w:r>
    </w:p>
    <w:p w:rsidR="00736643" w:rsidRPr="00A14D39" w:rsidRDefault="00736643"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neurális hálózatok </w:t>
      </w:r>
      <w:r w:rsidR="00E35434" w:rsidRPr="00A14D39">
        <w:rPr>
          <w:rFonts w:ascii="Times New Roman" w:hAnsi="Times New Roman" w:cs="Times New Roman"/>
          <w:sz w:val="24"/>
          <w:szCs w:val="24"/>
        </w:rPr>
        <w:t xml:space="preserve">csoportosíthatóak az általuk alkalmazott tanulási algoritmus alapján. Alapvetően </w:t>
      </w:r>
      <w:r w:rsidR="008C05D2" w:rsidRPr="00A14D39">
        <w:rPr>
          <w:rFonts w:ascii="Times New Roman" w:hAnsi="Times New Roman" w:cs="Times New Roman"/>
          <w:sz w:val="24"/>
          <w:szCs w:val="24"/>
        </w:rPr>
        <w:t>kétféle</w:t>
      </w:r>
      <w:r w:rsidR="00E35434" w:rsidRPr="00A14D39">
        <w:rPr>
          <w:rFonts w:ascii="Times New Roman" w:hAnsi="Times New Roman" w:cs="Times New Roman"/>
          <w:sz w:val="24"/>
          <w:szCs w:val="24"/>
        </w:rPr>
        <w:t xml:space="preserve"> módszert különböztet</w:t>
      </w:r>
      <w:r w:rsidR="008628E5" w:rsidRPr="00A14D39">
        <w:rPr>
          <w:rFonts w:ascii="Times New Roman" w:hAnsi="Times New Roman" w:cs="Times New Roman"/>
          <w:sz w:val="24"/>
          <w:szCs w:val="24"/>
        </w:rPr>
        <w:t xml:space="preserve">hető </w:t>
      </w:r>
      <w:r w:rsidR="00E35434" w:rsidRPr="00A14D39">
        <w:rPr>
          <w:rFonts w:ascii="Times New Roman" w:hAnsi="Times New Roman" w:cs="Times New Roman"/>
          <w:sz w:val="24"/>
          <w:szCs w:val="24"/>
        </w:rPr>
        <w:t>meg</w:t>
      </w:r>
      <w:r w:rsidRPr="00A14D39">
        <w:rPr>
          <w:rFonts w:ascii="Times New Roman" w:hAnsi="Times New Roman" w:cs="Times New Roman"/>
          <w:sz w:val="24"/>
          <w:szCs w:val="24"/>
        </w:rPr>
        <w:t xml:space="preserve">. </w:t>
      </w:r>
    </w:p>
    <w:p w:rsidR="00736643" w:rsidRPr="00A14D39" w:rsidRDefault="00414D19" w:rsidP="006320BF">
      <w:pPr>
        <w:pStyle w:val="Listaszerbekezds"/>
        <w:numPr>
          <w:ilvl w:val="0"/>
          <w:numId w:val="19"/>
        </w:numPr>
        <w:spacing w:line="360" w:lineRule="auto"/>
        <w:jc w:val="both"/>
        <w:rPr>
          <w:rFonts w:ascii="Times New Roman" w:hAnsi="Times New Roman" w:cs="Times New Roman"/>
          <w:sz w:val="24"/>
          <w:szCs w:val="24"/>
        </w:rPr>
      </w:pPr>
      <w:r w:rsidRPr="00A14D39">
        <w:rPr>
          <w:rFonts w:ascii="Times New Roman" w:hAnsi="Times New Roman" w:cs="Times New Roman"/>
          <w:b/>
          <w:sz w:val="24"/>
          <w:szCs w:val="24"/>
        </w:rPr>
        <w:t>F</w:t>
      </w:r>
      <w:r w:rsidR="00E35434" w:rsidRPr="00A14D39">
        <w:rPr>
          <w:rFonts w:ascii="Times New Roman" w:hAnsi="Times New Roman" w:cs="Times New Roman"/>
          <w:b/>
          <w:sz w:val="24"/>
          <w:szCs w:val="24"/>
        </w:rPr>
        <w:t>elügyelt tanulás</w:t>
      </w:r>
      <w:r w:rsidRPr="00A14D39">
        <w:rPr>
          <w:rFonts w:ascii="Times New Roman" w:hAnsi="Times New Roman" w:cs="Times New Roman"/>
          <w:sz w:val="24"/>
          <w:szCs w:val="24"/>
        </w:rPr>
        <w:t xml:space="preserve"> esetén </w:t>
      </w:r>
      <w:r w:rsidR="00AB15A8" w:rsidRPr="00A14D39">
        <w:rPr>
          <w:rFonts w:ascii="Times New Roman" w:hAnsi="Times New Roman" w:cs="Times New Roman"/>
          <w:sz w:val="24"/>
          <w:szCs w:val="24"/>
        </w:rPr>
        <w:t>rendelkezésre állnak összetartozó bemeneti és kimeneti adatok</w:t>
      </w:r>
      <w:r w:rsidR="002C5E6A" w:rsidRPr="00A14D39">
        <w:rPr>
          <w:rFonts w:ascii="Times New Roman" w:hAnsi="Times New Roman" w:cs="Times New Roman"/>
          <w:sz w:val="24"/>
          <w:szCs w:val="24"/>
        </w:rPr>
        <w:t xml:space="preserve">. Ezek felhasználásával a hálózat meghatározza azt a függvényt, amely képes a minta adatok által képviselt </w:t>
      </w:r>
      <w:r w:rsidR="00CA0B78" w:rsidRPr="00A14D39">
        <w:rPr>
          <w:rFonts w:ascii="Times New Roman" w:hAnsi="Times New Roman" w:cs="Times New Roman"/>
          <w:sz w:val="24"/>
          <w:szCs w:val="24"/>
        </w:rPr>
        <w:t>leképezés</w:t>
      </w:r>
      <w:r w:rsidR="002C5E6A" w:rsidRPr="00A14D39">
        <w:rPr>
          <w:rFonts w:ascii="Times New Roman" w:hAnsi="Times New Roman" w:cs="Times New Roman"/>
          <w:sz w:val="24"/>
          <w:szCs w:val="24"/>
        </w:rPr>
        <w:t xml:space="preserve"> létrehozására. </w:t>
      </w:r>
    </w:p>
    <w:p w:rsidR="00250E43" w:rsidRPr="00A14D39" w:rsidRDefault="00414D19" w:rsidP="006320BF">
      <w:pPr>
        <w:pStyle w:val="Listaszerbekezds"/>
        <w:numPr>
          <w:ilvl w:val="0"/>
          <w:numId w:val="19"/>
        </w:numPr>
        <w:spacing w:after="240" w:line="360" w:lineRule="auto"/>
        <w:ind w:left="357" w:hanging="357"/>
        <w:jc w:val="both"/>
        <w:rPr>
          <w:rFonts w:ascii="Times New Roman" w:hAnsi="Times New Roman" w:cs="Times New Roman"/>
          <w:sz w:val="24"/>
          <w:szCs w:val="24"/>
        </w:rPr>
      </w:pPr>
      <w:r w:rsidRPr="00A14D39">
        <w:rPr>
          <w:rFonts w:ascii="Times New Roman" w:hAnsi="Times New Roman" w:cs="Times New Roman"/>
          <w:b/>
          <w:sz w:val="24"/>
          <w:szCs w:val="24"/>
        </w:rPr>
        <w:t>N</w:t>
      </w:r>
      <w:r w:rsidR="00E35434" w:rsidRPr="00A14D39">
        <w:rPr>
          <w:rFonts w:ascii="Times New Roman" w:hAnsi="Times New Roman" w:cs="Times New Roman"/>
          <w:b/>
          <w:sz w:val="24"/>
          <w:szCs w:val="24"/>
        </w:rPr>
        <w:t>em felügyelt tanulás</w:t>
      </w:r>
      <w:r w:rsidR="004575BF" w:rsidRPr="00A14D39">
        <w:rPr>
          <w:rFonts w:ascii="Times New Roman" w:hAnsi="Times New Roman" w:cs="Times New Roman"/>
          <w:sz w:val="24"/>
          <w:szCs w:val="24"/>
        </w:rPr>
        <w:t xml:space="preserve"> esetén a bemeneti adatokhoz nincsenek ismert, hozzájuk tartozó kimeneti adatok. Ebben az esetben a hálózatnak a bemeneti értékek </w:t>
      </w:r>
      <w:r w:rsidR="00314298" w:rsidRPr="00A14D39">
        <w:rPr>
          <w:rFonts w:ascii="Times New Roman" w:hAnsi="Times New Roman" w:cs="Times New Roman"/>
          <w:sz w:val="24"/>
          <w:szCs w:val="24"/>
        </w:rPr>
        <w:t>alapján kell azok hasonlóságát, korrelációját</w:t>
      </w:r>
      <w:r w:rsidR="004575BF" w:rsidRPr="00A14D39">
        <w:rPr>
          <w:rFonts w:ascii="Times New Roman" w:hAnsi="Times New Roman" w:cs="Times New Roman"/>
          <w:sz w:val="24"/>
          <w:szCs w:val="24"/>
        </w:rPr>
        <w:t xml:space="preserve"> meghatároznia,</w:t>
      </w:r>
      <w:r w:rsidR="00314298" w:rsidRPr="00A14D39">
        <w:rPr>
          <w:rFonts w:ascii="Times New Roman" w:hAnsi="Times New Roman" w:cs="Times New Roman"/>
          <w:sz w:val="24"/>
          <w:szCs w:val="24"/>
        </w:rPr>
        <w:t xml:space="preserve"> illetve azt, hogy</w:t>
      </w:r>
      <w:r w:rsidR="004575BF" w:rsidRPr="00A14D39">
        <w:rPr>
          <w:rFonts w:ascii="Times New Roman" w:hAnsi="Times New Roman" w:cs="Times New Roman"/>
          <w:sz w:val="24"/>
          <w:szCs w:val="24"/>
        </w:rPr>
        <w:t xml:space="preserve"> hogyan alakíthatóak ki belőlük kategóriák, csoportok. Így tehát az elvárt kimenet, a háló által megvalósítandó </w:t>
      </w:r>
      <w:r w:rsidR="00CA0B78" w:rsidRPr="00A14D39">
        <w:rPr>
          <w:rFonts w:ascii="Times New Roman" w:hAnsi="Times New Roman" w:cs="Times New Roman"/>
          <w:sz w:val="24"/>
          <w:szCs w:val="24"/>
        </w:rPr>
        <w:t>leképezés</w:t>
      </w:r>
      <w:r w:rsidR="004575BF" w:rsidRPr="00A14D39">
        <w:rPr>
          <w:rFonts w:ascii="Times New Roman" w:hAnsi="Times New Roman" w:cs="Times New Roman"/>
          <w:sz w:val="24"/>
          <w:szCs w:val="24"/>
        </w:rPr>
        <w:t xml:space="preserve"> nem definiálható előr</w:t>
      </w:r>
      <w:r w:rsidR="008C05D2" w:rsidRPr="00A14D39">
        <w:rPr>
          <w:rFonts w:ascii="Times New Roman" w:hAnsi="Times New Roman" w:cs="Times New Roman"/>
          <w:sz w:val="24"/>
          <w:szCs w:val="24"/>
        </w:rPr>
        <w:t xml:space="preserve">e. (Horváth et. </w:t>
      </w:r>
      <w:proofErr w:type="spellStart"/>
      <w:r w:rsidR="008C05D2" w:rsidRPr="00A14D39">
        <w:rPr>
          <w:rFonts w:ascii="Times New Roman" w:hAnsi="Times New Roman" w:cs="Times New Roman"/>
          <w:sz w:val="24"/>
          <w:szCs w:val="24"/>
        </w:rPr>
        <w:t>al</w:t>
      </w:r>
      <w:proofErr w:type="spellEnd"/>
      <w:r w:rsidR="007504A5" w:rsidRPr="00A14D39">
        <w:rPr>
          <w:rFonts w:ascii="Times New Roman" w:hAnsi="Times New Roman" w:cs="Times New Roman"/>
          <w:sz w:val="24"/>
          <w:szCs w:val="24"/>
        </w:rPr>
        <w:t>.</w:t>
      </w:r>
      <w:r w:rsidR="008C05D2" w:rsidRPr="00A14D39">
        <w:rPr>
          <w:rFonts w:ascii="Times New Roman" w:hAnsi="Times New Roman" w:cs="Times New Roman"/>
          <w:sz w:val="24"/>
          <w:szCs w:val="24"/>
        </w:rPr>
        <w:t>, 2006)</w:t>
      </w:r>
    </w:p>
    <w:p w:rsidR="00736643" w:rsidRPr="00A14D39" w:rsidRDefault="00736643"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Pr="00A14D39">
        <w:rPr>
          <w:rFonts w:ascii="Times New Roman" w:hAnsi="Times New Roman" w:cs="Times New Roman"/>
          <w:b/>
          <w:sz w:val="24"/>
          <w:szCs w:val="24"/>
        </w:rPr>
        <w:t>kompetitív tanulás</w:t>
      </w:r>
      <w:r w:rsidRPr="00A14D39">
        <w:rPr>
          <w:rFonts w:ascii="Times New Roman" w:hAnsi="Times New Roman" w:cs="Times New Roman"/>
          <w:sz w:val="24"/>
          <w:szCs w:val="24"/>
        </w:rPr>
        <w:t xml:space="preserve"> a nem felügyelt tanulási </w:t>
      </w:r>
      <w:r w:rsidR="00FE1004" w:rsidRPr="00A14D39">
        <w:rPr>
          <w:rFonts w:ascii="Times New Roman" w:hAnsi="Times New Roman" w:cs="Times New Roman"/>
          <w:sz w:val="24"/>
          <w:szCs w:val="24"/>
        </w:rPr>
        <w:t>módszerek közé sorolható</w:t>
      </w:r>
      <w:r w:rsidR="00250E43" w:rsidRPr="00A14D39">
        <w:rPr>
          <w:rFonts w:ascii="Times New Roman" w:hAnsi="Times New Roman" w:cs="Times New Roman"/>
          <w:sz w:val="24"/>
          <w:szCs w:val="24"/>
        </w:rPr>
        <w:t>,</w:t>
      </w:r>
      <w:r w:rsidR="00314298" w:rsidRPr="00A14D39">
        <w:rPr>
          <w:rFonts w:ascii="Times New Roman" w:hAnsi="Times New Roman" w:cs="Times New Roman"/>
          <w:sz w:val="24"/>
          <w:szCs w:val="24"/>
        </w:rPr>
        <w:t xml:space="preserve"> </w:t>
      </w:r>
      <w:r w:rsidR="00855F95" w:rsidRPr="00A14D39">
        <w:rPr>
          <w:rFonts w:ascii="Times New Roman" w:hAnsi="Times New Roman" w:cs="Times New Roman"/>
          <w:sz w:val="24"/>
          <w:szCs w:val="24"/>
        </w:rPr>
        <w:t xml:space="preserve">ekkor </w:t>
      </w:r>
      <w:r w:rsidR="00314298" w:rsidRPr="00A14D39">
        <w:rPr>
          <w:rFonts w:ascii="Times New Roman" w:hAnsi="Times New Roman" w:cs="Times New Roman"/>
          <w:sz w:val="24"/>
          <w:szCs w:val="24"/>
        </w:rPr>
        <w:t>minden bemeneti értékhez egy győztes neuron kerül kiválasztásra</w:t>
      </w:r>
      <w:r w:rsidR="00250E43" w:rsidRPr="00A14D39">
        <w:rPr>
          <w:rFonts w:ascii="Times New Roman" w:hAnsi="Times New Roman" w:cs="Times New Roman"/>
          <w:sz w:val="24"/>
          <w:szCs w:val="24"/>
        </w:rPr>
        <w:t xml:space="preserve">. </w:t>
      </w:r>
      <w:r w:rsidR="00855F95" w:rsidRPr="00A14D39">
        <w:rPr>
          <w:rFonts w:ascii="Times New Roman" w:hAnsi="Times New Roman" w:cs="Times New Roman"/>
          <w:sz w:val="24"/>
          <w:szCs w:val="24"/>
        </w:rPr>
        <w:t xml:space="preserve">Ilyenkor csak a győztes neuron (vagy a győztes neuron környezetében található neuronok egy csoportja) </w:t>
      </w:r>
      <w:r w:rsidR="00855F95" w:rsidRPr="00A14D39">
        <w:rPr>
          <w:rFonts w:ascii="Times New Roman" w:hAnsi="Times New Roman" w:cs="Times New Roman"/>
          <w:sz w:val="24"/>
          <w:szCs w:val="24"/>
        </w:rPr>
        <w:lastRenderedPageBreak/>
        <w:t>fog adaptálódni az adott kimenethez. Ez a tanulási elv elsősorban a klaszterek kialakítás</w:t>
      </w:r>
      <w:r w:rsidR="00DB4ECB">
        <w:rPr>
          <w:rFonts w:ascii="Times New Roman" w:hAnsi="Times New Roman" w:cs="Times New Roman"/>
          <w:sz w:val="24"/>
          <w:szCs w:val="24"/>
        </w:rPr>
        <w:t>a során használatos.</w:t>
      </w:r>
    </w:p>
    <w:p w:rsidR="0065278B" w:rsidRDefault="0065278B" w:rsidP="00075180">
      <w:pPr>
        <w:pStyle w:val="Cmsor4"/>
        <w:spacing w:after="240"/>
      </w:pPr>
      <w:r w:rsidRPr="00A14D39">
        <w:t>Felhasználási területek</w:t>
      </w:r>
    </w:p>
    <w:p w:rsidR="00CB0D92" w:rsidRPr="00A14D39" w:rsidRDefault="000946F5" w:rsidP="000946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különböző tanulási stratégiákhoz jellemzően más felhasználási területek kapcsolódnak. A </w:t>
      </w:r>
      <w:r>
        <w:rPr>
          <w:rFonts w:ascii="Times New Roman" w:hAnsi="Times New Roman" w:cs="Times New Roman"/>
          <w:b/>
          <w:sz w:val="24"/>
          <w:szCs w:val="24"/>
        </w:rPr>
        <w:t>f</w:t>
      </w:r>
      <w:r w:rsidR="00F21FBB" w:rsidRPr="00A14D39">
        <w:rPr>
          <w:rFonts w:ascii="Times New Roman" w:hAnsi="Times New Roman" w:cs="Times New Roman"/>
          <w:b/>
          <w:sz w:val="24"/>
          <w:szCs w:val="24"/>
        </w:rPr>
        <w:t>elügyelt tanítású</w:t>
      </w:r>
      <w:r w:rsidR="00F21FBB" w:rsidRPr="00A14D39">
        <w:rPr>
          <w:rFonts w:ascii="Times New Roman" w:hAnsi="Times New Roman" w:cs="Times New Roman"/>
          <w:sz w:val="24"/>
          <w:szCs w:val="24"/>
        </w:rPr>
        <w:t xml:space="preserve"> hálózatok fontosabb alkalmazási területei:</w:t>
      </w:r>
    </w:p>
    <w:p w:rsidR="00F21FBB" w:rsidRPr="00A14D39" w:rsidRDefault="00F21FBB" w:rsidP="000946F5">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egy- és többdimenziós jelfeldolgozás (képfeldolgozás, beszédfeldolgozás, stb.)</w:t>
      </w:r>
    </w:p>
    <w:p w:rsidR="00B405F6" w:rsidRPr="00A14D39" w:rsidRDefault="00B405F6" w:rsidP="000946F5">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felismerési problémák: képek, karakterek, szövegek felismerése, beszéd, beszélő felismerése</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rendszer-identifikáció és vezérlés,</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robotika,</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orvosi és műszaki diagnosztika,</w:t>
      </w:r>
    </w:p>
    <w:p w:rsidR="00B405F6" w:rsidRPr="000946F5" w:rsidRDefault="00F21FBB" w:rsidP="000946F5">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 xml:space="preserve">pénzügyi és közgazdasági folyamatok modellezése, jellemzők becslése. (Horváth et. </w:t>
      </w:r>
      <w:proofErr w:type="spellStart"/>
      <w:r w:rsidRPr="00A14D39">
        <w:rPr>
          <w:rFonts w:ascii="Times New Roman" w:hAnsi="Times New Roman" w:cs="Times New Roman"/>
          <w:sz w:val="24"/>
          <w:szCs w:val="24"/>
        </w:rPr>
        <w:t>al</w:t>
      </w:r>
      <w:proofErr w:type="spellEnd"/>
      <w:proofErr w:type="gramStart"/>
      <w:r w:rsidRPr="00A14D39">
        <w:rPr>
          <w:rFonts w:ascii="Times New Roman" w:hAnsi="Times New Roman" w:cs="Times New Roman"/>
          <w:sz w:val="24"/>
          <w:szCs w:val="24"/>
        </w:rPr>
        <w:t>.,</w:t>
      </w:r>
      <w:proofErr w:type="gramEnd"/>
      <w:r w:rsidRPr="00A14D39">
        <w:rPr>
          <w:rFonts w:ascii="Times New Roman" w:hAnsi="Times New Roman" w:cs="Times New Roman"/>
          <w:sz w:val="24"/>
          <w:szCs w:val="24"/>
        </w:rPr>
        <w:t xml:space="preserve"> 2006, 207. old.)</w:t>
      </w:r>
    </w:p>
    <w:p w:rsidR="00F21FBB" w:rsidRPr="00A14D39" w:rsidRDefault="00F21FBB"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b/>
          <w:sz w:val="24"/>
          <w:szCs w:val="24"/>
        </w:rPr>
        <w:t>Nem felügyelt tanítás</w:t>
      </w:r>
      <w:r w:rsidR="000946F5">
        <w:rPr>
          <w:rFonts w:ascii="Times New Roman" w:hAnsi="Times New Roman" w:cs="Times New Roman"/>
          <w:b/>
          <w:sz w:val="24"/>
          <w:szCs w:val="24"/>
        </w:rPr>
        <w:t xml:space="preserve"> </w:t>
      </w:r>
      <w:r w:rsidR="000946F5">
        <w:rPr>
          <w:rFonts w:ascii="Times New Roman" w:hAnsi="Times New Roman" w:cs="Times New Roman"/>
          <w:sz w:val="24"/>
          <w:szCs w:val="24"/>
        </w:rPr>
        <w:t xml:space="preserve">esetén </w:t>
      </w:r>
      <w:r w:rsidR="00751D42">
        <w:rPr>
          <w:rFonts w:ascii="Times New Roman" w:hAnsi="Times New Roman" w:cs="Times New Roman"/>
          <w:sz w:val="24"/>
          <w:szCs w:val="24"/>
        </w:rPr>
        <w:t>ezek a főbb felhasználási területek</w:t>
      </w:r>
      <w:r w:rsidRPr="00A14D39">
        <w:rPr>
          <w:rFonts w:ascii="Times New Roman" w:hAnsi="Times New Roman" w:cs="Times New Roman"/>
          <w:sz w:val="24"/>
          <w:szCs w:val="24"/>
        </w:rPr>
        <w:t>:</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a bemenetre kerülő minták közötti hasonlóság megállapítása,</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a bemeneti mintatérben csoportok, klaszterek kialakítása,</w:t>
      </w:r>
    </w:p>
    <w:p w:rsidR="00F21FBB" w:rsidRPr="00A14D39" w:rsidRDefault="00F21FBB" w:rsidP="006320BF">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adattömörítés, főkomponens analízis,</w:t>
      </w:r>
    </w:p>
    <w:p w:rsidR="000D0007" w:rsidRPr="00A14D39" w:rsidRDefault="00F21FBB" w:rsidP="007562A9">
      <w:pPr>
        <w:pStyle w:val="Listaszerbekezds"/>
        <w:numPr>
          <w:ilvl w:val="0"/>
          <w:numId w:val="25"/>
        </w:numPr>
        <w:spacing w:line="360" w:lineRule="auto"/>
        <w:jc w:val="both"/>
        <w:rPr>
          <w:rFonts w:ascii="Times New Roman" w:hAnsi="Times New Roman" w:cs="Times New Roman"/>
          <w:sz w:val="24"/>
          <w:szCs w:val="24"/>
        </w:rPr>
      </w:pPr>
      <w:r w:rsidRPr="00A14D39">
        <w:rPr>
          <w:rFonts w:ascii="Times New Roman" w:hAnsi="Times New Roman" w:cs="Times New Roman"/>
          <w:sz w:val="24"/>
          <w:szCs w:val="24"/>
        </w:rPr>
        <w:t xml:space="preserve">független komponensek meghatározása. (Horváth et. </w:t>
      </w:r>
      <w:proofErr w:type="spellStart"/>
      <w:r w:rsidRPr="00A14D39">
        <w:rPr>
          <w:rFonts w:ascii="Times New Roman" w:hAnsi="Times New Roman" w:cs="Times New Roman"/>
          <w:sz w:val="24"/>
          <w:szCs w:val="24"/>
        </w:rPr>
        <w:t>al</w:t>
      </w:r>
      <w:proofErr w:type="spellEnd"/>
      <w:r w:rsidRPr="00A14D39">
        <w:rPr>
          <w:rFonts w:ascii="Times New Roman" w:hAnsi="Times New Roman" w:cs="Times New Roman"/>
          <w:sz w:val="24"/>
          <w:szCs w:val="24"/>
        </w:rPr>
        <w:t>., 2006, 293. old.)</w:t>
      </w:r>
    </w:p>
    <w:p w:rsidR="007A62D6" w:rsidRPr="00A14D39" w:rsidRDefault="00793926" w:rsidP="007A62D6">
      <w:pPr>
        <w:pStyle w:val="Cmsor2"/>
        <w:spacing w:after="360"/>
      </w:pPr>
      <w:bookmarkStart w:id="8" w:name="_Toc8285147"/>
      <w:r w:rsidRPr="00A14D39">
        <w:t>2.3</w:t>
      </w:r>
      <w:r w:rsidR="007A62D6" w:rsidRPr="00A14D39">
        <w:t>. Az önszerveződő térképek</w:t>
      </w:r>
      <w:bookmarkEnd w:id="8"/>
    </w:p>
    <w:p w:rsidR="001251BE" w:rsidRPr="00A14D39" w:rsidRDefault="00A36A15"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Az </w:t>
      </w:r>
      <w:r w:rsidRPr="00A14D39">
        <w:rPr>
          <w:rFonts w:ascii="Times New Roman" w:hAnsi="Times New Roman" w:cs="Times New Roman"/>
          <w:b/>
          <w:sz w:val="24"/>
          <w:szCs w:val="24"/>
        </w:rPr>
        <w:t>önszerveződő térkép</w:t>
      </w:r>
      <w:r w:rsidRPr="00A14D39">
        <w:rPr>
          <w:rFonts w:ascii="Times New Roman" w:hAnsi="Times New Roman" w:cs="Times New Roman"/>
          <w:sz w:val="24"/>
          <w:szCs w:val="24"/>
        </w:rPr>
        <w:t xml:space="preserve"> </w:t>
      </w:r>
      <w:r w:rsidR="001514BC" w:rsidRPr="00A14D39">
        <w:rPr>
          <w:rFonts w:ascii="Times New Roman" w:hAnsi="Times New Roman" w:cs="Times New Roman"/>
          <w:sz w:val="24"/>
          <w:szCs w:val="24"/>
        </w:rPr>
        <w:t xml:space="preserve">(angolul </w:t>
      </w:r>
      <w:proofErr w:type="spellStart"/>
      <w:r w:rsidR="001514BC" w:rsidRPr="00A14D39">
        <w:rPr>
          <w:rFonts w:ascii="Times New Roman" w:hAnsi="Times New Roman" w:cs="Times New Roman"/>
          <w:b/>
          <w:sz w:val="24"/>
          <w:szCs w:val="24"/>
        </w:rPr>
        <w:t>Self-Organizing</w:t>
      </w:r>
      <w:proofErr w:type="spellEnd"/>
      <w:r w:rsidR="001514BC" w:rsidRPr="00A14D39">
        <w:rPr>
          <w:rFonts w:ascii="Times New Roman" w:hAnsi="Times New Roman" w:cs="Times New Roman"/>
          <w:b/>
          <w:sz w:val="24"/>
          <w:szCs w:val="24"/>
        </w:rPr>
        <w:t xml:space="preserve"> Map</w:t>
      </w:r>
      <w:r w:rsidR="001514BC" w:rsidRPr="00A14D39">
        <w:rPr>
          <w:rFonts w:ascii="Times New Roman" w:hAnsi="Times New Roman" w:cs="Times New Roman"/>
          <w:sz w:val="24"/>
          <w:szCs w:val="24"/>
        </w:rPr>
        <w:t xml:space="preserve">, röviden </w:t>
      </w:r>
      <w:r w:rsidR="001514BC" w:rsidRPr="00A14D39">
        <w:rPr>
          <w:rFonts w:ascii="Times New Roman" w:hAnsi="Times New Roman" w:cs="Times New Roman"/>
          <w:b/>
          <w:sz w:val="24"/>
          <w:szCs w:val="24"/>
        </w:rPr>
        <w:t>SOM</w:t>
      </w:r>
      <w:r w:rsidR="001514BC" w:rsidRPr="00A14D39">
        <w:rPr>
          <w:rFonts w:ascii="Times New Roman" w:hAnsi="Times New Roman" w:cs="Times New Roman"/>
          <w:sz w:val="24"/>
          <w:szCs w:val="24"/>
        </w:rPr>
        <w:t xml:space="preserve">) </w:t>
      </w:r>
      <w:r w:rsidRPr="00A14D39">
        <w:rPr>
          <w:rFonts w:ascii="Times New Roman" w:hAnsi="Times New Roman" w:cs="Times New Roman"/>
          <w:sz w:val="24"/>
          <w:szCs w:val="24"/>
        </w:rPr>
        <w:t xml:space="preserve">egy </w:t>
      </w:r>
      <w:r w:rsidR="00DB4ECB">
        <w:rPr>
          <w:rFonts w:ascii="Times New Roman" w:hAnsi="Times New Roman" w:cs="Times New Roman"/>
          <w:sz w:val="24"/>
          <w:szCs w:val="24"/>
        </w:rPr>
        <w:t xml:space="preserve">olyan </w:t>
      </w:r>
      <w:r w:rsidRPr="00A14D39">
        <w:rPr>
          <w:rFonts w:ascii="Times New Roman" w:hAnsi="Times New Roman" w:cs="Times New Roman"/>
          <w:sz w:val="24"/>
          <w:szCs w:val="24"/>
        </w:rPr>
        <w:t xml:space="preserve">adatelemzési módszer, melynek célja, hogy a magas dimenziószámú adathalmazok elemei között fennálló hasonlóságot vizualizálja. </w:t>
      </w:r>
      <w:r w:rsidR="001514BC" w:rsidRPr="00A14D39">
        <w:rPr>
          <w:rFonts w:ascii="Times New Roman" w:hAnsi="Times New Roman" w:cs="Times New Roman"/>
          <w:sz w:val="24"/>
          <w:szCs w:val="24"/>
        </w:rPr>
        <w:t>(</w:t>
      </w:r>
      <w:proofErr w:type="spellStart"/>
      <w:r w:rsidR="001514BC" w:rsidRPr="00A14D39">
        <w:rPr>
          <w:rFonts w:ascii="Times New Roman" w:hAnsi="Times New Roman" w:cs="Times New Roman"/>
          <w:sz w:val="24"/>
          <w:szCs w:val="24"/>
        </w:rPr>
        <w:t>Kohonen</w:t>
      </w:r>
      <w:proofErr w:type="spellEnd"/>
      <w:r w:rsidR="001514BC" w:rsidRPr="00A14D39">
        <w:rPr>
          <w:rFonts w:ascii="Times New Roman" w:hAnsi="Times New Roman" w:cs="Times New Roman"/>
          <w:sz w:val="24"/>
          <w:szCs w:val="24"/>
        </w:rPr>
        <w:t>, 2014)</w:t>
      </w:r>
      <w:r w:rsidR="00B97505" w:rsidRPr="00A14D39">
        <w:rPr>
          <w:rFonts w:ascii="Times New Roman" w:hAnsi="Times New Roman" w:cs="Times New Roman"/>
          <w:sz w:val="24"/>
          <w:szCs w:val="24"/>
        </w:rPr>
        <w:t xml:space="preserve"> Az algoritmus </w:t>
      </w:r>
      <w:r w:rsidR="0084443B" w:rsidRPr="00A14D39">
        <w:rPr>
          <w:rFonts w:ascii="Times New Roman" w:hAnsi="Times New Roman" w:cs="Times New Roman"/>
          <w:sz w:val="24"/>
          <w:szCs w:val="24"/>
        </w:rPr>
        <w:t xml:space="preserve">az 1980-as években került kidolgozásra </w:t>
      </w:r>
      <w:proofErr w:type="spellStart"/>
      <w:r w:rsidR="0084443B" w:rsidRPr="00A14D39">
        <w:rPr>
          <w:rFonts w:ascii="Times New Roman" w:hAnsi="Times New Roman" w:cs="Times New Roman"/>
          <w:sz w:val="24"/>
          <w:szCs w:val="24"/>
        </w:rPr>
        <w:t>Teuvo</w:t>
      </w:r>
      <w:proofErr w:type="spellEnd"/>
      <w:r w:rsidR="0084443B" w:rsidRPr="00A14D39">
        <w:rPr>
          <w:rFonts w:ascii="Times New Roman" w:hAnsi="Times New Roman" w:cs="Times New Roman"/>
          <w:sz w:val="24"/>
          <w:szCs w:val="24"/>
        </w:rPr>
        <w:t xml:space="preserve"> </w:t>
      </w:r>
      <w:proofErr w:type="spellStart"/>
      <w:r w:rsidR="0084443B" w:rsidRPr="00A14D39">
        <w:rPr>
          <w:rFonts w:ascii="Times New Roman" w:hAnsi="Times New Roman" w:cs="Times New Roman"/>
          <w:sz w:val="24"/>
          <w:szCs w:val="24"/>
        </w:rPr>
        <w:t>Kohonen</w:t>
      </w:r>
      <w:proofErr w:type="spellEnd"/>
      <w:r w:rsidR="0084443B" w:rsidRPr="00A14D39">
        <w:rPr>
          <w:rFonts w:ascii="Times New Roman" w:hAnsi="Times New Roman" w:cs="Times New Roman"/>
          <w:sz w:val="24"/>
          <w:szCs w:val="24"/>
        </w:rPr>
        <w:t xml:space="preserve"> által, így </w:t>
      </w:r>
      <w:proofErr w:type="spellStart"/>
      <w:r w:rsidR="0084443B" w:rsidRPr="00A14D39">
        <w:rPr>
          <w:rFonts w:ascii="Times New Roman" w:hAnsi="Times New Roman" w:cs="Times New Roman"/>
          <w:sz w:val="24"/>
          <w:szCs w:val="24"/>
        </w:rPr>
        <w:t>Kohonen-</w:t>
      </w:r>
      <w:r w:rsidR="00554B7C" w:rsidRPr="00A14D39">
        <w:rPr>
          <w:rFonts w:ascii="Times New Roman" w:hAnsi="Times New Roman" w:cs="Times New Roman"/>
          <w:sz w:val="24"/>
          <w:szCs w:val="24"/>
        </w:rPr>
        <w:t>térkép</w:t>
      </w:r>
      <w:proofErr w:type="spellEnd"/>
      <w:r w:rsidR="0084443B" w:rsidRPr="00A14D39">
        <w:rPr>
          <w:rFonts w:ascii="Times New Roman" w:hAnsi="Times New Roman" w:cs="Times New Roman"/>
          <w:sz w:val="24"/>
          <w:szCs w:val="24"/>
        </w:rPr>
        <w:t xml:space="preserve"> néven is szokás hivatkozni rá.</w:t>
      </w:r>
    </w:p>
    <w:p w:rsidR="009B57F1" w:rsidRPr="00A14D39" w:rsidRDefault="00C809A8" w:rsidP="009C5AD3">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b/>
        <w:t xml:space="preserve">Az önszerveződő térkép felfogható egy </w:t>
      </w:r>
      <w:r w:rsidRPr="00A14D39">
        <w:rPr>
          <w:rFonts w:ascii="Times New Roman" w:hAnsi="Times New Roman" w:cs="Times New Roman"/>
          <w:b/>
          <w:sz w:val="24"/>
          <w:szCs w:val="24"/>
        </w:rPr>
        <w:t>mesterséges neurális hálózat</w:t>
      </w:r>
      <w:r w:rsidRPr="00A14D39">
        <w:rPr>
          <w:rFonts w:ascii="Times New Roman" w:hAnsi="Times New Roman" w:cs="Times New Roman"/>
          <w:sz w:val="24"/>
          <w:szCs w:val="24"/>
        </w:rPr>
        <w:t xml:space="preserve">ként. A hálózatot alkotó neuronok egy </w:t>
      </w:r>
      <w:r w:rsidRPr="009C5AD3">
        <w:rPr>
          <w:rFonts w:ascii="Times New Roman" w:hAnsi="Times New Roman" w:cs="Times New Roman"/>
          <w:b/>
          <w:sz w:val="24"/>
          <w:szCs w:val="24"/>
        </w:rPr>
        <w:t>rácson</w:t>
      </w:r>
      <w:r w:rsidRPr="00A14D39">
        <w:rPr>
          <w:rFonts w:ascii="Times New Roman" w:hAnsi="Times New Roman" w:cs="Times New Roman"/>
          <w:sz w:val="24"/>
          <w:szCs w:val="24"/>
        </w:rPr>
        <w:t xml:space="preserve"> helyezkednek el, ez a rács általában két- vagy háromdimenziós.</w:t>
      </w:r>
      <w:r w:rsidR="00F84D94" w:rsidRPr="00A14D39">
        <w:rPr>
          <w:rFonts w:ascii="Times New Roman" w:hAnsi="Times New Roman" w:cs="Times New Roman"/>
          <w:sz w:val="24"/>
          <w:szCs w:val="24"/>
        </w:rPr>
        <w:t xml:space="preserve"> </w:t>
      </w:r>
      <w:r w:rsidR="00A01EFC" w:rsidRPr="00A14D39">
        <w:rPr>
          <w:rFonts w:ascii="Times New Roman" w:hAnsi="Times New Roman" w:cs="Times New Roman"/>
          <w:sz w:val="24"/>
          <w:szCs w:val="24"/>
        </w:rPr>
        <w:t xml:space="preserve">Topológiáját tekintve a hálózat </w:t>
      </w:r>
      <w:r w:rsidR="00A01EFC" w:rsidRPr="00A14D39">
        <w:rPr>
          <w:rFonts w:ascii="Times New Roman" w:hAnsi="Times New Roman" w:cs="Times New Roman"/>
          <w:b/>
          <w:sz w:val="24"/>
          <w:szCs w:val="24"/>
        </w:rPr>
        <w:t>egyetlen neuron réteg</w:t>
      </w:r>
      <w:r w:rsidR="00A01EFC" w:rsidRPr="00A14D39">
        <w:rPr>
          <w:rFonts w:ascii="Times New Roman" w:hAnsi="Times New Roman" w:cs="Times New Roman"/>
          <w:sz w:val="24"/>
          <w:szCs w:val="24"/>
        </w:rPr>
        <w:t>ből áll. Minden bemenet kapcsolódik a hálózat összes neuronjához. Mivel nincs külön kimeneti réteg, a hálózat minden egyes neuronja egyben kimeneti neuron is.</w:t>
      </w:r>
      <w:r w:rsidR="002F3DB6" w:rsidRPr="00A14D39">
        <w:rPr>
          <w:rFonts w:ascii="Times New Roman" w:hAnsi="Times New Roman" w:cs="Times New Roman"/>
          <w:sz w:val="24"/>
          <w:szCs w:val="24"/>
        </w:rPr>
        <w:t xml:space="preserve"> (Horváth et. </w:t>
      </w:r>
      <w:proofErr w:type="spellStart"/>
      <w:proofErr w:type="gramStart"/>
      <w:r w:rsidR="002F3DB6" w:rsidRPr="00A14D39">
        <w:rPr>
          <w:rFonts w:ascii="Times New Roman" w:hAnsi="Times New Roman" w:cs="Times New Roman"/>
          <w:sz w:val="24"/>
          <w:szCs w:val="24"/>
        </w:rPr>
        <w:t>al</w:t>
      </w:r>
      <w:proofErr w:type="spellEnd"/>
      <w:proofErr w:type="gramEnd"/>
      <w:r w:rsidR="002F3DB6" w:rsidRPr="00A14D39">
        <w:rPr>
          <w:rFonts w:ascii="Times New Roman" w:hAnsi="Times New Roman" w:cs="Times New Roman"/>
          <w:sz w:val="24"/>
          <w:szCs w:val="24"/>
        </w:rPr>
        <w:t>., 2006)</w:t>
      </w:r>
      <w:r w:rsidR="00481C14" w:rsidRPr="00A14D39">
        <w:rPr>
          <w:rFonts w:ascii="Times New Roman" w:hAnsi="Times New Roman" w:cs="Times New Roman"/>
          <w:sz w:val="24"/>
          <w:szCs w:val="24"/>
        </w:rPr>
        <w:t xml:space="preserve"> A </w:t>
      </w:r>
      <w:r w:rsidR="00481C14" w:rsidRPr="00A14D39">
        <w:rPr>
          <w:rFonts w:ascii="Times New Roman" w:hAnsi="Times New Roman" w:cs="Times New Roman"/>
          <w:sz w:val="24"/>
          <w:szCs w:val="24"/>
        </w:rPr>
        <w:lastRenderedPageBreak/>
        <w:t xml:space="preserve">háló tanítására használt algoritmus a </w:t>
      </w:r>
      <w:r w:rsidR="00481C14" w:rsidRPr="00A14D39">
        <w:rPr>
          <w:rFonts w:ascii="Times New Roman" w:hAnsi="Times New Roman" w:cs="Times New Roman"/>
          <w:b/>
          <w:sz w:val="24"/>
          <w:szCs w:val="24"/>
        </w:rPr>
        <w:t>nem felügyelt tanulás</w:t>
      </w:r>
      <w:r w:rsidR="00481C14" w:rsidRPr="00A14D39">
        <w:rPr>
          <w:rFonts w:ascii="Times New Roman" w:hAnsi="Times New Roman" w:cs="Times New Roman"/>
          <w:sz w:val="24"/>
          <w:szCs w:val="24"/>
        </w:rPr>
        <w:t xml:space="preserve">i módszerek közé tartozik, valamint érvényesül a </w:t>
      </w:r>
      <w:r w:rsidR="00481C14" w:rsidRPr="00A14D39">
        <w:rPr>
          <w:rFonts w:ascii="Times New Roman" w:hAnsi="Times New Roman" w:cs="Times New Roman"/>
          <w:b/>
          <w:sz w:val="24"/>
          <w:szCs w:val="24"/>
        </w:rPr>
        <w:t>kompetitív tanulás</w:t>
      </w:r>
      <w:r w:rsidR="00481C14" w:rsidRPr="00A14D39">
        <w:rPr>
          <w:rFonts w:ascii="Times New Roman" w:hAnsi="Times New Roman" w:cs="Times New Roman"/>
          <w:sz w:val="24"/>
          <w:szCs w:val="24"/>
        </w:rPr>
        <w:t xml:space="preserve"> elve is.</w:t>
      </w:r>
    </w:p>
    <w:p w:rsidR="00F01327" w:rsidRPr="00A14D39" w:rsidRDefault="00F01327" w:rsidP="00F01327">
      <w:pPr>
        <w:pStyle w:val="Cmsor3"/>
        <w:spacing w:after="360"/>
      </w:pPr>
      <w:bookmarkStart w:id="9" w:name="_Toc8285148"/>
      <w:r w:rsidRPr="00A14D39">
        <w:t>2.3.1. Az önszerveződő térképek elvi működése</w:t>
      </w:r>
      <w:bookmarkEnd w:id="9"/>
    </w:p>
    <w:p w:rsidR="00236E93" w:rsidRPr="00A14D39" w:rsidRDefault="0089574C" w:rsidP="006320BF">
      <w:pPr>
        <w:keepLines/>
        <w:spacing w:after="0"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w:t>
      </w:r>
      <w:r w:rsidR="00487DE1" w:rsidRPr="00A14D39">
        <w:rPr>
          <w:rFonts w:ascii="Times New Roman" w:hAnsi="Times New Roman" w:cs="Times New Roman"/>
          <w:sz w:val="24"/>
          <w:szCs w:val="24"/>
        </w:rPr>
        <w:t xml:space="preserve">z önszerveződő térkép alapvető működése a 4. ábra alapján a következőképpen írható le: </w:t>
      </w:r>
      <w:r w:rsidR="00487DE1" w:rsidRPr="00A14D39">
        <w:rPr>
          <w:rFonts w:ascii="Times New Roman" w:hAnsi="Times New Roman" w:cs="Times New Roman"/>
          <w:b/>
          <w:i/>
          <w:sz w:val="24"/>
          <w:szCs w:val="24"/>
        </w:rPr>
        <w:t>X</w:t>
      </w:r>
      <w:r w:rsidR="00487DE1" w:rsidRPr="00A14D39">
        <w:rPr>
          <w:rFonts w:ascii="Times New Roman" w:hAnsi="Times New Roman" w:cs="Times New Roman"/>
          <w:sz w:val="24"/>
          <w:szCs w:val="24"/>
        </w:rPr>
        <w:t xml:space="preserve"> egy </w:t>
      </w:r>
      <w:r w:rsidR="00487DE1" w:rsidRPr="00A14D39">
        <w:rPr>
          <w:rFonts w:ascii="Times New Roman" w:hAnsi="Times New Roman" w:cs="Times New Roman"/>
          <w:b/>
          <w:sz w:val="24"/>
          <w:szCs w:val="24"/>
        </w:rPr>
        <w:t>bemeneti érték</w:t>
      </w:r>
      <w:r w:rsidR="00487DE1" w:rsidRPr="00A14D39">
        <w:rPr>
          <w:rFonts w:ascii="Times New Roman" w:hAnsi="Times New Roman" w:cs="Times New Roman"/>
          <w:sz w:val="24"/>
          <w:szCs w:val="24"/>
        </w:rPr>
        <w:t xml:space="preserve">, amely minden </w:t>
      </w:r>
      <w:r w:rsidR="00487DE1" w:rsidRPr="00A14D39">
        <w:rPr>
          <w:rFonts w:ascii="Times New Roman" w:hAnsi="Times New Roman" w:cs="Times New Roman"/>
          <w:b/>
          <w:i/>
          <w:sz w:val="24"/>
          <w:szCs w:val="24"/>
        </w:rPr>
        <w:t>M</w:t>
      </w:r>
      <w:r w:rsidR="00487DE1" w:rsidRPr="00A14D39">
        <w:rPr>
          <w:rFonts w:ascii="Times New Roman" w:hAnsi="Times New Roman" w:cs="Times New Roman"/>
          <w:b/>
          <w:i/>
          <w:sz w:val="24"/>
          <w:szCs w:val="24"/>
          <w:vertAlign w:val="subscript"/>
        </w:rPr>
        <w:t>i</w:t>
      </w:r>
      <w:r w:rsidR="00487DE1" w:rsidRPr="00A14D39">
        <w:rPr>
          <w:rFonts w:ascii="Times New Roman" w:hAnsi="Times New Roman" w:cs="Times New Roman"/>
          <w:sz w:val="24"/>
          <w:szCs w:val="24"/>
          <w:vertAlign w:val="subscript"/>
        </w:rPr>
        <w:t xml:space="preserve"> </w:t>
      </w:r>
      <w:r w:rsidR="00BF67E4" w:rsidRPr="00A14D39">
        <w:rPr>
          <w:rFonts w:ascii="Times New Roman" w:hAnsi="Times New Roman" w:cs="Times New Roman"/>
          <w:b/>
          <w:sz w:val="24"/>
          <w:szCs w:val="24"/>
        </w:rPr>
        <w:t>modell</w:t>
      </w:r>
      <w:r w:rsidR="00BF67E4" w:rsidRPr="00A14D39">
        <w:rPr>
          <w:rFonts w:ascii="Times New Roman" w:hAnsi="Times New Roman" w:cs="Times New Roman"/>
          <w:sz w:val="24"/>
          <w:szCs w:val="24"/>
        </w:rPr>
        <w:t xml:space="preserve">nek (neuronnak) bemenetként szolgál. Válasszunk ki egy </w:t>
      </w:r>
      <w:r w:rsidR="00BF67E4" w:rsidRPr="00A14D39">
        <w:rPr>
          <w:rFonts w:ascii="Times New Roman" w:hAnsi="Times New Roman" w:cs="Times New Roman"/>
          <w:b/>
          <w:i/>
          <w:sz w:val="24"/>
          <w:szCs w:val="24"/>
        </w:rPr>
        <w:t>M</w:t>
      </w:r>
      <w:r w:rsidR="00BF67E4" w:rsidRPr="00A14D39">
        <w:rPr>
          <w:rFonts w:ascii="Times New Roman" w:hAnsi="Times New Roman" w:cs="Times New Roman"/>
          <w:b/>
          <w:i/>
          <w:sz w:val="24"/>
          <w:szCs w:val="24"/>
          <w:vertAlign w:val="subscript"/>
        </w:rPr>
        <w:t>c</w:t>
      </w:r>
      <w:r w:rsidR="00BF67E4" w:rsidRPr="00A14D39">
        <w:rPr>
          <w:rFonts w:ascii="Times New Roman" w:hAnsi="Times New Roman" w:cs="Times New Roman"/>
          <w:sz w:val="24"/>
          <w:szCs w:val="24"/>
          <w:vertAlign w:val="subscript"/>
        </w:rPr>
        <w:t xml:space="preserve"> </w:t>
      </w:r>
      <w:r w:rsidR="00BF67E4" w:rsidRPr="00A14D39">
        <w:rPr>
          <w:rFonts w:ascii="Times New Roman" w:hAnsi="Times New Roman" w:cs="Times New Roman"/>
          <w:sz w:val="24"/>
          <w:szCs w:val="24"/>
        </w:rPr>
        <w:t xml:space="preserve">modellt úgy, hogy az a lehető legjobban hasonlítson az </w:t>
      </w:r>
      <w:r w:rsidR="00BF67E4" w:rsidRPr="00A14D39">
        <w:rPr>
          <w:rFonts w:ascii="Times New Roman" w:hAnsi="Times New Roman" w:cs="Times New Roman"/>
          <w:i/>
          <w:sz w:val="24"/>
          <w:szCs w:val="24"/>
        </w:rPr>
        <w:t>X</w:t>
      </w:r>
      <w:r w:rsidR="00BF67E4" w:rsidRPr="00A14D39">
        <w:rPr>
          <w:rFonts w:ascii="Times New Roman" w:hAnsi="Times New Roman" w:cs="Times New Roman"/>
          <w:sz w:val="24"/>
          <w:szCs w:val="24"/>
        </w:rPr>
        <w:t xml:space="preserve"> értékére, ez lesz a </w:t>
      </w:r>
      <w:r w:rsidR="00BF67E4" w:rsidRPr="00A14D39">
        <w:rPr>
          <w:rFonts w:ascii="Times New Roman" w:hAnsi="Times New Roman" w:cs="Times New Roman"/>
          <w:b/>
          <w:sz w:val="24"/>
          <w:szCs w:val="24"/>
        </w:rPr>
        <w:t>győztes modell</w:t>
      </w:r>
      <w:r w:rsidR="00BF67E4" w:rsidRPr="00A14D39">
        <w:rPr>
          <w:rFonts w:ascii="Times New Roman" w:hAnsi="Times New Roman" w:cs="Times New Roman"/>
          <w:sz w:val="24"/>
          <w:szCs w:val="24"/>
        </w:rPr>
        <w:t xml:space="preserve">. Az összes </w:t>
      </w:r>
      <w:r w:rsidR="00BF67E4" w:rsidRPr="00A14D39">
        <w:rPr>
          <w:rFonts w:ascii="Times New Roman" w:hAnsi="Times New Roman" w:cs="Times New Roman"/>
          <w:i/>
          <w:sz w:val="24"/>
          <w:szCs w:val="24"/>
        </w:rPr>
        <w:t>M</w:t>
      </w:r>
      <w:r w:rsidR="00BF67E4" w:rsidRPr="00A14D39">
        <w:rPr>
          <w:rFonts w:ascii="Times New Roman" w:hAnsi="Times New Roman" w:cs="Times New Roman"/>
          <w:i/>
          <w:sz w:val="24"/>
          <w:szCs w:val="24"/>
          <w:vertAlign w:val="subscript"/>
        </w:rPr>
        <w:t>c</w:t>
      </w:r>
      <w:r w:rsidR="00BF67E4" w:rsidRPr="00A14D39">
        <w:rPr>
          <w:rFonts w:ascii="Times New Roman" w:hAnsi="Times New Roman" w:cs="Times New Roman"/>
          <w:sz w:val="24"/>
          <w:szCs w:val="24"/>
        </w:rPr>
        <w:t xml:space="preserve"> adott környezetében található</w:t>
      </w:r>
      <w:r w:rsidR="00DB4ECB">
        <w:rPr>
          <w:rFonts w:ascii="Times New Roman" w:hAnsi="Times New Roman" w:cs="Times New Roman"/>
          <w:sz w:val="24"/>
          <w:szCs w:val="24"/>
        </w:rPr>
        <w:t xml:space="preserve"> modellt</w:t>
      </w:r>
      <w:r w:rsidR="00BF67E4" w:rsidRPr="00A14D39">
        <w:rPr>
          <w:rFonts w:ascii="Times New Roman" w:hAnsi="Times New Roman" w:cs="Times New Roman"/>
          <w:sz w:val="24"/>
          <w:szCs w:val="24"/>
        </w:rPr>
        <w:t xml:space="preserve"> módosítsuk úgy, hogy jobban hasonlítsanak az </w:t>
      </w:r>
      <w:r w:rsidR="00BF67E4" w:rsidRPr="00A14D39">
        <w:rPr>
          <w:rFonts w:ascii="Times New Roman" w:hAnsi="Times New Roman" w:cs="Times New Roman"/>
          <w:i/>
          <w:sz w:val="24"/>
          <w:szCs w:val="24"/>
        </w:rPr>
        <w:t>X</w:t>
      </w:r>
      <w:r w:rsidR="00BF67E4" w:rsidRPr="00A14D39">
        <w:rPr>
          <w:rFonts w:ascii="Times New Roman" w:hAnsi="Times New Roman" w:cs="Times New Roman"/>
          <w:sz w:val="24"/>
          <w:szCs w:val="24"/>
        </w:rPr>
        <w:t xml:space="preserve"> értékre, mint a többi modell.</w:t>
      </w:r>
      <w:r w:rsidR="00655E2A" w:rsidRPr="00A14D39">
        <w:rPr>
          <w:rFonts w:ascii="Times New Roman" w:hAnsi="Times New Roman" w:cs="Times New Roman"/>
          <w:sz w:val="24"/>
          <w:szCs w:val="24"/>
        </w:rPr>
        <w:t xml:space="preserve"> Ahogy egyre több bemeneti érték kerül ily módon feldolgozásra, a mode</w:t>
      </w:r>
      <w:r w:rsidR="00944E2F" w:rsidRPr="00A14D39">
        <w:rPr>
          <w:rFonts w:ascii="Times New Roman" w:hAnsi="Times New Roman" w:cs="Times New Roman"/>
          <w:sz w:val="24"/>
          <w:szCs w:val="24"/>
        </w:rPr>
        <w:t>llek egyes részhalmazai úgy fognak egyre inkább adaptálódni</w:t>
      </w:r>
      <w:r w:rsidR="00EF7CD0" w:rsidRPr="00A14D39">
        <w:rPr>
          <w:rFonts w:ascii="Times New Roman" w:hAnsi="Times New Roman" w:cs="Times New Roman"/>
          <w:sz w:val="24"/>
          <w:szCs w:val="24"/>
        </w:rPr>
        <w:t xml:space="preserve"> az egyes bemeneti értékekhez</w:t>
      </w:r>
      <w:r w:rsidR="00944E2F" w:rsidRPr="00A14D39">
        <w:rPr>
          <w:rFonts w:ascii="Times New Roman" w:hAnsi="Times New Roman" w:cs="Times New Roman"/>
          <w:sz w:val="24"/>
          <w:szCs w:val="24"/>
        </w:rPr>
        <w:t>.</w:t>
      </w:r>
      <w:r w:rsidR="00E63786" w:rsidRPr="00A14D39">
        <w:rPr>
          <w:rFonts w:ascii="Times New Roman" w:hAnsi="Times New Roman" w:cs="Times New Roman"/>
          <w:sz w:val="24"/>
          <w:szCs w:val="24"/>
        </w:rPr>
        <w:t xml:space="preserve"> (</w:t>
      </w:r>
      <w:proofErr w:type="spellStart"/>
      <w:r w:rsidR="00E63786" w:rsidRPr="00A14D39">
        <w:rPr>
          <w:rFonts w:ascii="Times New Roman" w:hAnsi="Times New Roman" w:cs="Times New Roman"/>
          <w:sz w:val="24"/>
          <w:szCs w:val="24"/>
        </w:rPr>
        <w:t>Kohonen</w:t>
      </w:r>
      <w:proofErr w:type="spellEnd"/>
      <w:r w:rsidR="00E63786" w:rsidRPr="00A14D39">
        <w:rPr>
          <w:rFonts w:ascii="Times New Roman" w:hAnsi="Times New Roman" w:cs="Times New Roman"/>
          <w:sz w:val="24"/>
          <w:szCs w:val="24"/>
        </w:rPr>
        <w:t>, 2014)</w:t>
      </w:r>
    </w:p>
    <w:p w:rsidR="002F3DB6" w:rsidRPr="00A14D39" w:rsidRDefault="002F3DB6" w:rsidP="00236E93">
      <w:pPr>
        <w:spacing w:after="0" w:line="360" w:lineRule="auto"/>
        <w:jc w:val="center"/>
        <w:rPr>
          <w:rFonts w:ascii="Times New Roman" w:hAnsi="Times New Roman" w:cs="Times New Roman"/>
          <w:sz w:val="24"/>
          <w:szCs w:val="24"/>
        </w:rPr>
      </w:pPr>
      <w:r w:rsidRPr="00A14D39">
        <w:rPr>
          <w:rFonts w:ascii="Times New Roman" w:hAnsi="Times New Roman" w:cs="Times New Roman"/>
          <w:noProof/>
          <w:sz w:val="24"/>
          <w:szCs w:val="24"/>
          <w:lang w:eastAsia="hu-HU"/>
        </w:rPr>
        <w:drawing>
          <wp:inline distT="0" distB="0" distL="0" distR="0">
            <wp:extent cx="3772094" cy="2209914"/>
            <wp:effectExtent l="19050" t="0" r="0" b="0"/>
            <wp:docPr id="3" name="Kép 2" descr="soma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alap.png"/>
                    <pic:cNvPicPr/>
                  </pic:nvPicPr>
                  <pic:blipFill>
                    <a:blip r:embed="rId14" cstate="print"/>
                    <a:stretch>
                      <a:fillRect/>
                    </a:stretch>
                  </pic:blipFill>
                  <pic:spPr>
                    <a:xfrm>
                      <a:off x="0" y="0"/>
                      <a:ext cx="3772094" cy="2209914"/>
                    </a:xfrm>
                    <a:prstGeom prst="rect">
                      <a:avLst/>
                    </a:prstGeom>
                  </pic:spPr>
                </pic:pic>
              </a:graphicData>
            </a:graphic>
          </wp:inline>
        </w:drawing>
      </w:r>
    </w:p>
    <w:p w:rsidR="002F3DB6" w:rsidRPr="00A14D39" w:rsidRDefault="000A12AE" w:rsidP="002F3DB6">
      <w:pPr>
        <w:pStyle w:val="Kpalrs"/>
        <w:jc w:val="center"/>
        <w:rPr>
          <w:sz w:val="20"/>
          <w:szCs w:val="20"/>
        </w:rPr>
      </w:pPr>
      <w:r w:rsidRPr="00A14D39">
        <w:rPr>
          <w:rFonts w:cs="Times New Roman"/>
          <w:sz w:val="20"/>
          <w:szCs w:val="20"/>
        </w:rPr>
        <w:fldChar w:fldCharType="begin"/>
      </w:r>
      <w:r w:rsidR="002F3DB6" w:rsidRPr="00A14D39">
        <w:rPr>
          <w:rFonts w:cs="Times New Roman"/>
          <w:sz w:val="20"/>
          <w:szCs w:val="20"/>
        </w:rPr>
        <w:instrText xml:space="preserve"> SEQ ábra \* ARABIC </w:instrText>
      </w:r>
      <w:r w:rsidRPr="00A14D39">
        <w:rPr>
          <w:rFonts w:cs="Times New Roman"/>
          <w:sz w:val="20"/>
          <w:szCs w:val="20"/>
        </w:rPr>
        <w:fldChar w:fldCharType="separate"/>
      </w:r>
      <w:r w:rsidR="00B35BCD">
        <w:rPr>
          <w:rFonts w:cs="Times New Roman"/>
          <w:noProof/>
          <w:sz w:val="20"/>
          <w:szCs w:val="20"/>
        </w:rPr>
        <w:t>7</w:t>
      </w:r>
      <w:r w:rsidRPr="00A14D39">
        <w:rPr>
          <w:rFonts w:cs="Times New Roman"/>
          <w:sz w:val="20"/>
          <w:szCs w:val="20"/>
        </w:rPr>
        <w:fldChar w:fldCharType="end"/>
      </w:r>
      <w:r w:rsidR="002F3DB6" w:rsidRPr="00A14D39">
        <w:rPr>
          <w:sz w:val="20"/>
          <w:szCs w:val="20"/>
        </w:rPr>
        <w:t xml:space="preserve">. ábra. Az önszerveződő térkép </w:t>
      </w:r>
      <w:r w:rsidR="00A65FEF" w:rsidRPr="00A14D39">
        <w:rPr>
          <w:sz w:val="20"/>
          <w:szCs w:val="20"/>
        </w:rPr>
        <w:t>elvi működésének modellje</w:t>
      </w:r>
      <w:r w:rsidR="002F3DB6" w:rsidRPr="00A14D39">
        <w:rPr>
          <w:sz w:val="20"/>
          <w:szCs w:val="20"/>
        </w:rPr>
        <w:t xml:space="preserve"> (</w:t>
      </w:r>
      <w:proofErr w:type="spellStart"/>
      <w:r w:rsidR="002F3DB6" w:rsidRPr="00A14D39">
        <w:rPr>
          <w:sz w:val="20"/>
          <w:szCs w:val="20"/>
        </w:rPr>
        <w:t>Kohonen</w:t>
      </w:r>
      <w:proofErr w:type="spellEnd"/>
      <w:r w:rsidR="002F3DB6" w:rsidRPr="00A14D39">
        <w:rPr>
          <w:sz w:val="20"/>
          <w:szCs w:val="20"/>
        </w:rPr>
        <w:t>, 2014, 15. old)</w:t>
      </w:r>
    </w:p>
    <w:p w:rsidR="00F01327" w:rsidRPr="00A14D39" w:rsidRDefault="00DC7B16" w:rsidP="00DC7B16">
      <w:pPr>
        <w:pStyle w:val="Cmsor3"/>
        <w:spacing w:before="360" w:after="360"/>
      </w:pPr>
      <w:bookmarkStart w:id="10" w:name="_Toc8285149"/>
      <w:r w:rsidRPr="00A14D39">
        <w:t>2.3.2. Az önszerveződő térképek sajátos tulajdonságai</w:t>
      </w:r>
      <w:bookmarkEnd w:id="10"/>
    </w:p>
    <w:p w:rsidR="00E517BF" w:rsidRPr="00A14D39" w:rsidRDefault="001B7C26" w:rsidP="006320BF">
      <w:pPr>
        <w:keepLines/>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Az önszerveződő térképek</w:t>
      </w:r>
      <w:r w:rsidR="00CA0B78" w:rsidRPr="00A14D39">
        <w:rPr>
          <w:rFonts w:ascii="Times New Roman" w:hAnsi="Times New Roman" w:cs="Times New Roman"/>
          <w:sz w:val="24"/>
          <w:szCs w:val="24"/>
        </w:rPr>
        <w:t xml:space="preserve"> hasonlítanak a </w:t>
      </w:r>
      <w:r w:rsidR="00CA0B78" w:rsidRPr="009C5AD3">
        <w:rPr>
          <w:rFonts w:ascii="Times New Roman" w:hAnsi="Times New Roman" w:cs="Times New Roman"/>
          <w:b/>
          <w:sz w:val="24"/>
          <w:szCs w:val="24"/>
        </w:rPr>
        <w:t>nemlineáris leképezést</w:t>
      </w:r>
      <w:r w:rsidR="00CA0B78" w:rsidRPr="00A14D39">
        <w:rPr>
          <w:rFonts w:ascii="Times New Roman" w:hAnsi="Times New Roman" w:cs="Times New Roman"/>
          <w:sz w:val="24"/>
          <w:szCs w:val="24"/>
        </w:rPr>
        <w:t xml:space="preserve"> megvalósító módszerekhez (ilyen a többdimenziós skálázás vagy a </w:t>
      </w:r>
      <w:proofErr w:type="spellStart"/>
      <w:r w:rsidR="00CA0B78" w:rsidRPr="00A14D39">
        <w:rPr>
          <w:rFonts w:ascii="Times New Roman" w:hAnsi="Times New Roman" w:cs="Times New Roman"/>
          <w:sz w:val="24"/>
          <w:szCs w:val="24"/>
        </w:rPr>
        <w:t>Sammon</w:t>
      </w:r>
      <w:r w:rsidR="00DB4ECB">
        <w:rPr>
          <w:rFonts w:ascii="Times New Roman" w:hAnsi="Times New Roman" w:cs="Times New Roman"/>
          <w:sz w:val="24"/>
          <w:szCs w:val="24"/>
        </w:rPr>
        <w:t>-</w:t>
      </w:r>
      <w:r w:rsidR="00CA0B78" w:rsidRPr="00A14D39">
        <w:rPr>
          <w:rFonts w:ascii="Times New Roman" w:hAnsi="Times New Roman" w:cs="Times New Roman"/>
          <w:sz w:val="24"/>
          <w:szCs w:val="24"/>
        </w:rPr>
        <w:t>leképezés</w:t>
      </w:r>
      <w:proofErr w:type="spellEnd"/>
      <w:r w:rsidR="00CA0B78" w:rsidRPr="00A14D39">
        <w:rPr>
          <w:rFonts w:ascii="Times New Roman" w:hAnsi="Times New Roman" w:cs="Times New Roman"/>
          <w:sz w:val="24"/>
          <w:szCs w:val="24"/>
        </w:rPr>
        <w:t xml:space="preserve">), melyek lényege, hogy magas dimenziószámú </w:t>
      </w:r>
      <w:r w:rsidR="00972F05" w:rsidRPr="00A14D39">
        <w:rPr>
          <w:rFonts w:ascii="Times New Roman" w:hAnsi="Times New Roman" w:cs="Times New Roman"/>
          <w:sz w:val="24"/>
          <w:szCs w:val="24"/>
        </w:rPr>
        <w:t xml:space="preserve">bemeneti vektorokat képeznek le egy kétdimenziós euklideszi síkban úgy, hogy a leképezés megőrzi a magas dimenziószámú térben lévő vektorok egymástól való távolságát. </w:t>
      </w:r>
    </w:p>
    <w:p w:rsidR="002F3DB6" w:rsidRPr="00A14D39" w:rsidRDefault="00972F05" w:rsidP="006320BF">
      <w:pPr>
        <w:keepLines/>
        <w:spacing w:after="0"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lastRenderedPageBreak/>
        <w:t xml:space="preserve">A SOM </w:t>
      </w:r>
      <w:r w:rsidR="00031B49" w:rsidRPr="00A14D39">
        <w:rPr>
          <w:rFonts w:ascii="Times New Roman" w:hAnsi="Times New Roman" w:cs="Times New Roman"/>
          <w:sz w:val="24"/>
          <w:szCs w:val="24"/>
        </w:rPr>
        <w:t>algoritmus</w:t>
      </w:r>
      <w:r w:rsidRPr="00A14D39">
        <w:rPr>
          <w:rFonts w:ascii="Times New Roman" w:hAnsi="Times New Roman" w:cs="Times New Roman"/>
          <w:sz w:val="24"/>
          <w:szCs w:val="24"/>
        </w:rPr>
        <w:t xml:space="preserve"> azonban a leképezéshez nem euklideszi síkot hasz</w:t>
      </w:r>
      <w:r w:rsidR="00D3627F" w:rsidRPr="00A14D39">
        <w:rPr>
          <w:rFonts w:ascii="Times New Roman" w:hAnsi="Times New Roman" w:cs="Times New Roman"/>
          <w:sz w:val="24"/>
          <w:szCs w:val="24"/>
        </w:rPr>
        <w:t xml:space="preserve">nál, hanem </w:t>
      </w:r>
      <w:r w:rsidR="00D3627F" w:rsidRPr="00A14D39">
        <w:rPr>
          <w:rFonts w:ascii="Times New Roman" w:hAnsi="Times New Roman" w:cs="Times New Roman"/>
          <w:b/>
          <w:sz w:val="24"/>
          <w:szCs w:val="24"/>
        </w:rPr>
        <w:t>c</w:t>
      </w:r>
      <w:r w:rsidR="00D3627F" w:rsidRPr="009C5AD3">
        <w:rPr>
          <w:rFonts w:ascii="Times New Roman" w:hAnsi="Times New Roman" w:cs="Times New Roman"/>
          <w:b/>
          <w:sz w:val="24"/>
          <w:szCs w:val="24"/>
        </w:rPr>
        <w:t>somópontok</w:t>
      </w:r>
      <w:r w:rsidR="00D3627F" w:rsidRPr="00A14D39">
        <w:rPr>
          <w:rFonts w:ascii="Times New Roman" w:hAnsi="Times New Roman" w:cs="Times New Roman"/>
          <w:sz w:val="24"/>
          <w:szCs w:val="24"/>
        </w:rPr>
        <w:t xml:space="preserve"> </w:t>
      </w:r>
      <w:r w:rsidR="00D3627F" w:rsidRPr="009C5AD3">
        <w:rPr>
          <w:rFonts w:ascii="Times New Roman" w:hAnsi="Times New Roman" w:cs="Times New Roman"/>
          <w:b/>
          <w:sz w:val="24"/>
          <w:szCs w:val="24"/>
        </w:rPr>
        <w:t>hálózatát</w:t>
      </w:r>
      <w:r w:rsidR="00D3627F" w:rsidRPr="00A14D39">
        <w:rPr>
          <w:rFonts w:ascii="Times New Roman" w:hAnsi="Times New Roman" w:cs="Times New Roman"/>
          <w:sz w:val="24"/>
          <w:szCs w:val="24"/>
        </w:rPr>
        <w:t>.</w:t>
      </w:r>
      <w:r w:rsidR="00794D7F" w:rsidRPr="00A14D39">
        <w:rPr>
          <w:rFonts w:ascii="Times New Roman" w:hAnsi="Times New Roman" w:cs="Times New Roman"/>
          <w:sz w:val="24"/>
          <w:szCs w:val="24"/>
        </w:rPr>
        <w:t xml:space="preserve"> Ezen kívül</w:t>
      </w:r>
      <w:r w:rsidR="00D3627F" w:rsidRPr="00A14D39">
        <w:rPr>
          <w:rFonts w:ascii="Times New Roman" w:hAnsi="Times New Roman" w:cs="Times New Roman"/>
          <w:sz w:val="24"/>
          <w:szCs w:val="24"/>
        </w:rPr>
        <w:t xml:space="preserve"> a </w:t>
      </w:r>
      <w:r w:rsidR="00D3627F" w:rsidRPr="00A14D39">
        <w:rPr>
          <w:rFonts w:ascii="Times New Roman" w:hAnsi="Times New Roman" w:cs="Times New Roman"/>
          <w:b/>
          <w:sz w:val="24"/>
          <w:szCs w:val="24"/>
        </w:rPr>
        <w:t>bemeneti é</w:t>
      </w:r>
      <w:r w:rsidR="00D3627F" w:rsidRPr="009C5AD3">
        <w:rPr>
          <w:rFonts w:ascii="Times New Roman" w:hAnsi="Times New Roman" w:cs="Times New Roman"/>
          <w:b/>
          <w:sz w:val="24"/>
          <w:szCs w:val="24"/>
        </w:rPr>
        <w:t>rtékek</w:t>
      </w:r>
      <w:r w:rsidR="00794D7F" w:rsidRPr="009C5AD3">
        <w:rPr>
          <w:rFonts w:ascii="Times New Roman" w:hAnsi="Times New Roman" w:cs="Times New Roman"/>
          <w:b/>
          <w:sz w:val="24"/>
          <w:szCs w:val="24"/>
        </w:rPr>
        <w:t>et</w:t>
      </w:r>
      <w:r w:rsidR="00794D7F" w:rsidRPr="00A14D39">
        <w:rPr>
          <w:rFonts w:ascii="Times New Roman" w:hAnsi="Times New Roman" w:cs="Times New Roman"/>
          <w:sz w:val="24"/>
          <w:szCs w:val="24"/>
        </w:rPr>
        <w:t xml:space="preserve"> nem közvetlenü</w:t>
      </w:r>
      <w:r w:rsidR="00E517BF" w:rsidRPr="00A14D39">
        <w:rPr>
          <w:rFonts w:ascii="Times New Roman" w:hAnsi="Times New Roman" w:cs="Times New Roman"/>
          <w:sz w:val="24"/>
          <w:szCs w:val="24"/>
        </w:rPr>
        <w:t>l</w:t>
      </w:r>
      <w:r w:rsidR="00794D7F" w:rsidRPr="00A14D39">
        <w:rPr>
          <w:rFonts w:ascii="Times New Roman" w:hAnsi="Times New Roman" w:cs="Times New Roman"/>
          <w:sz w:val="24"/>
          <w:szCs w:val="24"/>
        </w:rPr>
        <w:t xml:space="preserve"> képezi le, hanem modellek (neuronok) segítségével a </w:t>
      </w:r>
      <w:r w:rsidR="00794D7F" w:rsidRPr="00A14D39">
        <w:rPr>
          <w:rFonts w:ascii="Times New Roman" w:hAnsi="Times New Roman" w:cs="Times New Roman"/>
          <w:b/>
          <w:sz w:val="24"/>
          <w:szCs w:val="24"/>
        </w:rPr>
        <w:t xml:space="preserve">lokális </w:t>
      </w:r>
      <w:r w:rsidR="00794D7F" w:rsidRPr="009C5AD3">
        <w:rPr>
          <w:rFonts w:ascii="Times New Roman" w:hAnsi="Times New Roman" w:cs="Times New Roman"/>
          <w:b/>
          <w:sz w:val="24"/>
          <w:szCs w:val="24"/>
        </w:rPr>
        <w:t>átlagukat</w:t>
      </w:r>
      <w:r w:rsidR="009B4107" w:rsidRPr="00A14D39">
        <w:rPr>
          <w:rFonts w:ascii="Times New Roman" w:hAnsi="Times New Roman" w:cs="Times New Roman"/>
          <w:sz w:val="24"/>
          <w:szCs w:val="24"/>
        </w:rPr>
        <w:t xml:space="preserve"> </w:t>
      </w:r>
      <w:r w:rsidR="00794D7F" w:rsidRPr="00A14D39">
        <w:rPr>
          <w:rFonts w:ascii="Times New Roman" w:hAnsi="Times New Roman" w:cs="Times New Roman"/>
          <w:sz w:val="24"/>
          <w:szCs w:val="24"/>
        </w:rPr>
        <w:t xml:space="preserve">reprezentálja. </w:t>
      </w:r>
      <w:r w:rsidR="009B4107" w:rsidRPr="00A14D39">
        <w:rPr>
          <w:rFonts w:ascii="Times New Roman" w:hAnsi="Times New Roman" w:cs="Times New Roman"/>
          <w:sz w:val="24"/>
          <w:szCs w:val="24"/>
        </w:rPr>
        <w:t xml:space="preserve">Az önszerveződő térképek </w:t>
      </w:r>
      <w:r w:rsidR="009B4107" w:rsidRPr="00A14D39">
        <w:rPr>
          <w:rFonts w:ascii="Times New Roman" w:hAnsi="Times New Roman" w:cs="Times New Roman"/>
          <w:b/>
          <w:sz w:val="24"/>
          <w:szCs w:val="24"/>
        </w:rPr>
        <w:t>súlyvek</w:t>
      </w:r>
      <w:r w:rsidR="009B4107" w:rsidRPr="009C5AD3">
        <w:rPr>
          <w:rFonts w:ascii="Times New Roman" w:hAnsi="Times New Roman" w:cs="Times New Roman"/>
          <w:b/>
          <w:sz w:val="24"/>
          <w:szCs w:val="24"/>
        </w:rPr>
        <w:t>torokat</w:t>
      </w:r>
      <w:r w:rsidR="009B4107" w:rsidRPr="00A14D39">
        <w:rPr>
          <w:rFonts w:ascii="Times New Roman" w:hAnsi="Times New Roman" w:cs="Times New Roman"/>
          <w:sz w:val="24"/>
          <w:szCs w:val="24"/>
        </w:rPr>
        <w:t xml:space="preserve"> használnak a különböző bemenetek összehasonlításához és a modellek kialakításához. </w:t>
      </w:r>
      <w:r w:rsidR="00E517BF" w:rsidRPr="00A14D39">
        <w:rPr>
          <w:rFonts w:ascii="Times New Roman" w:hAnsi="Times New Roman" w:cs="Times New Roman"/>
          <w:sz w:val="24"/>
          <w:szCs w:val="24"/>
        </w:rPr>
        <w:t>A</w:t>
      </w:r>
      <w:r w:rsidR="007719F9" w:rsidRPr="00A14D39">
        <w:rPr>
          <w:rFonts w:ascii="Times New Roman" w:hAnsi="Times New Roman" w:cs="Times New Roman"/>
          <w:sz w:val="24"/>
          <w:szCs w:val="24"/>
        </w:rPr>
        <w:t xml:space="preserve"> </w:t>
      </w:r>
      <w:r w:rsidR="007719F9" w:rsidRPr="00A14D39">
        <w:rPr>
          <w:rFonts w:ascii="Times New Roman" w:hAnsi="Times New Roman" w:cs="Times New Roman"/>
          <w:b/>
          <w:sz w:val="24"/>
          <w:szCs w:val="24"/>
        </w:rPr>
        <w:t xml:space="preserve">modellek </w:t>
      </w:r>
      <w:r w:rsidR="001C5E60" w:rsidRPr="00A14D39">
        <w:rPr>
          <w:rFonts w:ascii="Times New Roman" w:hAnsi="Times New Roman" w:cs="Times New Roman"/>
          <w:b/>
          <w:sz w:val="24"/>
          <w:szCs w:val="24"/>
        </w:rPr>
        <w:t>pozíciója</w:t>
      </w:r>
      <w:r w:rsidR="007719F9" w:rsidRPr="00A14D39">
        <w:rPr>
          <w:rFonts w:ascii="Times New Roman" w:hAnsi="Times New Roman" w:cs="Times New Roman"/>
          <w:sz w:val="24"/>
          <w:szCs w:val="24"/>
        </w:rPr>
        <w:t xml:space="preserve"> a rácsban </w:t>
      </w:r>
      <w:r w:rsidR="007719F9" w:rsidRPr="00A14D39">
        <w:rPr>
          <w:rFonts w:ascii="Times New Roman" w:hAnsi="Times New Roman" w:cs="Times New Roman"/>
          <w:b/>
          <w:sz w:val="24"/>
          <w:szCs w:val="24"/>
        </w:rPr>
        <w:t>sosem változik</w:t>
      </w:r>
      <w:r w:rsidR="007719F9" w:rsidRPr="00A14D39">
        <w:rPr>
          <w:rFonts w:ascii="Times New Roman" w:hAnsi="Times New Roman" w:cs="Times New Roman"/>
          <w:sz w:val="24"/>
          <w:szCs w:val="24"/>
        </w:rPr>
        <w:t xml:space="preserve">, ehelyett a hozzájuk tartozó súlyvektorokat módosítjuk a bemeneti </w:t>
      </w:r>
      <w:r w:rsidR="00DB4ECB" w:rsidRPr="00A14D39">
        <w:rPr>
          <w:rFonts w:ascii="Times New Roman" w:hAnsi="Times New Roman" w:cs="Times New Roman"/>
          <w:sz w:val="24"/>
          <w:szCs w:val="24"/>
        </w:rPr>
        <w:t>értékek</w:t>
      </w:r>
      <w:r w:rsidR="00DB4ECB">
        <w:rPr>
          <w:rFonts w:ascii="Times New Roman" w:hAnsi="Times New Roman" w:cs="Times New Roman"/>
          <w:sz w:val="24"/>
          <w:szCs w:val="24"/>
        </w:rPr>
        <w:t>nek</w:t>
      </w:r>
      <w:r w:rsidR="00DB4ECB" w:rsidRPr="00A14D39">
        <w:rPr>
          <w:rFonts w:ascii="Times New Roman" w:hAnsi="Times New Roman" w:cs="Times New Roman"/>
          <w:sz w:val="24"/>
          <w:szCs w:val="24"/>
        </w:rPr>
        <w:t xml:space="preserve"> </w:t>
      </w:r>
      <w:r w:rsidR="007719F9" w:rsidRPr="00A14D39">
        <w:rPr>
          <w:rFonts w:ascii="Times New Roman" w:hAnsi="Times New Roman" w:cs="Times New Roman"/>
          <w:sz w:val="24"/>
          <w:szCs w:val="24"/>
        </w:rPr>
        <w:t>megfelelően. (</w:t>
      </w:r>
      <w:proofErr w:type="spellStart"/>
      <w:r w:rsidR="007719F9" w:rsidRPr="00A14D39">
        <w:rPr>
          <w:rFonts w:ascii="Times New Roman" w:hAnsi="Times New Roman" w:cs="Times New Roman"/>
          <w:sz w:val="24"/>
          <w:szCs w:val="24"/>
        </w:rPr>
        <w:t>Kohonen</w:t>
      </w:r>
      <w:proofErr w:type="spellEnd"/>
      <w:r w:rsidR="007719F9" w:rsidRPr="00A14D39">
        <w:rPr>
          <w:rFonts w:ascii="Times New Roman" w:hAnsi="Times New Roman" w:cs="Times New Roman"/>
          <w:sz w:val="24"/>
          <w:szCs w:val="24"/>
        </w:rPr>
        <w:t>, 2014)</w:t>
      </w:r>
    </w:p>
    <w:p w:rsidR="00031B49" w:rsidRPr="00A14D39" w:rsidRDefault="00031B49" w:rsidP="00BD0908">
      <w:pPr>
        <w:pStyle w:val="Cmsor3"/>
        <w:spacing w:after="360"/>
      </w:pPr>
      <w:bookmarkStart w:id="11" w:name="_Toc8285150"/>
      <w:r w:rsidRPr="00A14D39">
        <w:t>2.3.3. Az önszerveződő térképek absztrakt matematikai definíciója</w:t>
      </w:r>
      <w:bookmarkEnd w:id="11"/>
    </w:p>
    <w:p w:rsidR="003B568F" w:rsidRPr="00A14D39" w:rsidRDefault="008B47A9"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Legyen</w:t>
      </w:r>
      <w:r w:rsidR="0086210E" w:rsidRPr="00A14D39">
        <w:rPr>
          <w:rFonts w:ascii="Times New Roman" w:hAnsi="Times New Roman" w:cs="Times New Roman"/>
          <w:sz w:val="24"/>
          <w:szCs w:val="24"/>
        </w:rPr>
        <w:t xml:space="preserve"> a bemeneti adat</w:t>
      </w:r>
      <w:r w:rsidR="00D4736B" w:rsidRPr="00A14D39">
        <w:rPr>
          <w:rFonts w:ascii="Times New Roman" w:hAnsi="Times New Roman" w:cs="Times New Roman"/>
          <w:sz w:val="24"/>
          <w:szCs w:val="24"/>
        </w:rPr>
        <w:t xml:space="preserve"> {</w:t>
      </w:r>
      <w:r w:rsidR="00D4736B" w:rsidRPr="00A14D39">
        <w:rPr>
          <w:rFonts w:ascii="Times New Roman" w:hAnsi="Times New Roman" w:cs="Times New Roman"/>
          <w:b/>
          <w:sz w:val="24"/>
          <w:szCs w:val="24"/>
        </w:rPr>
        <w:t>x</w:t>
      </w:r>
      <w:r w:rsidR="00D4736B" w:rsidRPr="00A14D39">
        <w:rPr>
          <w:rFonts w:ascii="Times New Roman" w:hAnsi="Times New Roman" w:cs="Times New Roman"/>
          <w:sz w:val="24"/>
          <w:szCs w:val="24"/>
        </w:rPr>
        <w:t>(</w:t>
      </w:r>
      <w:r w:rsidR="00D4736B" w:rsidRPr="00A14D39">
        <w:rPr>
          <w:rFonts w:ascii="Times New Roman" w:hAnsi="Times New Roman" w:cs="Times New Roman"/>
          <w:i/>
          <w:sz w:val="24"/>
          <w:szCs w:val="24"/>
        </w:rPr>
        <w:t>t</w:t>
      </w:r>
      <w:r w:rsidR="00D4736B" w:rsidRPr="00A14D39">
        <w:rPr>
          <w:rFonts w:ascii="Times New Roman" w:hAnsi="Times New Roman" w:cs="Times New Roman"/>
          <w:sz w:val="24"/>
          <w:szCs w:val="24"/>
        </w:rPr>
        <w:t>)}</w:t>
      </w:r>
      <w:r w:rsidR="006E7180" w:rsidRPr="00A14D39">
        <w:rPr>
          <w:rFonts w:ascii="Times New Roman" w:hAnsi="Times New Roman" w:cs="Times New Roman"/>
          <w:sz w:val="24"/>
          <w:szCs w:val="24"/>
        </w:rPr>
        <w:t xml:space="preserve"> </w:t>
      </w:r>
      <w:r w:rsidRPr="00A14D39">
        <w:rPr>
          <w:rFonts w:ascii="Times New Roman" w:hAnsi="Times New Roman" w:cs="Times New Roman"/>
          <w:sz w:val="24"/>
          <w:szCs w:val="24"/>
        </w:rPr>
        <w:t>n</w:t>
      </w:r>
      <w:r w:rsidR="0086210E" w:rsidRPr="00A14D39">
        <w:rPr>
          <w:rFonts w:ascii="Times New Roman" w:hAnsi="Times New Roman" w:cs="Times New Roman"/>
          <w:sz w:val="24"/>
          <w:szCs w:val="24"/>
        </w:rPr>
        <w:t xml:space="preserve"> </w:t>
      </w:r>
      <w:r w:rsidRPr="00A14D39">
        <w:rPr>
          <w:rFonts w:ascii="Times New Roman" w:hAnsi="Times New Roman" w:cs="Times New Roman"/>
          <w:sz w:val="24"/>
          <w:szCs w:val="24"/>
        </w:rPr>
        <w:t>dimenzió</w:t>
      </w:r>
      <w:r w:rsidR="00D4736B" w:rsidRPr="00A14D39">
        <w:rPr>
          <w:rFonts w:ascii="Times New Roman" w:hAnsi="Times New Roman" w:cs="Times New Roman"/>
          <w:sz w:val="24"/>
          <w:szCs w:val="24"/>
        </w:rPr>
        <w:t>s</w:t>
      </w:r>
      <w:r w:rsidR="006E7180" w:rsidRPr="00A14D39">
        <w:rPr>
          <w:rFonts w:ascii="Times New Roman" w:hAnsi="Times New Roman" w:cs="Times New Roman"/>
          <w:sz w:val="24"/>
          <w:szCs w:val="24"/>
        </w:rPr>
        <w:t xml:space="preserve"> valós</w:t>
      </w:r>
      <w:r w:rsidR="00D4736B" w:rsidRPr="00A14D39">
        <w:rPr>
          <w:rFonts w:ascii="Times New Roman" w:hAnsi="Times New Roman" w:cs="Times New Roman"/>
          <w:sz w:val="24"/>
          <w:szCs w:val="24"/>
        </w:rPr>
        <w:t xml:space="preserve"> euklideszi vektorok</w:t>
      </w:r>
      <w:r w:rsidR="0086210E" w:rsidRPr="00A14D39">
        <w:rPr>
          <w:rFonts w:ascii="Times New Roman" w:hAnsi="Times New Roman" w:cs="Times New Roman"/>
          <w:sz w:val="24"/>
          <w:szCs w:val="24"/>
        </w:rPr>
        <w:t xml:space="preserve"> sorozata, ahol a</w:t>
      </w:r>
      <w:r w:rsidR="0086210E" w:rsidRPr="00A14D39">
        <w:rPr>
          <w:rFonts w:ascii="Times New Roman" w:hAnsi="Times New Roman" w:cs="Times New Roman"/>
          <w:i/>
          <w:sz w:val="24"/>
          <w:szCs w:val="24"/>
        </w:rPr>
        <w:t xml:space="preserve"> t</w:t>
      </w:r>
      <w:r w:rsidR="0086210E" w:rsidRPr="00A14D39">
        <w:rPr>
          <w:rFonts w:ascii="Times New Roman" w:hAnsi="Times New Roman" w:cs="Times New Roman"/>
          <w:sz w:val="24"/>
          <w:szCs w:val="24"/>
        </w:rPr>
        <w:t xml:space="preserve"> egész szám határozza meg a sorozat </w:t>
      </w:r>
      <w:r w:rsidR="006E7180" w:rsidRPr="00A14D39">
        <w:rPr>
          <w:rFonts w:ascii="Times New Roman" w:hAnsi="Times New Roman" w:cs="Times New Roman"/>
          <w:sz w:val="24"/>
          <w:szCs w:val="24"/>
        </w:rPr>
        <w:t>indexét</w:t>
      </w:r>
      <w:r w:rsidR="0086210E" w:rsidRPr="00A14D39">
        <w:rPr>
          <w:rFonts w:ascii="Times New Roman" w:hAnsi="Times New Roman" w:cs="Times New Roman"/>
          <w:sz w:val="24"/>
          <w:szCs w:val="24"/>
        </w:rPr>
        <w:t xml:space="preserve">. </w:t>
      </w:r>
      <w:r w:rsidR="006E7180" w:rsidRPr="00A14D39">
        <w:rPr>
          <w:rFonts w:ascii="Times New Roman" w:hAnsi="Times New Roman" w:cs="Times New Roman"/>
          <w:sz w:val="24"/>
          <w:szCs w:val="24"/>
        </w:rPr>
        <w:t>Legyen az {</w:t>
      </w:r>
      <w:r w:rsidR="006E7180" w:rsidRPr="00A14D39">
        <w:rPr>
          <w:rFonts w:ascii="Times New Roman" w:hAnsi="Times New Roman" w:cs="Times New Roman"/>
          <w:b/>
          <w:sz w:val="24"/>
          <w:szCs w:val="24"/>
        </w:rPr>
        <w:t>m</w:t>
      </w:r>
      <w:r w:rsidR="006E7180" w:rsidRPr="00A14D39">
        <w:rPr>
          <w:rFonts w:ascii="Times New Roman" w:hAnsi="Times New Roman" w:cs="Times New Roman"/>
          <w:sz w:val="24"/>
          <w:szCs w:val="24"/>
          <w:vertAlign w:val="subscript"/>
        </w:rPr>
        <w:t>i</w:t>
      </w:r>
      <w:r w:rsidR="006E7180" w:rsidRPr="00A14D39">
        <w:rPr>
          <w:rFonts w:ascii="Times New Roman" w:hAnsi="Times New Roman" w:cs="Times New Roman"/>
          <w:sz w:val="24"/>
          <w:szCs w:val="24"/>
        </w:rPr>
        <w:t>(</w:t>
      </w:r>
      <w:r w:rsidR="006E7180" w:rsidRPr="00A14D39">
        <w:rPr>
          <w:rFonts w:ascii="Times New Roman" w:hAnsi="Times New Roman" w:cs="Times New Roman"/>
          <w:i/>
          <w:sz w:val="24"/>
          <w:szCs w:val="24"/>
        </w:rPr>
        <w:t>t</w:t>
      </w:r>
      <w:r w:rsidR="006E7180" w:rsidRPr="00A14D39">
        <w:rPr>
          <w:rFonts w:ascii="Times New Roman" w:hAnsi="Times New Roman" w:cs="Times New Roman"/>
          <w:sz w:val="24"/>
          <w:szCs w:val="24"/>
        </w:rPr>
        <w:t xml:space="preserve">)} n dimenziós valós vektorok sorozata az </w:t>
      </w:r>
      <w:r w:rsidR="006E7180" w:rsidRPr="00A14D39">
        <w:rPr>
          <w:rFonts w:ascii="Times New Roman" w:hAnsi="Times New Roman" w:cs="Times New Roman"/>
          <w:b/>
          <w:sz w:val="24"/>
          <w:szCs w:val="24"/>
        </w:rPr>
        <w:t>m</w:t>
      </w:r>
      <w:r w:rsidR="006E7180" w:rsidRPr="00A14D39">
        <w:rPr>
          <w:rFonts w:ascii="Times New Roman" w:hAnsi="Times New Roman" w:cs="Times New Roman"/>
          <w:sz w:val="24"/>
          <w:szCs w:val="24"/>
          <w:vertAlign w:val="subscript"/>
        </w:rPr>
        <w:t>i</w:t>
      </w:r>
      <w:r w:rsidR="006E7180" w:rsidRPr="00A14D39">
        <w:rPr>
          <w:rFonts w:ascii="Times New Roman" w:hAnsi="Times New Roman" w:cs="Times New Roman"/>
          <w:sz w:val="24"/>
          <w:szCs w:val="24"/>
        </w:rPr>
        <w:t xml:space="preserve"> modellek egymás után számított becslése, ahol </w:t>
      </w:r>
      <w:r w:rsidR="006E7180" w:rsidRPr="00A14D39">
        <w:rPr>
          <w:rFonts w:ascii="Times New Roman" w:hAnsi="Times New Roman" w:cs="Times New Roman"/>
          <w:i/>
          <w:sz w:val="24"/>
          <w:szCs w:val="24"/>
        </w:rPr>
        <w:t xml:space="preserve">i </w:t>
      </w:r>
      <w:r w:rsidR="004C34B2" w:rsidRPr="00A14D39">
        <w:rPr>
          <w:rFonts w:ascii="Times New Roman" w:hAnsi="Times New Roman" w:cs="Times New Roman"/>
          <w:sz w:val="24"/>
          <w:szCs w:val="24"/>
        </w:rPr>
        <w:t xml:space="preserve">az </w:t>
      </w:r>
      <w:r w:rsidR="004C34B2" w:rsidRPr="00A14D39">
        <w:rPr>
          <w:rFonts w:ascii="Times New Roman" w:hAnsi="Times New Roman" w:cs="Times New Roman"/>
          <w:b/>
          <w:sz w:val="24"/>
          <w:szCs w:val="24"/>
        </w:rPr>
        <w:t>m</w:t>
      </w:r>
      <w:r w:rsidR="004C34B2" w:rsidRPr="00A14D39">
        <w:rPr>
          <w:rFonts w:ascii="Times New Roman" w:hAnsi="Times New Roman" w:cs="Times New Roman"/>
          <w:sz w:val="24"/>
          <w:szCs w:val="24"/>
          <w:vertAlign w:val="subscript"/>
        </w:rPr>
        <w:t xml:space="preserve">i </w:t>
      </w:r>
      <w:r w:rsidR="004C34B2" w:rsidRPr="00A14D39">
        <w:rPr>
          <w:rFonts w:ascii="Times New Roman" w:hAnsi="Times New Roman" w:cs="Times New Roman"/>
          <w:sz w:val="24"/>
          <w:szCs w:val="24"/>
        </w:rPr>
        <w:t xml:space="preserve">modellhez tartozó csomópont térbeli indexe. A SOM algoritmus alapfeltevése, hogy a következő tanulási szabály követésével az eredmények konvergensek lesznek, és létrehozzák a kívánt csoportosítást a modellek által: </w:t>
      </w:r>
    </w:p>
    <w:p w:rsidR="004A77B5" w:rsidRPr="00A14D39" w:rsidRDefault="000A12AE" w:rsidP="006320BF">
      <w:pPr>
        <w:spacing w:line="360" w:lineRule="auto"/>
        <w:ind w:firstLine="567"/>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r>
          <w:rPr>
            <w:rFonts w:ascii="Cambria Math" w:hAnsi="Cambria Math" w:cs="Times New Roman"/>
            <w:sz w:val="28"/>
            <w:szCs w:val="28"/>
          </w:rPr>
          <m:t>=</m:t>
        </m:r>
        <m:sSub>
          <m:sSubPr>
            <m:ctrlPr>
              <w:rPr>
                <w:rFonts w:ascii="Cambria Math" w:hAnsi="Cambria Math" w:cs="Times New Roman"/>
                <w:i/>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r>
          <w:rPr>
            <w:rFonts w:ascii="Cambria Math" w:hAnsi="Cambria Math" w:cs="Times New Roman"/>
            <w:sz w:val="28"/>
            <w:szCs w:val="28"/>
          </w:rPr>
          <m:t>(</m:t>
        </m:r>
        <m:r>
          <w:rPr>
            <w:rFonts w:ascii="Cambria Math" w:eastAsiaTheme="minorEastAsia" w:hAnsi="Cambria Math" w:cs="Times New Roman"/>
            <w:sz w:val="28"/>
            <w:szCs w:val="28"/>
          </w:rPr>
          <m:t>t)[</m:t>
        </m:r>
        <m:r>
          <m:rPr>
            <m:sty m:val="b"/>
          </m:rP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b"/>
              </m:rP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oMath>
      <w:r w:rsidR="009A1EEC" w:rsidRPr="00A14D39">
        <w:rPr>
          <w:rFonts w:ascii="Times New Roman" w:eastAsiaTheme="minorEastAsia" w:hAnsi="Times New Roman" w:cs="Times New Roman"/>
          <w:sz w:val="28"/>
          <w:szCs w:val="28"/>
        </w:rPr>
        <w:t>,</w:t>
      </w:r>
      <w:r w:rsidR="00F51F06" w:rsidRPr="00A14D39">
        <w:rPr>
          <w:rFonts w:ascii="Times New Roman" w:eastAsiaTheme="minorEastAsia" w:hAnsi="Times New Roman" w:cs="Times New Roman"/>
          <w:i/>
          <w:sz w:val="28"/>
          <w:szCs w:val="28"/>
        </w:rPr>
        <w:t xml:space="preserve">                  </w:t>
      </w:r>
      <w:r w:rsidR="00F51F06" w:rsidRPr="00A14D39">
        <w:rPr>
          <w:rFonts w:ascii="Times New Roman" w:eastAsiaTheme="minorEastAsia" w:hAnsi="Times New Roman" w:cs="Times New Roman"/>
          <w:sz w:val="28"/>
          <w:szCs w:val="28"/>
        </w:rPr>
        <w:t>(1)</w:t>
      </w:r>
    </w:p>
    <w:p w:rsidR="004C34B2" w:rsidRPr="00A14D39" w:rsidRDefault="00F73E6C"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ahol </w:t>
      </w:r>
      <w:proofErr w:type="spellStart"/>
      <w:r w:rsidRPr="00A14D39">
        <w:rPr>
          <w:rFonts w:ascii="Times New Roman" w:hAnsi="Times New Roman" w:cs="Times New Roman"/>
          <w:i/>
          <w:sz w:val="24"/>
          <w:szCs w:val="24"/>
        </w:rPr>
        <w:t>h</w:t>
      </w:r>
      <w:r w:rsidRPr="00A14D39">
        <w:rPr>
          <w:rFonts w:ascii="Times New Roman" w:hAnsi="Times New Roman" w:cs="Times New Roman"/>
          <w:sz w:val="24"/>
          <w:szCs w:val="24"/>
          <w:vertAlign w:val="subscript"/>
        </w:rPr>
        <w:t>ci</w:t>
      </w:r>
      <w:proofErr w:type="spellEnd"/>
      <w:r w:rsidRPr="00A14D39">
        <w:rPr>
          <w:rFonts w:ascii="Times New Roman" w:hAnsi="Times New Roman" w:cs="Times New Roman"/>
          <w:sz w:val="24"/>
          <w:szCs w:val="24"/>
        </w:rPr>
        <w:t>(</w:t>
      </w:r>
      <w:r w:rsidRPr="00A14D39">
        <w:rPr>
          <w:rFonts w:ascii="Times New Roman" w:hAnsi="Times New Roman" w:cs="Times New Roman"/>
          <w:i/>
          <w:sz w:val="24"/>
          <w:szCs w:val="24"/>
        </w:rPr>
        <w:t>t</w:t>
      </w:r>
      <w:r w:rsidRPr="00A14D39">
        <w:rPr>
          <w:rFonts w:ascii="Times New Roman" w:hAnsi="Times New Roman" w:cs="Times New Roman"/>
          <w:sz w:val="24"/>
          <w:szCs w:val="24"/>
        </w:rPr>
        <w:t xml:space="preserve">) az úgynevezett szomszédsági függvény, </w:t>
      </w:r>
      <w:r w:rsidR="00D33E6E" w:rsidRPr="00A14D39">
        <w:rPr>
          <w:rFonts w:ascii="Times New Roman" w:hAnsi="Times New Roman" w:cs="Times New Roman"/>
          <w:i/>
          <w:sz w:val="24"/>
          <w:szCs w:val="24"/>
        </w:rPr>
        <w:t>c</w:t>
      </w:r>
      <w:r w:rsidR="00D33E6E" w:rsidRPr="00A14D39">
        <w:rPr>
          <w:rFonts w:ascii="Times New Roman" w:hAnsi="Times New Roman" w:cs="Times New Roman"/>
          <w:sz w:val="24"/>
          <w:szCs w:val="24"/>
        </w:rPr>
        <w:t xml:space="preserve"> pedig a nyertes neuron térbeli indexe. A nyertes </w:t>
      </w:r>
      <w:proofErr w:type="spellStart"/>
      <w:r w:rsidR="00D33E6E" w:rsidRPr="00A14D39">
        <w:rPr>
          <w:rFonts w:ascii="Times New Roman" w:hAnsi="Times New Roman" w:cs="Times New Roman"/>
          <w:b/>
          <w:sz w:val="24"/>
          <w:szCs w:val="24"/>
        </w:rPr>
        <w:t>m</w:t>
      </w:r>
      <w:r w:rsidR="001478AD" w:rsidRPr="00A14D39">
        <w:rPr>
          <w:rFonts w:ascii="Times New Roman" w:hAnsi="Times New Roman" w:cs="Times New Roman"/>
          <w:sz w:val="24"/>
          <w:szCs w:val="24"/>
          <w:vertAlign w:val="subscript"/>
        </w:rPr>
        <w:t>c</w:t>
      </w:r>
      <w:proofErr w:type="spellEnd"/>
      <w:r w:rsidR="00D33E6E" w:rsidRPr="00A14D39">
        <w:rPr>
          <w:rFonts w:ascii="Times New Roman" w:hAnsi="Times New Roman" w:cs="Times New Roman"/>
          <w:sz w:val="24"/>
          <w:szCs w:val="24"/>
        </w:rPr>
        <w:t>(</w:t>
      </w:r>
      <w:r w:rsidR="00D33E6E" w:rsidRPr="00A14D39">
        <w:rPr>
          <w:rFonts w:ascii="Times New Roman" w:hAnsi="Times New Roman" w:cs="Times New Roman"/>
          <w:i/>
          <w:sz w:val="24"/>
          <w:szCs w:val="24"/>
        </w:rPr>
        <w:t>t</w:t>
      </w:r>
      <w:r w:rsidR="00D33E6E" w:rsidRPr="00A14D39">
        <w:rPr>
          <w:rFonts w:ascii="Times New Roman" w:hAnsi="Times New Roman" w:cs="Times New Roman"/>
          <w:sz w:val="24"/>
          <w:szCs w:val="24"/>
        </w:rPr>
        <w:t>) modell a lehető legkisebb euklideszi távolságra helyezkedik el az x(</w:t>
      </w:r>
      <w:r w:rsidR="00D33E6E" w:rsidRPr="00A14D39">
        <w:rPr>
          <w:rFonts w:ascii="Times New Roman" w:hAnsi="Times New Roman" w:cs="Times New Roman"/>
          <w:i/>
          <w:sz w:val="24"/>
          <w:szCs w:val="24"/>
        </w:rPr>
        <w:t>t</w:t>
      </w:r>
      <w:r w:rsidR="00D33E6E" w:rsidRPr="00A14D39">
        <w:rPr>
          <w:rFonts w:ascii="Times New Roman" w:hAnsi="Times New Roman" w:cs="Times New Roman"/>
          <w:sz w:val="24"/>
          <w:szCs w:val="24"/>
        </w:rPr>
        <w:t>) bemeneti értéktől:</w:t>
      </w:r>
    </w:p>
    <w:p w:rsidR="00D33E6E" w:rsidRPr="00A14D39" w:rsidRDefault="00F51F06" w:rsidP="006320BF">
      <w:pPr>
        <w:spacing w:line="360" w:lineRule="auto"/>
        <w:ind w:firstLine="567"/>
        <w:jc w:val="right"/>
        <w:rPr>
          <w:rFonts w:ascii="Times New Roman" w:eastAsiaTheme="minorEastAsia" w:hAnsi="Times New Roman" w:cs="Times New Roman"/>
          <w:sz w:val="28"/>
          <w:szCs w:val="28"/>
        </w:rPr>
      </w:pPr>
      <m:oMath>
        <m:r>
          <w:rPr>
            <w:rFonts w:ascii="Cambria Math" w:hAnsi="Cambria Math" w:cs="Times New Roman"/>
            <w:sz w:val="28"/>
            <w:szCs w:val="28"/>
          </w:rPr>
          <m:t>c=</m:t>
        </m:r>
        <m:sSub>
          <m:sSubPr>
            <m:ctrlPr>
              <w:rPr>
                <w:rFonts w:ascii="Cambria Math" w:hAnsi="Cambria Math" w:cs="Times New Roman"/>
                <w:sz w:val="28"/>
                <w:szCs w:val="28"/>
              </w:rPr>
            </m:ctrlPr>
          </m:sSubPr>
          <m:e>
            <m:r>
              <m:rPr>
                <m:sty m:val="p"/>
              </m:rPr>
              <w:rPr>
                <w:rFonts w:ascii="Cambria Math" w:hAnsi="Cambria Math" w:cs="Times New Roman"/>
                <w:sz w:val="28"/>
                <w:szCs w:val="28"/>
              </w:rPr>
              <m:t>argmin</m:t>
            </m:r>
          </m:e>
          <m:sub>
            <m:r>
              <w:rPr>
                <w:rFonts w:ascii="Cambria Math" w:hAnsi="Cambria Math" w:cs="Times New Roman"/>
                <w:sz w:val="28"/>
                <w:szCs w:val="28"/>
              </w:rPr>
              <m:t>i</m:t>
            </m:r>
          </m:sub>
        </m:sSub>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m:rPr>
                <m:sty m:val="b"/>
              </m:rPr>
              <w:rPr>
                <w:rFonts w:ascii="Cambria Math" w:hAnsi="Cambria Math" w:cs="Times New Roman"/>
                <w:sz w:val="28"/>
                <w:szCs w:val="28"/>
              </w:rPr>
              <m:t>x</m:t>
            </m:r>
            <m:d>
              <m:dPr>
                <m:ctrlPr>
                  <w:rPr>
                    <w:rFonts w:ascii="Cambria Math" w:hAnsi="Cambria Math" w:cs="Times New Roman"/>
                    <w:sz w:val="28"/>
                    <w:szCs w:val="28"/>
                  </w:rPr>
                </m:ctrlPr>
              </m:dPr>
              <m:e>
                <m:r>
                  <w:rPr>
                    <w:rFonts w:ascii="Cambria Math" w:hAnsi="Cambria Math" w:cs="Times New Roman"/>
                    <w:sz w:val="28"/>
                    <w:szCs w:val="28"/>
                  </w:rPr>
                  <m:t>t</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sz w:val="28"/>
                    <w:szCs w:val="28"/>
                  </w:rPr>
                </m:ctrlPr>
              </m:dPr>
              <m:e>
                <m:r>
                  <w:rPr>
                    <w:rFonts w:ascii="Cambria Math" w:hAnsi="Cambria Math" w:cs="Times New Roman"/>
                    <w:sz w:val="28"/>
                    <w:szCs w:val="28"/>
                  </w:rPr>
                  <m:t>t</m:t>
                </m:r>
              </m:e>
            </m:d>
          </m:e>
        </m:d>
        <m:r>
          <m:rPr>
            <m:sty m:val="p"/>
          </m:rPr>
          <w:rPr>
            <w:rFonts w:ascii="Cambria Math" w:hAnsi="Cambria Math" w:cs="Times New Roman"/>
            <w:sz w:val="28"/>
            <w:szCs w:val="28"/>
          </w:rPr>
          <m:t>}</m:t>
        </m:r>
      </m:oMath>
      <w:r w:rsidRPr="00A14D39">
        <w:rPr>
          <w:rFonts w:ascii="Times New Roman" w:eastAsiaTheme="minorEastAsia" w:hAnsi="Times New Roman" w:cs="Times New Roman"/>
          <w:sz w:val="28"/>
          <w:szCs w:val="28"/>
        </w:rPr>
        <w:t>.                            (2)</w:t>
      </w:r>
    </w:p>
    <w:p w:rsidR="004C34B2" w:rsidRPr="00A14D39" w:rsidRDefault="007B6849"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Vagyis először az</w:t>
      </w:r>
      <w:r w:rsidRPr="00A14D39">
        <w:t xml:space="preserve"> </w:t>
      </w:r>
      <w:r w:rsidRPr="00A14D39">
        <w:rPr>
          <w:rFonts w:ascii="Times New Roman" w:hAnsi="Times New Roman" w:cs="Times New Roman"/>
          <w:b/>
          <w:sz w:val="24"/>
          <w:szCs w:val="24"/>
        </w:rPr>
        <w:t>x</w:t>
      </w:r>
      <w:r w:rsidRPr="00A14D39">
        <w:rPr>
          <w:rFonts w:ascii="Times New Roman" w:hAnsi="Times New Roman" w:cs="Times New Roman"/>
          <w:sz w:val="24"/>
          <w:szCs w:val="24"/>
        </w:rPr>
        <w:t>(</w:t>
      </w:r>
      <w:r w:rsidRPr="00A14D39">
        <w:rPr>
          <w:rFonts w:ascii="Times New Roman" w:hAnsi="Times New Roman" w:cs="Times New Roman"/>
          <w:i/>
          <w:sz w:val="24"/>
          <w:szCs w:val="24"/>
        </w:rPr>
        <w:t>t</w:t>
      </w:r>
      <w:r w:rsidRPr="00A14D39">
        <w:rPr>
          <w:rFonts w:ascii="Times New Roman" w:hAnsi="Times New Roman" w:cs="Times New Roman"/>
          <w:sz w:val="24"/>
          <w:szCs w:val="24"/>
        </w:rPr>
        <w:t xml:space="preserve">) bemeneti értékhez kiválasztjuk a nyertes neuront a (2) egyenlet alapján, majd az (1) egyenlet alapján módosítjuk a nyertes neuron és az ahhoz térbeli indexük alapján közel álló neuronok vektorát, oly módon, hogy az jobban hasonlítson a bemeneti vektorhoz. </w:t>
      </w:r>
      <w:r w:rsidR="00AB1AFB" w:rsidRPr="00A14D39">
        <w:rPr>
          <w:rFonts w:ascii="Times New Roman" w:hAnsi="Times New Roman" w:cs="Times New Roman"/>
          <w:sz w:val="24"/>
          <w:szCs w:val="24"/>
        </w:rPr>
        <w:t>(</w:t>
      </w:r>
      <w:proofErr w:type="spellStart"/>
      <w:r w:rsidR="00AB1AFB" w:rsidRPr="00A14D39">
        <w:rPr>
          <w:rFonts w:ascii="Times New Roman" w:hAnsi="Times New Roman" w:cs="Times New Roman"/>
          <w:sz w:val="24"/>
          <w:szCs w:val="24"/>
        </w:rPr>
        <w:t>Kohonen</w:t>
      </w:r>
      <w:proofErr w:type="spellEnd"/>
      <w:r w:rsidR="00AB1AFB" w:rsidRPr="00A14D39">
        <w:rPr>
          <w:rFonts w:ascii="Times New Roman" w:hAnsi="Times New Roman" w:cs="Times New Roman"/>
          <w:sz w:val="24"/>
          <w:szCs w:val="24"/>
        </w:rPr>
        <w:t>, 2014, 21. old.)</w:t>
      </w:r>
    </w:p>
    <w:p w:rsidR="001C4324" w:rsidRPr="00A14D39" w:rsidRDefault="001C4324" w:rsidP="006320BF">
      <w:pPr>
        <w:spacing w:line="360" w:lineRule="auto"/>
        <w:ind w:firstLine="567"/>
        <w:jc w:val="both"/>
        <w:rPr>
          <w:rFonts w:ascii="Times New Roman" w:hAnsi="Times New Roman" w:cs="Times New Roman"/>
          <w:sz w:val="24"/>
          <w:szCs w:val="24"/>
        </w:rPr>
      </w:pPr>
      <w:r w:rsidRPr="00A14D39">
        <w:rPr>
          <w:rFonts w:ascii="Times New Roman" w:hAnsi="Times New Roman" w:cs="Times New Roman"/>
          <w:sz w:val="24"/>
          <w:szCs w:val="24"/>
        </w:rPr>
        <w:t xml:space="preserve">A </w:t>
      </w:r>
      <w:r w:rsidR="00C03EA5" w:rsidRPr="00A14D39">
        <w:rPr>
          <w:rFonts w:ascii="Times New Roman" w:hAnsi="Times New Roman" w:cs="Times New Roman"/>
          <w:sz w:val="24"/>
          <w:szCs w:val="24"/>
        </w:rPr>
        <w:t>szomszédsági</w:t>
      </w:r>
      <w:r w:rsidRPr="00A14D39">
        <w:rPr>
          <w:rFonts w:ascii="Times New Roman" w:hAnsi="Times New Roman" w:cs="Times New Roman"/>
          <w:sz w:val="24"/>
          <w:szCs w:val="24"/>
        </w:rPr>
        <w:t xml:space="preserve"> függvény megválasztása központi szerepet játszik az </w:t>
      </w:r>
      <w:r w:rsidR="00B203FB" w:rsidRPr="00A14D39">
        <w:rPr>
          <w:rFonts w:ascii="Times New Roman" w:hAnsi="Times New Roman" w:cs="Times New Roman"/>
          <w:sz w:val="24"/>
          <w:szCs w:val="24"/>
        </w:rPr>
        <w:t>algoritmus önszerveződési képességét illetően. Mivel a függvénynek többféle változata és paraméterezése is lehetséges, ezért ennek a függvénynek a részletesebb kifejtésére a gyakorlati probléma megoldásánál kerül sor.</w:t>
      </w:r>
    </w:p>
    <w:p w:rsidR="009C5AD3" w:rsidRDefault="009C5AD3">
      <w:pPr>
        <w:rPr>
          <w:rFonts w:asciiTheme="majorHAnsi" w:eastAsiaTheme="majorEastAsia" w:hAnsiTheme="majorHAnsi" w:cstheme="majorBidi"/>
          <w:b/>
          <w:bCs/>
          <w:color w:val="4F81BD" w:themeColor="accent1"/>
        </w:rPr>
      </w:pPr>
      <w:r>
        <w:br w:type="page"/>
      </w:r>
    </w:p>
    <w:p w:rsidR="00BD0908" w:rsidRPr="00A14D39" w:rsidRDefault="00793926" w:rsidP="00BD0908">
      <w:pPr>
        <w:pStyle w:val="Cmsor3"/>
        <w:spacing w:after="360"/>
      </w:pPr>
      <w:bookmarkStart w:id="12" w:name="_Toc8285151"/>
      <w:r w:rsidRPr="00A14D39">
        <w:lastRenderedPageBreak/>
        <w:t>2.3</w:t>
      </w:r>
      <w:r w:rsidR="00031B49" w:rsidRPr="00A14D39">
        <w:t>.4</w:t>
      </w:r>
      <w:r w:rsidR="00BD0908" w:rsidRPr="00A14D39">
        <w:t>.</w:t>
      </w:r>
      <w:r w:rsidR="00ED2602" w:rsidRPr="00A14D39">
        <w:t xml:space="preserve"> Felhasználási területek</w:t>
      </w:r>
      <w:bookmarkEnd w:id="12"/>
    </w:p>
    <w:p w:rsidR="009D5606" w:rsidRPr="00A14D39" w:rsidRDefault="009D5606" w:rsidP="009D5606">
      <w:pPr>
        <w:spacing w:line="360" w:lineRule="auto"/>
        <w:ind w:left="360"/>
        <w:rPr>
          <w:rFonts w:ascii="Times New Roman" w:hAnsi="Times New Roman" w:cs="Times New Roman"/>
          <w:sz w:val="24"/>
          <w:szCs w:val="24"/>
        </w:rPr>
      </w:pPr>
      <w:r w:rsidRPr="00A14D39">
        <w:rPr>
          <w:rFonts w:ascii="Times New Roman" w:hAnsi="Times New Roman" w:cs="Times New Roman"/>
          <w:sz w:val="24"/>
          <w:szCs w:val="24"/>
        </w:rPr>
        <w:t>A SOM algoritmu</w:t>
      </w:r>
      <w:r w:rsidR="009C5AD3">
        <w:rPr>
          <w:rFonts w:ascii="Times New Roman" w:hAnsi="Times New Roman" w:cs="Times New Roman"/>
          <w:sz w:val="24"/>
          <w:szCs w:val="24"/>
        </w:rPr>
        <w:t>st rendkívül sokféle területen alkalmazzák:</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feltáró adatelemzés,</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szövegek statisztikai analízise és rendezése,</w:t>
      </w:r>
      <w:r w:rsidR="009C5AD3">
        <w:rPr>
          <w:rFonts w:ascii="Times New Roman" w:hAnsi="Times New Roman" w:cs="Times New Roman"/>
          <w:sz w:val="24"/>
          <w:szCs w:val="24"/>
        </w:rPr>
        <w:t xml:space="preserve"> (</w:t>
      </w:r>
      <w:proofErr w:type="spellStart"/>
      <w:r w:rsidR="009C5AD3">
        <w:rPr>
          <w:rFonts w:ascii="Times New Roman" w:hAnsi="Times New Roman" w:cs="Times New Roman"/>
          <w:sz w:val="24"/>
          <w:szCs w:val="24"/>
        </w:rPr>
        <w:t>Kohonen</w:t>
      </w:r>
      <w:proofErr w:type="spellEnd"/>
      <w:r w:rsidR="009C5AD3">
        <w:rPr>
          <w:rFonts w:ascii="Times New Roman" w:hAnsi="Times New Roman" w:cs="Times New Roman"/>
          <w:sz w:val="24"/>
          <w:szCs w:val="24"/>
        </w:rPr>
        <w:t>, 2014)</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ipari elemzések</w:t>
      </w:r>
      <w:r w:rsidR="009C5AD3">
        <w:rPr>
          <w:rFonts w:ascii="Times New Roman" w:hAnsi="Times New Roman" w:cs="Times New Roman"/>
          <w:sz w:val="24"/>
          <w:szCs w:val="24"/>
        </w:rPr>
        <w:t>,</w:t>
      </w:r>
      <w:r w:rsidRPr="00A14D39">
        <w:rPr>
          <w:rFonts w:ascii="Times New Roman" w:hAnsi="Times New Roman" w:cs="Times New Roman"/>
          <w:sz w:val="24"/>
          <w:szCs w:val="24"/>
        </w:rPr>
        <w:t xml:space="preserve"> (</w:t>
      </w:r>
      <w:proofErr w:type="spellStart"/>
      <w:r w:rsidRPr="00A14D39">
        <w:rPr>
          <w:rFonts w:ascii="Times New Roman" w:hAnsi="Times New Roman" w:cs="Times New Roman"/>
          <w:sz w:val="24"/>
          <w:szCs w:val="24"/>
        </w:rPr>
        <w:t>Kohonen</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Oja</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Simula</w:t>
      </w:r>
      <w:proofErr w:type="spellEnd"/>
      <w:r w:rsidRPr="00A14D39">
        <w:rPr>
          <w:rFonts w:ascii="Times New Roman" w:hAnsi="Times New Roman" w:cs="Times New Roman"/>
          <w:sz w:val="24"/>
          <w:szCs w:val="24"/>
        </w:rPr>
        <w:t xml:space="preserve"> – Visa –</w:t>
      </w:r>
      <w:proofErr w:type="spellStart"/>
      <w:r w:rsidRPr="00A14D39">
        <w:rPr>
          <w:rFonts w:ascii="Times New Roman" w:hAnsi="Times New Roman" w:cs="Times New Roman"/>
          <w:sz w:val="24"/>
          <w:szCs w:val="24"/>
        </w:rPr>
        <w:t>Kangas</w:t>
      </w:r>
      <w:proofErr w:type="spellEnd"/>
      <w:r w:rsidRPr="00A14D39">
        <w:rPr>
          <w:rFonts w:ascii="Times New Roman" w:hAnsi="Times New Roman" w:cs="Times New Roman"/>
          <w:sz w:val="24"/>
          <w:szCs w:val="24"/>
        </w:rPr>
        <w:t>, 1996),</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telekommunikáció</w:t>
      </w:r>
      <w:r w:rsidR="009C5AD3">
        <w:rPr>
          <w:rFonts w:ascii="Times New Roman" w:hAnsi="Times New Roman" w:cs="Times New Roman"/>
          <w:sz w:val="24"/>
          <w:szCs w:val="24"/>
        </w:rPr>
        <w:t>,</w:t>
      </w:r>
      <w:r w:rsidRPr="00A14D39">
        <w:rPr>
          <w:rFonts w:ascii="Times New Roman" w:hAnsi="Times New Roman" w:cs="Times New Roman"/>
          <w:sz w:val="24"/>
          <w:szCs w:val="24"/>
        </w:rPr>
        <w:t xml:space="preserve"> (Bella – </w:t>
      </w:r>
      <w:proofErr w:type="spellStart"/>
      <w:r w:rsidRPr="00A14D39">
        <w:rPr>
          <w:rFonts w:ascii="Times New Roman" w:hAnsi="Times New Roman" w:cs="Times New Roman"/>
          <w:sz w:val="24"/>
          <w:szCs w:val="24"/>
        </w:rPr>
        <w:t>Eloff</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Olivier</w:t>
      </w:r>
      <w:proofErr w:type="spellEnd"/>
      <w:r w:rsidRPr="00A14D39">
        <w:rPr>
          <w:rFonts w:ascii="Times New Roman" w:hAnsi="Times New Roman" w:cs="Times New Roman"/>
          <w:sz w:val="24"/>
          <w:szCs w:val="24"/>
        </w:rPr>
        <w:t>, 2009),</w:t>
      </w:r>
    </w:p>
    <w:p w:rsidR="009D5606" w:rsidRPr="00A14D39" w:rsidRDefault="009C5AD3" w:rsidP="009D5606">
      <w:pPr>
        <w:pStyle w:val="Listaszerbekezds"/>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ügyfélkör elemzés,</w:t>
      </w:r>
      <w:r w:rsidR="009D5606" w:rsidRPr="00A14D39">
        <w:rPr>
          <w:rFonts w:ascii="Times New Roman" w:hAnsi="Times New Roman" w:cs="Times New Roman"/>
          <w:sz w:val="24"/>
          <w:szCs w:val="24"/>
        </w:rPr>
        <w:t xml:space="preserve"> (</w:t>
      </w:r>
      <w:proofErr w:type="spellStart"/>
      <w:r w:rsidR="009D5606" w:rsidRPr="00A14D39">
        <w:rPr>
          <w:rFonts w:ascii="Times New Roman" w:hAnsi="Times New Roman" w:cs="Times New Roman"/>
          <w:sz w:val="24"/>
          <w:szCs w:val="24"/>
        </w:rPr>
        <w:t>Tulankar</w:t>
      </w:r>
      <w:proofErr w:type="spellEnd"/>
      <w:r w:rsidR="009D5606" w:rsidRPr="00A14D39">
        <w:rPr>
          <w:rFonts w:ascii="Times New Roman" w:hAnsi="Times New Roman" w:cs="Times New Roman"/>
          <w:sz w:val="24"/>
          <w:szCs w:val="24"/>
        </w:rPr>
        <w:t xml:space="preserve"> – </w:t>
      </w:r>
      <w:proofErr w:type="spellStart"/>
      <w:r w:rsidR="009D5606" w:rsidRPr="00A14D39">
        <w:rPr>
          <w:rFonts w:ascii="Times New Roman" w:hAnsi="Times New Roman" w:cs="Times New Roman"/>
          <w:sz w:val="24"/>
          <w:szCs w:val="24"/>
        </w:rPr>
        <w:t>Kshirsagar</w:t>
      </w:r>
      <w:proofErr w:type="spellEnd"/>
      <w:r w:rsidR="009D5606" w:rsidRPr="00A14D39">
        <w:rPr>
          <w:rFonts w:ascii="Times New Roman" w:hAnsi="Times New Roman" w:cs="Times New Roman"/>
          <w:sz w:val="24"/>
          <w:szCs w:val="24"/>
        </w:rPr>
        <w:t xml:space="preserve"> – </w:t>
      </w:r>
      <w:proofErr w:type="spellStart"/>
      <w:r w:rsidR="009D5606" w:rsidRPr="00A14D39">
        <w:rPr>
          <w:rFonts w:ascii="Times New Roman" w:hAnsi="Times New Roman" w:cs="Times New Roman"/>
          <w:sz w:val="24"/>
          <w:szCs w:val="24"/>
        </w:rPr>
        <w:t>Wajgi</w:t>
      </w:r>
      <w:proofErr w:type="spellEnd"/>
      <w:r w:rsidR="009D5606" w:rsidRPr="00A14D39">
        <w:rPr>
          <w:rFonts w:ascii="Times New Roman" w:hAnsi="Times New Roman" w:cs="Times New Roman"/>
          <w:sz w:val="24"/>
          <w:szCs w:val="24"/>
        </w:rPr>
        <w:t>, 2012),</w:t>
      </w:r>
    </w:p>
    <w:p w:rsidR="009D5606" w:rsidRPr="00A14D39" w:rsidRDefault="00C518F4" w:rsidP="009D5606">
      <w:pPr>
        <w:pStyle w:val="Listaszerbekezds"/>
        <w:numPr>
          <w:ilvl w:val="0"/>
          <w:numId w:val="7"/>
        </w:numPr>
        <w:spacing w:line="360" w:lineRule="auto"/>
        <w:rPr>
          <w:rFonts w:ascii="Times New Roman" w:hAnsi="Times New Roman" w:cs="Times New Roman"/>
          <w:sz w:val="24"/>
          <w:szCs w:val="24"/>
        </w:rPr>
      </w:pPr>
      <w:proofErr w:type="spellStart"/>
      <w:r w:rsidRPr="00A14D39">
        <w:rPr>
          <w:rFonts w:ascii="Times New Roman" w:hAnsi="Times New Roman" w:cs="Times New Roman"/>
          <w:sz w:val="24"/>
          <w:szCs w:val="24"/>
        </w:rPr>
        <w:t>orvos</w:t>
      </w:r>
      <w:r w:rsidR="009D5606" w:rsidRPr="00A14D39">
        <w:rPr>
          <w:rFonts w:ascii="Times New Roman" w:hAnsi="Times New Roman" w:cs="Times New Roman"/>
          <w:sz w:val="24"/>
          <w:szCs w:val="24"/>
        </w:rPr>
        <w:t>biológi</w:t>
      </w:r>
      <w:r w:rsidRPr="00A14D39">
        <w:rPr>
          <w:rFonts w:ascii="Times New Roman" w:hAnsi="Times New Roman" w:cs="Times New Roman"/>
          <w:sz w:val="24"/>
          <w:szCs w:val="24"/>
        </w:rPr>
        <w:t>ai</w:t>
      </w:r>
      <w:proofErr w:type="spellEnd"/>
      <w:r w:rsidR="009D5606" w:rsidRPr="00A14D39">
        <w:rPr>
          <w:rFonts w:ascii="Times New Roman" w:hAnsi="Times New Roman" w:cs="Times New Roman"/>
          <w:sz w:val="24"/>
          <w:szCs w:val="24"/>
        </w:rPr>
        <w:t xml:space="preserve"> elemzések és alkalmazások</w:t>
      </w:r>
      <w:r w:rsidR="009C5AD3">
        <w:rPr>
          <w:rFonts w:ascii="Times New Roman" w:hAnsi="Times New Roman" w:cs="Times New Roman"/>
          <w:sz w:val="24"/>
          <w:szCs w:val="24"/>
        </w:rPr>
        <w:t>,</w:t>
      </w:r>
      <w:r w:rsidR="009D5606" w:rsidRPr="00A14D39">
        <w:rPr>
          <w:rFonts w:ascii="Times New Roman" w:hAnsi="Times New Roman" w:cs="Times New Roman"/>
          <w:sz w:val="24"/>
          <w:szCs w:val="24"/>
        </w:rPr>
        <w:t xml:space="preserve"> (</w:t>
      </w:r>
      <w:proofErr w:type="spellStart"/>
      <w:r w:rsidR="009D5606" w:rsidRPr="00A14D39">
        <w:rPr>
          <w:rFonts w:ascii="Times New Roman" w:hAnsi="Times New Roman" w:cs="Times New Roman"/>
          <w:sz w:val="24"/>
          <w:szCs w:val="24"/>
        </w:rPr>
        <w:t>Xu</w:t>
      </w:r>
      <w:proofErr w:type="spellEnd"/>
      <w:r w:rsidR="009D5606" w:rsidRPr="00A14D39">
        <w:rPr>
          <w:rFonts w:ascii="Times New Roman" w:hAnsi="Times New Roman" w:cs="Times New Roman"/>
          <w:sz w:val="24"/>
          <w:szCs w:val="24"/>
        </w:rPr>
        <w:t xml:space="preserve"> – </w:t>
      </w:r>
      <w:proofErr w:type="spellStart"/>
      <w:r w:rsidR="009D5606" w:rsidRPr="00A14D39">
        <w:rPr>
          <w:rFonts w:ascii="Times New Roman" w:hAnsi="Times New Roman" w:cs="Times New Roman"/>
          <w:sz w:val="24"/>
          <w:szCs w:val="24"/>
        </w:rPr>
        <w:t>Wong</w:t>
      </w:r>
      <w:proofErr w:type="spellEnd"/>
      <w:r w:rsidR="009D5606" w:rsidRPr="00A14D39">
        <w:rPr>
          <w:rFonts w:ascii="Times New Roman" w:hAnsi="Times New Roman" w:cs="Times New Roman"/>
          <w:sz w:val="24"/>
          <w:szCs w:val="24"/>
        </w:rPr>
        <w:t xml:space="preserve">, </w:t>
      </w:r>
      <w:proofErr w:type="spellStart"/>
      <w:r w:rsidR="009D5606" w:rsidRPr="00A14D39">
        <w:rPr>
          <w:rFonts w:ascii="Times New Roman" w:hAnsi="Times New Roman" w:cs="Times New Roman"/>
          <w:sz w:val="24"/>
          <w:szCs w:val="24"/>
        </w:rPr>
        <w:t>Chin</w:t>
      </w:r>
      <w:proofErr w:type="spellEnd"/>
      <w:r w:rsidR="009D5606" w:rsidRPr="00A14D39">
        <w:rPr>
          <w:rFonts w:ascii="Times New Roman" w:hAnsi="Times New Roman" w:cs="Times New Roman"/>
          <w:sz w:val="24"/>
          <w:szCs w:val="24"/>
        </w:rPr>
        <w:t>, 2014),</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pénzügyi alkalmazások</w:t>
      </w:r>
      <w:r w:rsidR="009C5AD3">
        <w:rPr>
          <w:rFonts w:ascii="Times New Roman" w:hAnsi="Times New Roman" w:cs="Times New Roman"/>
          <w:sz w:val="24"/>
          <w:szCs w:val="24"/>
        </w:rPr>
        <w:t>,</w:t>
      </w:r>
      <w:r w:rsidRPr="00A14D39">
        <w:rPr>
          <w:rFonts w:ascii="Times New Roman" w:hAnsi="Times New Roman" w:cs="Times New Roman"/>
          <w:sz w:val="24"/>
          <w:szCs w:val="24"/>
        </w:rPr>
        <w:t xml:space="preserve"> (</w:t>
      </w:r>
      <w:proofErr w:type="spellStart"/>
      <w:r w:rsidRPr="00A14D39">
        <w:rPr>
          <w:rFonts w:ascii="Times New Roman" w:hAnsi="Times New Roman" w:cs="Times New Roman"/>
          <w:sz w:val="24"/>
          <w:szCs w:val="24"/>
        </w:rPr>
        <w:t>Deboeck</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Kohonen</w:t>
      </w:r>
      <w:proofErr w:type="spellEnd"/>
      <w:r w:rsidRPr="00A14D39">
        <w:rPr>
          <w:rFonts w:ascii="Times New Roman" w:hAnsi="Times New Roman" w:cs="Times New Roman"/>
          <w:sz w:val="24"/>
          <w:szCs w:val="24"/>
        </w:rPr>
        <w:t xml:space="preserve">, 1998), </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bűnügyi profilalkotás,</w:t>
      </w:r>
    </w:p>
    <w:p w:rsidR="009D5606" w:rsidRPr="00A14D39" w:rsidRDefault="009D5606" w:rsidP="009D5606">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galaxisok kategorizálása</w:t>
      </w:r>
      <w:r w:rsidR="009C5AD3">
        <w:rPr>
          <w:rFonts w:ascii="Times New Roman" w:hAnsi="Times New Roman" w:cs="Times New Roman"/>
          <w:sz w:val="24"/>
          <w:szCs w:val="24"/>
        </w:rPr>
        <w:t>,</w:t>
      </w:r>
      <w:r w:rsidRPr="00A14D39">
        <w:rPr>
          <w:rFonts w:ascii="Times New Roman" w:hAnsi="Times New Roman" w:cs="Times New Roman"/>
          <w:sz w:val="24"/>
          <w:szCs w:val="24"/>
        </w:rPr>
        <w:t xml:space="preserve"> (Miller – </w:t>
      </w:r>
      <w:proofErr w:type="spellStart"/>
      <w:r w:rsidRPr="00A14D39">
        <w:rPr>
          <w:rFonts w:ascii="Times New Roman" w:hAnsi="Times New Roman" w:cs="Times New Roman"/>
          <w:sz w:val="24"/>
          <w:szCs w:val="24"/>
        </w:rPr>
        <w:t>Coe</w:t>
      </w:r>
      <w:proofErr w:type="spellEnd"/>
      <w:r w:rsidRPr="00A14D39">
        <w:rPr>
          <w:rFonts w:ascii="Times New Roman" w:hAnsi="Times New Roman" w:cs="Times New Roman"/>
          <w:sz w:val="24"/>
          <w:szCs w:val="24"/>
        </w:rPr>
        <w:t>, 1995)</w:t>
      </w:r>
    </w:p>
    <w:p w:rsidR="009C5AD3" w:rsidRDefault="009D5606" w:rsidP="00482599">
      <w:pPr>
        <w:pStyle w:val="Listaszerbekezds"/>
        <w:numPr>
          <w:ilvl w:val="0"/>
          <w:numId w:val="7"/>
        </w:numPr>
        <w:spacing w:line="360" w:lineRule="auto"/>
        <w:rPr>
          <w:rFonts w:ascii="Times New Roman" w:hAnsi="Times New Roman" w:cs="Times New Roman"/>
          <w:sz w:val="24"/>
          <w:szCs w:val="24"/>
        </w:rPr>
      </w:pPr>
      <w:r w:rsidRPr="00A14D39">
        <w:rPr>
          <w:rFonts w:ascii="Times New Roman" w:hAnsi="Times New Roman" w:cs="Times New Roman"/>
          <w:sz w:val="24"/>
          <w:szCs w:val="24"/>
        </w:rPr>
        <w:t>dokumentumok rendszerezése</w:t>
      </w:r>
      <w:r w:rsidR="009C5AD3">
        <w:rPr>
          <w:rFonts w:ascii="Times New Roman" w:hAnsi="Times New Roman" w:cs="Times New Roman"/>
          <w:sz w:val="24"/>
          <w:szCs w:val="24"/>
        </w:rPr>
        <w:t xml:space="preserve">, </w:t>
      </w:r>
      <w:r w:rsidRPr="00A14D39">
        <w:rPr>
          <w:rFonts w:ascii="Times New Roman" w:hAnsi="Times New Roman" w:cs="Times New Roman"/>
          <w:sz w:val="24"/>
          <w:szCs w:val="24"/>
        </w:rPr>
        <w:t>(</w:t>
      </w:r>
      <w:proofErr w:type="spellStart"/>
      <w:r w:rsidRPr="00A14D39">
        <w:rPr>
          <w:rFonts w:ascii="Times New Roman" w:hAnsi="Times New Roman" w:cs="Times New Roman"/>
          <w:sz w:val="24"/>
          <w:szCs w:val="24"/>
        </w:rPr>
        <w:t>Chandrashekar</w:t>
      </w:r>
      <w:proofErr w:type="spellEnd"/>
      <w:r w:rsidRPr="00A14D39">
        <w:rPr>
          <w:rFonts w:ascii="Times New Roman" w:hAnsi="Times New Roman" w:cs="Times New Roman"/>
          <w:sz w:val="24"/>
          <w:szCs w:val="24"/>
        </w:rPr>
        <w:t xml:space="preserve"> – </w:t>
      </w:r>
      <w:proofErr w:type="spellStart"/>
      <w:r w:rsidRPr="00A14D39">
        <w:rPr>
          <w:rFonts w:ascii="Times New Roman" w:hAnsi="Times New Roman" w:cs="Times New Roman"/>
          <w:sz w:val="24"/>
          <w:szCs w:val="24"/>
        </w:rPr>
        <w:t>Shoba</w:t>
      </w:r>
      <w:proofErr w:type="spellEnd"/>
      <w:r w:rsidRPr="00A14D39">
        <w:rPr>
          <w:rFonts w:ascii="Times New Roman" w:hAnsi="Times New Roman" w:cs="Times New Roman"/>
          <w:sz w:val="24"/>
          <w:szCs w:val="24"/>
        </w:rPr>
        <w:t>, 2009)</w:t>
      </w:r>
    </w:p>
    <w:p w:rsidR="00E57285" w:rsidRPr="00A14D39" w:rsidRDefault="009C5AD3" w:rsidP="00482599">
      <w:pPr>
        <w:pStyle w:val="Listaszerbekezds"/>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beszédfelismerés</w:t>
      </w:r>
      <w:r w:rsidR="00790003">
        <w:rPr>
          <w:rFonts w:ascii="Times New Roman" w:hAnsi="Times New Roman" w:cs="Times New Roman"/>
          <w:sz w:val="24"/>
          <w:szCs w:val="24"/>
        </w:rPr>
        <w:t>.</w:t>
      </w:r>
      <w:r w:rsidR="009D5606" w:rsidRPr="00A14D39">
        <w:rPr>
          <w:rFonts w:ascii="Times New Roman" w:hAnsi="Times New Roman" w:cs="Times New Roman"/>
          <w:sz w:val="24"/>
          <w:szCs w:val="24"/>
        </w:rPr>
        <w:t xml:space="preserve"> </w:t>
      </w:r>
    </w:p>
    <w:p w:rsidR="00D56B7B" w:rsidRPr="00BB5D3C" w:rsidRDefault="00D56B7B" w:rsidP="00D56B7B">
      <w:pPr>
        <w:spacing w:line="360" w:lineRule="auto"/>
        <w:rPr>
          <w:rFonts w:ascii="Times New Roman" w:hAnsi="Times New Roman" w:cs="Times New Roman"/>
          <w:sz w:val="24"/>
          <w:szCs w:val="24"/>
        </w:rPr>
      </w:pPr>
    </w:p>
    <w:p w:rsidR="00E319A9" w:rsidRPr="00BB5D3C" w:rsidRDefault="00E319A9">
      <w:pPr>
        <w:rPr>
          <w:rFonts w:asciiTheme="majorHAnsi" w:eastAsiaTheme="majorEastAsia" w:hAnsiTheme="majorHAnsi" w:cstheme="majorBidi"/>
          <w:b/>
          <w:bCs/>
          <w:color w:val="365F91" w:themeColor="accent1" w:themeShade="BF"/>
          <w:sz w:val="40"/>
          <w:szCs w:val="40"/>
          <w:lang w:eastAsia="hu-HU"/>
        </w:rPr>
      </w:pPr>
      <w:r w:rsidRPr="00BB5D3C">
        <w:rPr>
          <w:sz w:val="40"/>
          <w:szCs w:val="40"/>
          <w:lang w:eastAsia="hu-HU"/>
        </w:rPr>
        <w:br w:type="page"/>
      </w:r>
    </w:p>
    <w:p w:rsidR="001734EE" w:rsidRDefault="004E7E02" w:rsidP="00DC343A">
      <w:pPr>
        <w:pStyle w:val="Cmsor1"/>
        <w:spacing w:after="360"/>
        <w:rPr>
          <w:sz w:val="40"/>
          <w:szCs w:val="40"/>
        </w:rPr>
      </w:pPr>
      <w:bookmarkStart w:id="13" w:name="_Toc8285152"/>
      <w:r w:rsidRPr="00BB5D3C">
        <w:rPr>
          <w:sz w:val="40"/>
          <w:szCs w:val="40"/>
          <w:lang w:eastAsia="hu-HU"/>
        </w:rPr>
        <w:lastRenderedPageBreak/>
        <w:t xml:space="preserve">3. </w:t>
      </w:r>
      <w:r w:rsidRPr="00BB5D3C">
        <w:rPr>
          <w:sz w:val="40"/>
          <w:szCs w:val="40"/>
        </w:rPr>
        <w:t>Gyakorlati probléma</w:t>
      </w:r>
      <w:r w:rsidR="00E034EF" w:rsidRPr="00BB5D3C">
        <w:rPr>
          <w:sz w:val="40"/>
          <w:szCs w:val="40"/>
        </w:rPr>
        <w:t xml:space="preserve"> megoldása</w:t>
      </w:r>
      <w:bookmarkEnd w:id="13"/>
    </w:p>
    <w:p w:rsidR="0064410E" w:rsidRPr="0064410E" w:rsidRDefault="0064410E" w:rsidP="0064410E">
      <w:pPr>
        <w:pStyle w:val="Cmsor2"/>
        <w:spacing w:after="360"/>
        <w:rPr>
          <w:sz w:val="28"/>
          <w:szCs w:val="28"/>
        </w:rPr>
      </w:pPr>
      <w:bookmarkStart w:id="14" w:name="_Toc8285153"/>
      <w:r>
        <w:rPr>
          <w:sz w:val="28"/>
          <w:szCs w:val="28"/>
        </w:rPr>
        <w:t xml:space="preserve">3.1.  A program </w:t>
      </w:r>
      <w:r w:rsidR="00F33F58">
        <w:rPr>
          <w:sz w:val="28"/>
          <w:szCs w:val="28"/>
        </w:rPr>
        <w:t>által megoldandó probléma leírása</w:t>
      </w:r>
      <w:bookmarkEnd w:id="14"/>
    </w:p>
    <w:p w:rsidR="00E4078C" w:rsidRDefault="00F33F58" w:rsidP="00827AAC">
      <w:pPr>
        <w:keepLine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Célom egy olyan program létrehozása volt, mely </w:t>
      </w:r>
      <w:r w:rsidRPr="00827AAC">
        <w:rPr>
          <w:rFonts w:ascii="Times New Roman" w:hAnsi="Times New Roman" w:cs="Times New Roman"/>
          <w:b/>
          <w:sz w:val="24"/>
          <w:szCs w:val="24"/>
        </w:rPr>
        <w:t>implementálja a SOM algoritm</w:t>
      </w:r>
      <w:r w:rsidRPr="00790003">
        <w:rPr>
          <w:rFonts w:ascii="Times New Roman" w:hAnsi="Times New Roman" w:cs="Times New Roman"/>
          <w:b/>
          <w:sz w:val="24"/>
          <w:szCs w:val="24"/>
        </w:rPr>
        <w:t>ust</w:t>
      </w:r>
      <w:r w:rsidR="00E4078C">
        <w:rPr>
          <w:rFonts w:ascii="Times New Roman" w:hAnsi="Times New Roman" w:cs="Times New Roman"/>
          <w:sz w:val="24"/>
          <w:szCs w:val="24"/>
        </w:rPr>
        <w:t>, amit</w:t>
      </w:r>
      <w:r>
        <w:rPr>
          <w:rFonts w:ascii="Times New Roman" w:hAnsi="Times New Roman" w:cs="Times New Roman"/>
          <w:sz w:val="24"/>
          <w:szCs w:val="24"/>
        </w:rPr>
        <w:t xml:space="preserve"> </w:t>
      </w:r>
      <w:r w:rsidR="00790003">
        <w:rPr>
          <w:rFonts w:ascii="Times New Roman" w:hAnsi="Times New Roman" w:cs="Times New Roman"/>
          <w:sz w:val="24"/>
          <w:szCs w:val="24"/>
        </w:rPr>
        <w:t>három különböző</w:t>
      </w:r>
      <w:r>
        <w:rPr>
          <w:rFonts w:ascii="Times New Roman" w:hAnsi="Times New Roman" w:cs="Times New Roman"/>
          <w:sz w:val="24"/>
          <w:szCs w:val="24"/>
        </w:rPr>
        <w:t xml:space="preserve"> probléma </w:t>
      </w:r>
      <w:r w:rsidR="00E4078C">
        <w:rPr>
          <w:rFonts w:ascii="Times New Roman" w:hAnsi="Times New Roman" w:cs="Times New Roman"/>
          <w:sz w:val="24"/>
          <w:szCs w:val="24"/>
        </w:rPr>
        <w:t>megoldásán teszteltem</w:t>
      </w:r>
      <w:r>
        <w:rPr>
          <w:rFonts w:ascii="Times New Roman" w:hAnsi="Times New Roman" w:cs="Times New Roman"/>
          <w:sz w:val="24"/>
          <w:szCs w:val="24"/>
        </w:rPr>
        <w:t>.</w:t>
      </w:r>
      <w:r w:rsidR="00790003">
        <w:rPr>
          <w:rFonts w:ascii="Times New Roman" w:hAnsi="Times New Roman" w:cs="Times New Roman"/>
          <w:sz w:val="24"/>
          <w:szCs w:val="24"/>
        </w:rPr>
        <w:t xml:space="preserve"> Mindhárom feladat esetében </w:t>
      </w:r>
      <w:r w:rsidR="0078702B">
        <w:rPr>
          <w:rFonts w:ascii="Times New Roman" w:hAnsi="Times New Roman" w:cs="Times New Roman"/>
          <w:sz w:val="24"/>
          <w:szCs w:val="24"/>
        </w:rPr>
        <w:t>a többdimenziós bemeneti adatokat egy kétdimenziós rácson szerettem volna csoportosítva vizualizálni, amely</w:t>
      </w:r>
      <w:r w:rsidR="00C65CAA">
        <w:rPr>
          <w:rFonts w:ascii="Times New Roman" w:hAnsi="Times New Roman" w:cs="Times New Roman"/>
          <w:sz w:val="24"/>
          <w:szCs w:val="24"/>
        </w:rPr>
        <w:t xml:space="preserve"> lényegében </w:t>
      </w:r>
      <w:r w:rsidR="00C65CAA" w:rsidRPr="00827AAC">
        <w:rPr>
          <w:rFonts w:ascii="Times New Roman" w:hAnsi="Times New Roman" w:cs="Times New Roman"/>
          <w:b/>
          <w:sz w:val="24"/>
          <w:szCs w:val="24"/>
        </w:rPr>
        <w:t>klaszterezés</w:t>
      </w:r>
      <w:r w:rsidR="00C65CAA">
        <w:rPr>
          <w:rFonts w:ascii="Times New Roman" w:hAnsi="Times New Roman" w:cs="Times New Roman"/>
          <w:sz w:val="24"/>
          <w:szCs w:val="24"/>
        </w:rPr>
        <w:t xml:space="preserve"> segítségével valósul meg az algoritmus által. A</w:t>
      </w:r>
      <w:r w:rsidR="0078702B">
        <w:rPr>
          <w:rFonts w:ascii="Times New Roman" w:hAnsi="Times New Roman" w:cs="Times New Roman"/>
          <w:sz w:val="24"/>
          <w:szCs w:val="24"/>
        </w:rPr>
        <w:t xml:space="preserve"> szóklaszterezési probléma esetében a</w:t>
      </w:r>
      <w:r w:rsidR="00C65CAA">
        <w:rPr>
          <w:rFonts w:ascii="Times New Roman" w:hAnsi="Times New Roman" w:cs="Times New Roman"/>
          <w:sz w:val="24"/>
          <w:szCs w:val="24"/>
        </w:rPr>
        <w:t xml:space="preserve"> hasonlóság alapja a </w:t>
      </w:r>
      <w:r w:rsidR="00C65CAA" w:rsidRPr="00827AAC">
        <w:rPr>
          <w:rFonts w:ascii="Times New Roman" w:hAnsi="Times New Roman" w:cs="Times New Roman"/>
          <w:b/>
          <w:sz w:val="24"/>
          <w:szCs w:val="24"/>
        </w:rPr>
        <w:t>szavak kontextusa</w:t>
      </w:r>
      <w:r w:rsidR="00C65CAA">
        <w:rPr>
          <w:rFonts w:ascii="Times New Roman" w:hAnsi="Times New Roman" w:cs="Times New Roman"/>
          <w:sz w:val="24"/>
          <w:szCs w:val="24"/>
        </w:rPr>
        <w:t xml:space="preserve">, azaz hogy egy adott szó mely más szavak közelében található meg. </w:t>
      </w:r>
    </w:p>
    <w:p w:rsidR="00E4078C" w:rsidRDefault="00E4078C" w:rsidP="00E4078C">
      <w:pPr>
        <w:keepLine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implementálás során kihívást jelentett, hogy </w:t>
      </w:r>
      <w:r w:rsidR="00C65CAA">
        <w:rPr>
          <w:rFonts w:ascii="Times New Roman" w:hAnsi="Times New Roman" w:cs="Times New Roman"/>
          <w:sz w:val="24"/>
          <w:szCs w:val="24"/>
        </w:rPr>
        <w:t>a SOM algorit</w:t>
      </w:r>
      <w:r w:rsidR="0078702B">
        <w:rPr>
          <w:rFonts w:ascii="Times New Roman" w:hAnsi="Times New Roman" w:cs="Times New Roman"/>
          <w:sz w:val="24"/>
          <w:szCs w:val="24"/>
        </w:rPr>
        <w:t>musnak</w:t>
      </w:r>
      <w:r w:rsidR="009873C4">
        <w:rPr>
          <w:rFonts w:ascii="Times New Roman" w:hAnsi="Times New Roman" w:cs="Times New Roman"/>
          <w:sz w:val="24"/>
          <w:szCs w:val="24"/>
        </w:rPr>
        <w:t xml:space="preserve"> nincsen explicit eredménye</w:t>
      </w:r>
      <w:r w:rsidR="00C65CAA">
        <w:rPr>
          <w:rFonts w:ascii="Times New Roman" w:hAnsi="Times New Roman" w:cs="Times New Roman"/>
          <w:sz w:val="24"/>
          <w:szCs w:val="24"/>
        </w:rPr>
        <w:t>,</w:t>
      </w:r>
      <w:r>
        <w:rPr>
          <w:rFonts w:ascii="Times New Roman" w:hAnsi="Times New Roman" w:cs="Times New Roman"/>
          <w:sz w:val="24"/>
          <w:szCs w:val="24"/>
        </w:rPr>
        <w:t xml:space="preserve"> ezért</w:t>
      </w:r>
      <w:r w:rsidR="0078702B">
        <w:rPr>
          <w:rFonts w:ascii="Times New Roman" w:hAnsi="Times New Roman" w:cs="Times New Roman"/>
          <w:sz w:val="24"/>
          <w:szCs w:val="24"/>
        </w:rPr>
        <w:t xml:space="preserve"> a kimenetet nem lehet pontosan </w:t>
      </w:r>
      <w:proofErr w:type="spellStart"/>
      <w:r w:rsidR="0078702B">
        <w:rPr>
          <w:rFonts w:ascii="Times New Roman" w:hAnsi="Times New Roman" w:cs="Times New Roman"/>
          <w:sz w:val="24"/>
          <w:szCs w:val="24"/>
        </w:rPr>
        <w:t>validálni</w:t>
      </w:r>
      <w:proofErr w:type="spellEnd"/>
      <w:r>
        <w:rPr>
          <w:rFonts w:ascii="Times New Roman" w:hAnsi="Times New Roman" w:cs="Times New Roman"/>
          <w:sz w:val="24"/>
          <w:szCs w:val="24"/>
        </w:rPr>
        <w:t>, továbbá</w:t>
      </w:r>
      <w:r w:rsidR="009873C4">
        <w:rPr>
          <w:rFonts w:ascii="Times New Roman" w:hAnsi="Times New Roman" w:cs="Times New Roman"/>
          <w:sz w:val="24"/>
          <w:szCs w:val="24"/>
        </w:rPr>
        <w:t xml:space="preserve"> a feladat szemantikus volta miatt</w:t>
      </w:r>
      <w:r w:rsidR="008E2AAB">
        <w:rPr>
          <w:rFonts w:ascii="Times New Roman" w:hAnsi="Times New Roman" w:cs="Times New Roman"/>
          <w:sz w:val="24"/>
          <w:szCs w:val="24"/>
        </w:rPr>
        <w:t xml:space="preserve"> sokkal bonyolultabb megfelelő bemenetet generálni</w:t>
      </w:r>
      <w:r>
        <w:rPr>
          <w:rFonts w:ascii="Times New Roman" w:hAnsi="Times New Roman" w:cs="Times New Roman"/>
          <w:sz w:val="24"/>
          <w:szCs w:val="24"/>
        </w:rPr>
        <w:t>.</w:t>
      </w:r>
      <w:r w:rsidR="009873C4">
        <w:rPr>
          <w:rFonts w:ascii="Times New Roman" w:hAnsi="Times New Roman" w:cs="Times New Roman"/>
          <w:sz w:val="24"/>
          <w:szCs w:val="24"/>
        </w:rPr>
        <w:t xml:space="preserve"> </w:t>
      </w:r>
    </w:p>
    <w:p w:rsidR="0064410E" w:rsidRPr="0064410E" w:rsidRDefault="00E4078C" w:rsidP="00E4078C">
      <w:pPr>
        <w:keepLine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fentiek miatt</w:t>
      </w:r>
      <w:r w:rsidR="0078702B">
        <w:rPr>
          <w:rFonts w:ascii="Times New Roman" w:hAnsi="Times New Roman" w:cs="Times New Roman"/>
          <w:sz w:val="24"/>
          <w:szCs w:val="24"/>
        </w:rPr>
        <w:t xml:space="preserve"> úgy döntöttem, hogy</w:t>
      </w:r>
      <w:r w:rsidR="008E2AAB">
        <w:rPr>
          <w:rFonts w:ascii="Times New Roman" w:hAnsi="Times New Roman" w:cs="Times New Roman"/>
          <w:sz w:val="24"/>
          <w:szCs w:val="24"/>
        </w:rPr>
        <w:t xml:space="preserve"> alapvetően</w:t>
      </w:r>
      <w:r w:rsidR="0078702B">
        <w:rPr>
          <w:rFonts w:ascii="Times New Roman" w:hAnsi="Times New Roman" w:cs="Times New Roman"/>
          <w:sz w:val="24"/>
          <w:szCs w:val="24"/>
        </w:rPr>
        <w:t xml:space="preserve"> metrikus bemeneti</w:t>
      </w:r>
      <w:r w:rsidR="008E2AAB">
        <w:rPr>
          <w:rFonts w:ascii="Times New Roman" w:hAnsi="Times New Roman" w:cs="Times New Roman"/>
          <w:sz w:val="24"/>
          <w:szCs w:val="24"/>
        </w:rPr>
        <w:t xml:space="preserve"> adatokra is</w:t>
      </w:r>
      <w:r w:rsidR="0078702B">
        <w:rPr>
          <w:rFonts w:ascii="Times New Roman" w:hAnsi="Times New Roman" w:cs="Times New Roman"/>
          <w:sz w:val="24"/>
          <w:szCs w:val="24"/>
        </w:rPr>
        <w:t xml:space="preserve"> alkalmazom az algoritmust</w:t>
      </w:r>
      <w:r>
        <w:rPr>
          <w:rFonts w:ascii="Times New Roman" w:hAnsi="Times New Roman" w:cs="Times New Roman"/>
          <w:sz w:val="24"/>
          <w:szCs w:val="24"/>
        </w:rPr>
        <w:t>,</w:t>
      </w:r>
      <w:r w:rsidR="009873C4">
        <w:rPr>
          <w:rFonts w:ascii="Times New Roman" w:hAnsi="Times New Roman" w:cs="Times New Roman"/>
          <w:sz w:val="24"/>
          <w:szCs w:val="24"/>
        </w:rPr>
        <w:t xml:space="preserve"> </w:t>
      </w:r>
      <w:r w:rsidR="008E2AAB">
        <w:rPr>
          <w:rFonts w:ascii="Times New Roman" w:hAnsi="Times New Roman" w:cs="Times New Roman"/>
          <w:sz w:val="24"/>
          <w:szCs w:val="24"/>
        </w:rPr>
        <w:t xml:space="preserve">melyek látványos kimenetet generálnak. </w:t>
      </w:r>
      <w:r w:rsidR="00AD7C07">
        <w:rPr>
          <w:rFonts w:ascii="Times New Roman" w:hAnsi="Times New Roman" w:cs="Times New Roman"/>
          <w:sz w:val="24"/>
          <w:szCs w:val="24"/>
        </w:rPr>
        <w:t xml:space="preserve">Az egyik </w:t>
      </w:r>
      <w:r>
        <w:rPr>
          <w:rFonts w:ascii="Times New Roman" w:hAnsi="Times New Roman" w:cs="Times New Roman"/>
          <w:sz w:val="24"/>
          <w:szCs w:val="24"/>
        </w:rPr>
        <w:t>probléma a</w:t>
      </w:r>
      <w:r w:rsidR="00827AAC">
        <w:rPr>
          <w:rFonts w:ascii="Times New Roman" w:hAnsi="Times New Roman" w:cs="Times New Roman"/>
          <w:sz w:val="24"/>
          <w:szCs w:val="24"/>
        </w:rPr>
        <w:t xml:space="preserve"> </w:t>
      </w:r>
      <w:r w:rsidR="00827AAC" w:rsidRPr="00177D79">
        <w:rPr>
          <w:rFonts w:ascii="Times New Roman" w:hAnsi="Times New Roman" w:cs="Times New Roman"/>
          <w:b/>
          <w:sz w:val="24"/>
          <w:szCs w:val="24"/>
        </w:rPr>
        <w:t>színek klaszterezése</w:t>
      </w:r>
      <w:r w:rsidR="00827AAC">
        <w:rPr>
          <w:rFonts w:ascii="Times New Roman" w:hAnsi="Times New Roman" w:cs="Times New Roman"/>
          <w:sz w:val="24"/>
          <w:szCs w:val="24"/>
        </w:rPr>
        <w:t xml:space="preserve">, ahol az </w:t>
      </w:r>
      <w:r w:rsidR="00827AAC" w:rsidRPr="00177D79">
        <w:rPr>
          <w:rFonts w:ascii="Times New Roman" w:hAnsi="Times New Roman" w:cs="Times New Roman"/>
          <w:b/>
          <w:sz w:val="24"/>
          <w:szCs w:val="24"/>
        </w:rPr>
        <w:t>RGB kódok</w:t>
      </w:r>
      <w:r w:rsidR="008E2AAB">
        <w:rPr>
          <w:rFonts w:ascii="Times New Roman" w:hAnsi="Times New Roman" w:cs="Times New Roman"/>
          <w:sz w:val="24"/>
          <w:szCs w:val="24"/>
        </w:rPr>
        <w:t xml:space="preserve"> miatt adott a metrikus bemenet.</w:t>
      </w:r>
      <w:r w:rsidR="00827AAC">
        <w:rPr>
          <w:rFonts w:ascii="Times New Roman" w:hAnsi="Times New Roman" w:cs="Times New Roman"/>
          <w:sz w:val="24"/>
          <w:szCs w:val="24"/>
        </w:rPr>
        <w:t xml:space="preserve"> így sokkal könnyebben alkalmazható rá az önszerveződő térképek készítése.</w:t>
      </w:r>
      <w:r w:rsidR="009873C4">
        <w:rPr>
          <w:rFonts w:ascii="Times New Roman" w:hAnsi="Times New Roman" w:cs="Times New Roman"/>
          <w:sz w:val="24"/>
          <w:szCs w:val="24"/>
        </w:rPr>
        <w:t xml:space="preserve"> </w:t>
      </w:r>
      <w:r w:rsidR="0056451C">
        <w:rPr>
          <w:rFonts w:ascii="Times New Roman" w:hAnsi="Times New Roman" w:cs="Times New Roman"/>
          <w:sz w:val="24"/>
          <w:szCs w:val="24"/>
        </w:rPr>
        <w:t>Ebben az esetben a</w:t>
      </w:r>
      <w:r w:rsidR="00827AAC" w:rsidRPr="00BB5D3C">
        <w:rPr>
          <w:rFonts w:ascii="Times New Roman" w:hAnsi="Times New Roman" w:cs="Times New Roman"/>
          <w:sz w:val="24"/>
          <w:szCs w:val="24"/>
        </w:rPr>
        <w:t xml:space="preserve"> 3 komponensű vekt</w:t>
      </w:r>
      <w:r w:rsidR="00C36A04">
        <w:rPr>
          <w:rFonts w:ascii="Times New Roman" w:hAnsi="Times New Roman" w:cs="Times New Roman"/>
          <w:sz w:val="24"/>
          <w:szCs w:val="24"/>
        </w:rPr>
        <w:t>orokkal reprezentált színek képződnek</w:t>
      </w:r>
      <w:r w:rsidR="00827AAC">
        <w:rPr>
          <w:rFonts w:ascii="Times New Roman" w:hAnsi="Times New Roman" w:cs="Times New Roman"/>
          <w:sz w:val="24"/>
          <w:szCs w:val="24"/>
        </w:rPr>
        <w:t xml:space="preserve"> le a kétdimenziós térben, mégpedig oly módon, hogy az egym</w:t>
      </w:r>
      <w:r w:rsidR="00C36A04">
        <w:rPr>
          <w:rFonts w:ascii="Times New Roman" w:hAnsi="Times New Roman" w:cs="Times New Roman"/>
          <w:sz w:val="24"/>
          <w:szCs w:val="24"/>
        </w:rPr>
        <w:t>áshoz hasonlító színek egymás mellé kerülnek</w:t>
      </w:r>
      <w:r w:rsidR="00827AAC">
        <w:rPr>
          <w:rFonts w:ascii="Times New Roman" w:hAnsi="Times New Roman" w:cs="Times New Roman"/>
          <w:sz w:val="24"/>
          <w:szCs w:val="24"/>
        </w:rPr>
        <w:t>.</w:t>
      </w:r>
      <w:r w:rsidR="00FB4434">
        <w:rPr>
          <w:rFonts w:ascii="Times New Roman" w:hAnsi="Times New Roman" w:cs="Times New Roman"/>
          <w:sz w:val="24"/>
          <w:szCs w:val="24"/>
        </w:rPr>
        <w:t xml:space="preserve"> </w:t>
      </w:r>
      <w:r w:rsidR="00AD7C07">
        <w:rPr>
          <w:rFonts w:ascii="Times New Roman" w:hAnsi="Times New Roman" w:cs="Times New Roman"/>
          <w:sz w:val="24"/>
          <w:szCs w:val="24"/>
        </w:rPr>
        <w:t>Ezen kívül</w:t>
      </w:r>
      <w:r w:rsidR="00FB4434">
        <w:rPr>
          <w:rFonts w:ascii="Times New Roman" w:hAnsi="Times New Roman" w:cs="Times New Roman"/>
          <w:sz w:val="24"/>
          <w:szCs w:val="24"/>
        </w:rPr>
        <w:t xml:space="preserve"> a klasszikus </w:t>
      </w:r>
      <w:r w:rsidR="00FB4434" w:rsidRPr="00FB4434">
        <w:rPr>
          <w:rFonts w:ascii="Times New Roman" w:hAnsi="Times New Roman" w:cs="Times New Roman"/>
          <w:b/>
          <w:sz w:val="24"/>
          <w:szCs w:val="24"/>
        </w:rPr>
        <w:t>Írisz-adathalmaz</w:t>
      </w:r>
      <w:r w:rsidR="00FB4434">
        <w:rPr>
          <w:rFonts w:ascii="Times New Roman" w:hAnsi="Times New Roman" w:cs="Times New Roman"/>
          <w:sz w:val="24"/>
          <w:szCs w:val="24"/>
        </w:rPr>
        <w:t xml:space="preserve"> </w:t>
      </w:r>
      <w:r w:rsidR="00AD7C07">
        <w:rPr>
          <w:rFonts w:ascii="Times New Roman" w:hAnsi="Times New Roman" w:cs="Times New Roman"/>
          <w:sz w:val="24"/>
          <w:szCs w:val="24"/>
        </w:rPr>
        <w:t xml:space="preserve">három különböző faját képeztem le négy fizikai jellemzőjük alapján. </w:t>
      </w:r>
    </w:p>
    <w:p w:rsidR="00620428" w:rsidRDefault="00620428" w:rsidP="008B4795">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Az </w:t>
      </w:r>
      <w:r w:rsidRPr="00BB5D3C">
        <w:rPr>
          <w:rFonts w:ascii="Times New Roman" w:hAnsi="Times New Roman" w:cs="Times New Roman"/>
          <w:b/>
          <w:sz w:val="24"/>
          <w:szCs w:val="24"/>
        </w:rPr>
        <w:t>önszerveződő szemantikus térkép</w:t>
      </w:r>
      <w:r w:rsidRPr="00BB5D3C">
        <w:rPr>
          <w:rFonts w:ascii="Times New Roman" w:hAnsi="Times New Roman" w:cs="Times New Roman"/>
          <w:sz w:val="24"/>
          <w:szCs w:val="24"/>
        </w:rPr>
        <w:t xml:space="preserve"> létreho</w:t>
      </w:r>
      <w:r w:rsidR="008D1302" w:rsidRPr="00BB5D3C">
        <w:rPr>
          <w:rFonts w:ascii="Times New Roman" w:hAnsi="Times New Roman" w:cs="Times New Roman"/>
          <w:sz w:val="24"/>
          <w:szCs w:val="24"/>
        </w:rPr>
        <w:t xml:space="preserve">zásához szükséges algoritmus </w:t>
      </w:r>
      <w:r w:rsidR="00E4078C">
        <w:rPr>
          <w:rFonts w:ascii="Times New Roman" w:hAnsi="Times New Roman" w:cs="Times New Roman"/>
          <w:sz w:val="24"/>
          <w:szCs w:val="24"/>
        </w:rPr>
        <w:t>implementálása</w:t>
      </w:r>
      <w:r w:rsidR="00E4078C" w:rsidRPr="00BB5D3C">
        <w:rPr>
          <w:rFonts w:ascii="Times New Roman" w:hAnsi="Times New Roman" w:cs="Times New Roman"/>
          <w:sz w:val="24"/>
          <w:szCs w:val="24"/>
        </w:rPr>
        <w:t xml:space="preserve"> </w:t>
      </w:r>
      <w:r w:rsidR="008D1302" w:rsidRPr="00BB5D3C">
        <w:rPr>
          <w:rFonts w:ascii="Times New Roman" w:hAnsi="Times New Roman" w:cs="Times New Roman"/>
          <w:sz w:val="24"/>
          <w:szCs w:val="24"/>
        </w:rPr>
        <w:t>sok kihívás</w:t>
      </w:r>
      <w:r w:rsidR="00E4078C">
        <w:rPr>
          <w:rFonts w:ascii="Times New Roman" w:hAnsi="Times New Roman" w:cs="Times New Roman"/>
          <w:sz w:val="24"/>
          <w:szCs w:val="24"/>
        </w:rPr>
        <w:t>sal járt</w:t>
      </w:r>
      <w:r w:rsidRPr="00BB5D3C">
        <w:rPr>
          <w:rFonts w:ascii="Times New Roman" w:hAnsi="Times New Roman" w:cs="Times New Roman"/>
          <w:sz w:val="24"/>
          <w:szCs w:val="24"/>
        </w:rPr>
        <w:t>. Az általános SOM algoritmus megvalósításához szükséges matematikai ismereteken felül az elemezni kívánt</w:t>
      </w:r>
      <w:r w:rsidR="00FB4434">
        <w:rPr>
          <w:rFonts w:ascii="Times New Roman" w:hAnsi="Times New Roman" w:cs="Times New Roman"/>
          <w:sz w:val="24"/>
          <w:szCs w:val="24"/>
        </w:rPr>
        <w:t xml:space="preserve"> szöveges</w:t>
      </w:r>
      <w:r w:rsidRPr="00BB5D3C">
        <w:rPr>
          <w:rFonts w:ascii="Times New Roman" w:hAnsi="Times New Roman" w:cs="Times New Roman"/>
          <w:sz w:val="24"/>
          <w:szCs w:val="24"/>
        </w:rPr>
        <w:t xml:space="preserve"> adatsor speciális jellege miatt (a számoknál a távolság fogalma szinte magától értetődő, míg ugyanez a szavakra már nem igaz) olya</w:t>
      </w:r>
      <w:r w:rsidR="00177D79">
        <w:rPr>
          <w:rFonts w:ascii="Times New Roman" w:hAnsi="Times New Roman" w:cs="Times New Roman"/>
          <w:sz w:val="24"/>
          <w:szCs w:val="24"/>
        </w:rPr>
        <w:t>n problémák is megoldásra vártak</w:t>
      </w:r>
      <w:r w:rsidRPr="00BB5D3C">
        <w:rPr>
          <w:rFonts w:ascii="Times New Roman" w:hAnsi="Times New Roman" w:cs="Times New Roman"/>
          <w:sz w:val="24"/>
          <w:szCs w:val="24"/>
        </w:rPr>
        <w:t>, mint például a számításokhoz használt vektorok dimenziószámának csökkentése</w:t>
      </w:r>
      <w:r w:rsidR="001A6236">
        <w:rPr>
          <w:rFonts w:ascii="Times New Roman" w:hAnsi="Times New Roman" w:cs="Times New Roman"/>
          <w:sz w:val="24"/>
          <w:szCs w:val="24"/>
        </w:rPr>
        <w:t>,</w:t>
      </w:r>
      <w:r w:rsidRPr="00BB5D3C">
        <w:rPr>
          <w:rFonts w:ascii="Times New Roman" w:hAnsi="Times New Roman" w:cs="Times New Roman"/>
          <w:sz w:val="24"/>
          <w:szCs w:val="24"/>
        </w:rPr>
        <w:t xml:space="preserve"> vagy az input adatként használt „nyers” szöveg </w:t>
      </w:r>
      <w:proofErr w:type="spellStart"/>
      <w:r w:rsidRPr="00BB5D3C">
        <w:rPr>
          <w:rFonts w:ascii="Times New Roman" w:hAnsi="Times New Roman" w:cs="Times New Roman"/>
          <w:sz w:val="24"/>
          <w:szCs w:val="24"/>
        </w:rPr>
        <w:t>előfeldolgozása</w:t>
      </w:r>
      <w:proofErr w:type="spellEnd"/>
      <w:r w:rsidRPr="00BB5D3C">
        <w:rPr>
          <w:rFonts w:ascii="Times New Roman" w:hAnsi="Times New Roman" w:cs="Times New Roman"/>
          <w:sz w:val="24"/>
          <w:szCs w:val="24"/>
        </w:rPr>
        <w:t>.</w:t>
      </w:r>
    </w:p>
    <w:p w:rsidR="00AD7C07" w:rsidRDefault="00AD7C07">
      <w:pPr>
        <w:rPr>
          <w:rFonts w:asciiTheme="majorHAnsi" w:eastAsiaTheme="majorEastAsia" w:hAnsiTheme="majorHAnsi" w:cstheme="majorBidi"/>
          <w:b/>
          <w:bCs/>
          <w:color w:val="4F81BD" w:themeColor="accent1"/>
          <w:sz w:val="28"/>
          <w:szCs w:val="28"/>
        </w:rPr>
      </w:pPr>
      <w:r>
        <w:rPr>
          <w:sz w:val="28"/>
          <w:szCs w:val="28"/>
        </w:rPr>
        <w:br w:type="page"/>
      </w:r>
    </w:p>
    <w:p w:rsidR="0064410E" w:rsidRPr="0064410E" w:rsidRDefault="0064410E" w:rsidP="0064410E">
      <w:pPr>
        <w:pStyle w:val="Cmsor2"/>
        <w:spacing w:after="360"/>
        <w:rPr>
          <w:sz w:val="28"/>
          <w:szCs w:val="28"/>
        </w:rPr>
      </w:pPr>
      <w:bookmarkStart w:id="15" w:name="_Toc8285154"/>
      <w:r>
        <w:rPr>
          <w:sz w:val="28"/>
          <w:szCs w:val="28"/>
        </w:rPr>
        <w:lastRenderedPageBreak/>
        <w:t>3.2</w:t>
      </w:r>
      <w:r w:rsidRPr="00BB5D3C">
        <w:rPr>
          <w:sz w:val="28"/>
          <w:szCs w:val="28"/>
        </w:rPr>
        <w:t>. Nyelv és fejlesztői környezet megválasztása</w:t>
      </w:r>
      <w:bookmarkEnd w:id="15"/>
    </w:p>
    <w:p w:rsidR="008735B1" w:rsidRPr="00BB5D3C" w:rsidRDefault="00620428" w:rsidP="00FD1748">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fejlesztésre számos nyelv és fejlesztői környezet </w:t>
      </w:r>
      <w:r w:rsidR="001A6236">
        <w:rPr>
          <w:rFonts w:ascii="Times New Roman" w:hAnsi="Times New Roman" w:cs="Times New Roman"/>
          <w:sz w:val="24"/>
          <w:szCs w:val="24"/>
        </w:rPr>
        <w:t>alkalmas lehet</w:t>
      </w:r>
      <w:r w:rsidRPr="00BB5D3C">
        <w:rPr>
          <w:rFonts w:ascii="Times New Roman" w:hAnsi="Times New Roman" w:cs="Times New Roman"/>
          <w:sz w:val="24"/>
          <w:szCs w:val="24"/>
        </w:rPr>
        <w:t xml:space="preserve">, </w:t>
      </w:r>
      <w:r w:rsidR="001A6236">
        <w:rPr>
          <w:rFonts w:ascii="Times New Roman" w:hAnsi="Times New Roman" w:cs="Times New Roman"/>
          <w:sz w:val="24"/>
          <w:szCs w:val="24"/>
        </w:rPr>
        <w:t>azonban ezek</w:t>
      </w:r>
      <w:r w:rsidR="001A6236" w:rsidRPr="00BB5D3C">
        <w:rPr>
          <w:rFonts w:ascii="Times New Roman" w:hAnsi="Times New Roman" w:cs="Times New Roman"/>
          <w:sz w:val="24"/>
          <w:szCs w:val="24"/>
        </w:rPr>
        <w:t xml:space="preserve"> </w:t>
      </w:r>
      <w:r w:rsidRPr="00BB5D3C">
        <w:rPr>
          <w:rFonts w:ascii="Times New Roman" w:hAnsi="Times New Roman" w:cs="Times New Roman"/>
          <w:sz w:val="24"/>
          <w:szCs w:val="24"/>
        </w:rPr>
        <w:t xml:space="preserve">közül </w:t>
      </w:r>
      <w:r w:rsidR="001A6236" w:rsidRPr="00BB5D3C">
        <w:rPr>
          <w:rFonts w:ascii="Times New Roman" w:hAnsi="Times New Roman" w:cs="Times New Roman"/>
          <w:sz w:val="24"/>
          <w:szCs w:val="24"/>
        </w:rPr>
        <w:t>kiemelked</w:t>
      </w:r>
      <w:r w:rsidR="001A6236">
        <w:rPr>
          <w:rFonts w:ascii="Times New Roman" w:hAnsi="Times New Roman" w:cs="Times New Roman"/>
          <w:sz w:val="24"/>
          <w:szCs w:val="24"/>
        </w:rPr>
        <w:t>ik</w:t>
      </w:r>
      <w:r w:rsidR="001A6236" w:rsidRPr="00BB5D3C">
        <w:rPr>
          <w:rFonts w:ascii="Times New Roman" w:hAnsi="Times New Roman" w:cs="Times New Roman"/>
          <w:sz w:val="24"/>
          <w:szCs w:val="24"/>
        </w:rPr>
        <w:t xml:space="preserve"> </w:t>
      </w:r>
      <w:r w:rsidRPr="00BB5D3C">
        <w:rPr>
          <w:rFonts w:ascii="Times New Roman" w:hAnsi="Times New Roman" w:cs="Times New Roman"/>
          <w:sz w:val="24"/>
          <w:szCs w:val="24"/>
        </w:rPr>
        <w:t>a MATLAB</w:t>
      </w:r>
      <w:r w:rsidR="001A6236">
        <w:rPr>
          <w:rFonts w:ascii="Times New Roman" w:hAnsi="Times New Roman" w:cs="Times New Roman"/>
          <w:sz w:val="24"/>
          <w:szCs w:val="24"/>
        </w:rPr>
        <w:t xml:space="preserve"> a hozzá elérhető</w:t>
      </w:r>
      <w:r w:rsidRPr="00BB5D3C">
        <w:rPr>
          <w:rFonts w:ascii="Times New Roman" w:hAnsi="Times New Roman" w:cs="Times New Roman"/>
          <w:sz w:val="24"/>
          <w:szCs w:val="24"/>
        </w:rPr>
        <w:t xml:space="preserve"> SOM </w:t>
      </w:r>
      <w:proofErr w:type="spellStart"/>
      <w:r w:rsidRPr="00BB5D3C">
        <w:rPr>
          <w:rFonts w:ascii="Times New Roman" w:hAnsi="Times New Roman" w:cs="Times New Roman"/>
          <w:sz w:val="24"/>
          <w:szCs w:val="24"/>
        </w:rPr>
        <w:t>Toolbox</w:t>
      </w:r>
      <w:proofErr w:type="spellEnd"/>
      <w:r w:rsidRPr="00BB5D3C">
        <w:rPr>
          <w:rFonts w:ascii="Times New Roman" w:hAnsi="Times New Roman" w:cs="Times New Roman"/>
          <w:sz w:val="24"/>
          <w:szCs w:val="24"/>
        </w:rPr>
        <w:t xml:space="preserve"> függvénykönyvt</w:t>
      </w:r>
      <w:r w:rsidR="008A74A1" w:rsidRPr="00BB5D3C">
        <w:rPr>
          <w:rFonts w:ascii="Times New Roman" w:hAnsi="Times New Roman" w:cs="Times New Roman"/>
          <w:sz w:val="24"/>
          <w:szCs w:val="24"/>
        </w:rPr>
        <w:t>ár</w:t>
      </w:r>
      <w:r w:rsidR="001A6236">
        <w:rPr>
          <w:rFonts w:ascii="Times New Roman" w:hAnsi="Times New Roman" w:cs="Times New Roman"/>
          <w:sz w:val="24"/>
          <w:szCs w:val="24"/>
        </w:rPr>
        <w:t xml:space="preserve"> miatt</w:t>
      </w:r>
      <w:r w:rsidR="008A74A1" w:rsidRPr="00BB5D3C">
        <w:rPr>
          <w:rFonts w:ascii="Times New Roman" w:hAnsi="Times New Roman" w:cs="Times New Roman"/>
          <w:sz w:val="24"/>
          <w:szCs w:val="24"/>
        </w:rPr>
        <w:t>, amely nevéhez híven számos</w:t>
      </w:r>
      <w:r w:rsidRPr="00BB5D3C">
        <w:rPr>
          <w:rFonts w:ascii="Times New Roman" w:hAnsi="Times New Roman" w:cs="Times New Roman"/>
          <w:sz w:val="24"/>
          <w:szCs w:val="24"/>
        </w:rPr>
        <w:t xml:space="preserve"> beépített függvénnyel támogatja az algoritmus megvalósítását. </w:t>
      </w:r>
      <w:r w:rsidR="00FD1748" w:rsidRPr="00BB5D3C">
        <w:rPr>
          <w:rFonts w:ascii="Times New Roman" w:hAnsi="Times New Roman" w:cs="Times New Roman"/>
          <w:sz w:val="24"/>
          <w:szCs w:val="24"/>
        </w:rPr>
        <w:t xml:space="preserve">Végül </w:t>
      </w:r>
      <w:r w:rsidR="00FD1748">
        <w:rPr>
          <w:rFonts w:ascii="Times New Roman" w:hAnsi="Times New Roman" w:cs="Times New Roman"/>
          <w:sz w:val="24"/>
          <w:szCs w:val="24"/>
        </w:rPr>
        <w:t>egy</w:t>
      </w:r>
      <w:r w:rsidR="00FD1748" w:rsidRPr="00BB5D3C">
        <w:rPr>
          <w:rFonts w:ascii="Times New Roman" w:hAnsi="Times New Roman" w:cs="Times New Roman"/>
          <w:sz w:val="24"/>
          <w:szCs w:val="24"/>
        </w:rPr>
        <w:t xml:space="preserve"> általános célú </w:t>
      </w:r>
      <w:r w:rsidR="00FD1748" w:rsidRPr="00FD1748">
        <w:rPr>
          <w:rFonts w:ascii="Times New Roman" w:hAnsi="Times New Roman" w:cs="Times New Roman"/>
          <w:sz w:val="24"/>
          <w:szCs w:val="24"/>
        </w:rPr>
        <w:t>programozási nyelv</w:t>
      </w:r>
      <w:r w:rsidR="00FD1748">
        <w:rPr>
          <w:rFonts w:ascii="Times New Roman" w:hAnsi="Times New Roman" w:cs="Times New Roman"/>
          <w:b/>
          <w:sz w:val="24"/>
          <w:szCs w:val="24"/>
        </w:rPr>
        <w:t xml:space="preserve"> </w:t>
      </w:r>
      <w:r w:rsidR="00FD1748" w:rsidRPr="00BB5D3C">
        <w:rPr>
          <w:rFonts w:ascii="Times New Roman" w:hAnsi="Times New Roman" w:cs="Times New Roman"/>
          <w:sz w:val="24"/>
          <w:szCs w:val="24"/>
        </w:rPr>
        <w:t>mellett döntöttem, mivel egyrészt érdekelt az algoritmus személyi számítógépeken elérhető teljesítménye, másrészt pedig az alapoktól szerettem volna azt felépíteni a mélyebb megértés érdekében. A fejlesztői környezet és a programozási nyelv kiválasztásako</w:t>
      </w:r>
      <w:r w:rsidR="0009422D">
        <w:rPr>
          <w:rFonts w:ascii="Times New Roman" w:hAnsi="Times New Roman" w:cs="Times New Roman"/>
          <w:sz w:val="24"/>
          <w:szCs w:val="24"/>
        </w:rPr>
        <w:t>r a korábban</w:t>
      </w:r>
      <w:r w:rsidR="00FD1748">
        <w:rPr>
          <w:rFonts w:ascii="Times New Roman" w:hAnsi="Times New Roman" w:cs="Times New Roman"/>
          <w:sz w:val="24"/>
          <w:szCs w:val="24"/>
        </w:rPr>
        <w:t xml:space="preserve"> </w:t>
      </w:r>
      <w:r w:rsidR="0009422D">
        <w:rPr>
          <w:rFonts w:ascii="Times New Roman" w:hAnsi="Times New Roman" w:cs="Times New Roman"/>
          <w:sz w:val="24"/>
          <w:szCs w:val="24"/>
        </w:rPr>
        <w:t xml:space="preserve">ezekkel az eszközökkel </w:t>
      </w:r>
      <w:r w:rsidR="00FD1748">
        <w:rPr>
          <w:rFonts w:ascii="Times New Roman" w:hAnsi="Times New Roman" w:cs="Times New Roman"/>
          <w:sz w:val="24"/>
          <w:szCs w:val="24"/>
        </w:rPr>
        <w:t>szerzet</w:t>
      </w:r>
      <w:r w:rsidR="0009422D">
        <w:rPr>
          <w:rFonts w:ascii="Times New Roman" w:hAnsi="Times New Roman" w:cs="Times New Roman"/>
          <w:sz w:val="24"/>
          <w:szCs w:val="24"/>
        </w:rPr>
        <w:t xml:space="preserve">t gyakorlatom miatt </w:t>
      </w:r>
      <w:r w:rsidR="00FD1748">
        <w:rPr>
          <w:rFonts w:ascii="Times New Roman" w:hAnsi="Times New Roman" w:cs="Times New Roman"/>
          <w:sz w:val="24"/>
          <w:szCs w:val="24"/>
        </w:rPr>
        <w:t>a</w:t>
      </w:r>
      <w:r w:rsidR="00FD1748" w:rsidRPr="00BB5D3C">
        <w:rPr>
          <w:rFonts w:ascii="Times New Roman" w:hAnsi="Times New Roman" w:cs="Times New Roman"/>
          <w:sz w:val="24"/>
          <w:szCs w:val="24"/>
        </w:rPr>
        <w:t xml:space="preserve"> felhasználóbarát </w:t>
      </w:r>
      <w:r w:rsidR="00FD1748" w:rsidRPr="0009422D">
        <w:rPr>
          <w:rFonts w:ascii="Times New Roman" w:hAnsi="Times New Roman" w:cs="Times New Roman"/>
          <w:b/>
          <w:sz w:val="24"/>
          <w:szCs w:val="24"/>
        </w:rPr>
        <w:t xml:space="preserve">Visual </w:t>
      </w:r>
      <w:proofErr w:type="spellStart"/>
      <w:r w:rsidR="00FD1748" w:rsidRPr="0009422D">
        <w:rPr>
          <w:rFonts w:ascii="Times New Roman" w:hAnsi="Times New Roman" w:cs="Times New Roman"/>
          <w:b/>
          <w:sz w:val="24"/>
          <w:szCs w:val="24"/>
        </w:rPr>
        <w:t>Studiora</w:t>
      </w:r>
      <w:proofErr w:type="spellEnd"/>
      <w:r w:rsidR="00FD1748" w:rsidRPr="00BB5D3C">
        <w:rPr>
          <w:rFonts w:ascii="Times New Roman" w:hAnsi="Times New Roman" w:cs="Times New Roman"/>
          <w:sz w:val="24"/>
          <w:szCs w:val="24"/>
        </w:rPr>
        <w:t xml:space="preserve"> és </w:t>
      </w:r>
      <w:r w:rsidR="00FD1748">
        <w:rPr>
          <w:rFonts w:ascii="Times New Roman" w:hAnsi="Times New Roman" w:cs="Times New Roman"/>
          <w:sz w:val="24"/>
          <w:szCs w:val="24"/>
        </w:rPr>
        <w:t xml:space="preserve">a </w:t>
      </w:r>
      <w:r w:rsidR="00FD1748" w:rsidRPr="00BB5D3C">
        <w:rPr>
          <w:rFonts w:ascii="Times New Roman" w:hAnsi="Times New Roman" w:cs="Times New Roman"/>
          <w:b/>
          <w:sz w:val="24"/>
          <w:szCs w:val="24"/>
        </w:rPr>
        <w:t xml:space="preserve">C# programozási </w:t>
      </w:r>
      <w:r w:rsidR="00FD1748" w:rsidRPr="0009422D">
        <w:rPr>
          <w:rFonts w:ascii="Times New Roman" w:hAnsi="Times New Roman" w:cs="Times New Roman"/>
          <w:b/>
          <w:sz w:val="24"/>
          <w:szCs w:val="24"/>
        </w:rPr>
        <w:t>nyelvre</w:t>
      </w:r>
      <w:r w:rsidR="00FD1748" w:rsidRPr="00BB5D3C">
        <w:rPr>
          <w:rFonts w:ascii="Times New Roman" w:hAnsi="Times New Roman" w:cs="Times New Roman"/>
          <w:sz w:val="24"/>
          <w:szCs w:val="24"/>
        </w:rPr>
        <w:t xml:space="preserve"> esett a választásom.</w:t>
      </w:r>
    </w:p>
    <w:p w:rsidR="00BF6CEC" w:rsidRPr="0092649D" w:rsidRDefault="0056451C" w:rsidP="0092649D">
      <w:pPr>
        <w:pStyle w:val="Cmsor2"/>
        <w:spacing w:after="360"/>
        <w:rPr>
          <w:sz w:val="28"/>
          <w:szCs w:val="28"/>
        </w:rPr>
      </w:pPr>
      <w:bookmarkStart w:id="16" w:name="_Toc8285155"/>
      <w:r>
        <w:rPr>
          <w:sz w:val="28"/>
          <w:szCs w:val="28"/>
        </w:rPr>
        <w:t>3.3</w:t>
      </w:r>
      <w:r w:rsidR="005A0ED5" w:rsidRPr="00BB5D3C">
        <w:rPr>
          <w:sz w:val="28"/>
          <w:szCs w:val="28"/>
        </w:rPr>
        <w:t>. A program általános felépítése</w:t>
      </w:r>
      <w:bookmarkEnd w:id="16"/>
    </w:p>
    <w:p w:rsidR="00B35BCD" w:rsidRDefault="00695859" w:rsidP="00B35BC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feladat megoldása során próbáltam objektum orientált megközelítésben létrehozni az osztály struktúrát. </w:t>
      </w:r>
      <w:r w:rsidRPr="00BB5D3C">
        <w:rPr>
          <w:rFonts w:ascii="Times New Roman" w:hAnsi="Times New Roman" w:cs="Times New Roman"/>
          <w:sz w:val="24"/>
          <w:szCs w:val="24"/>
        </w:rPr>
        <w:t xml:space="preserve">Az algoritmus matematikai leírásából következik, hogy a be- és kimeneti adatok a legegyszerűbb módon vektorokkal reprezentálhatóak. </w:t>
      </w:r>
      <w:r>
        <w:rPr>
          <w:rFonts w:ascii="Times New Roman" w:hAnsi="Times New Roman" w:cs="Times New Roman"/>
          <w:sz w:val="24"/>
          <w:szCs w:val="24"/>
        </w:rPr>
        <w:t>Mivel a C#</w:t>
      </w:r>
      <w:proofErr w:type="spellStart"/>
      <w:r>
        <w:rPr>
          <w:rFonts w:ascii="Times New Roman" w:hAnsi="Times New Roman" w:cs="Times New Roman"/>
          <w:sz w:val="24"/>
          <w:szCs w:val="24"/>
        </w:rPr>
        <w:t>-ban</w:t>
      </w:r>
      <w:proofErr w:type="spellEnd"/>
      <w:r>
        <w:rPr>
          <w:rFonts w:ascii="Times New Roman" w:hAnsi="Times New Roman" w:cs="Times New Roman"/>
          <w:sz w:val="24"/>
          <w:szCs w:val="24"/>
        </w:rPr>
        <w:t xml:space="preserve"> nincs beépített N-dimenziós vektor osztály, ezért ehhez egy külső </w:t>
      </w:r>
      <w:r w:rsidRPr="0092649D">
        <w:rPr>
          <w:rFonts w:ascii="Times New Roman" w:hAnsi="Times New Roman" w:cs="Times New Roman"/>
          <w:b/>
          <w:sz w:val="24"/>
          <w:szCs w:val="24"/>
        </w:rPr>
        <w:t>Math</w:t>
      </w:r>
      <w:proofErr w:type="gramStart"/>
      <w:r w:rsidRPr="0092649D">
        <w:rPr>
          <w:rFonts w:ascii="Times New Roman" w:hAnsi="Times New Roman" w:cs="Times New Roman"/>
          <w:b/>
          <w:sz w:val="24"/>
          <w:szCs w:val="24"/>
        </w:rPr>
        <w:t>.NET</w:t>
      </w:r>
      <w:proofErr w:type="gramEnd"/>
      <w:r w:rsidRPr="0092649D">
        <w:rPr>
          <w:rFonts w:ascii="Times New Roman" w:hAnsi="Times New Roman" w:cs="Times New Roman"/>
          <w:b/>
          <w:sz w:val="24"/>
          <w:szCs w:val="24"/>
        </w:rPr>
        <w:t xml:space="preserve"> </w:t>
      </w:r>
      <w:proofErr w:type="spellStart"/>
      <w:r w:rsidRPr="0092649D">
        <w:rPr>
          <w:rFonts w:ascii="Times New Roman" w:hAnsi="Times New Roman" w:cs="Times New Roman"/>
          <w:b/>
          <w:sz w:val="24"/>
          <w:szCs w:val="24"/>
        </w:rPr>
        <w:t>Numerics</w:t>
      </w:r>
      <w:proofErr w:type="spellEnd"/>
      <w:r>
        <w:rPr>
          <w:rFonts w:ascii="Times New Roman" w:hAnsi="Times New Roman" w:cs="Times New Roman"/>
          <w:sz w:val="24"/>
          <w:szCs w:val="24"/>
        </w:rPr>
        <w:t xml:space="preserve"> nevű </w:t>
      </w:r>
      <w:proofErr w:type="spellStart"/>
      <w:r>
        <w:rPr>
          <w:rFonts w:ascii="Times New Roman" w:hAnsi="Times New Roman" w:cs="Times New Roman"/>
          <w:sz w:val="24"/>
          <w:szCs w:val="24"/>
        </w:rPr>
        <w:t>libraryt</w:t>
      </w:r>
      <w:proofErr w:type="spellEnd"/>
      <w:r>
        <w:rPr>
          <w:rFonts w:ascii="Times New Roman" w:hAnsi="Times New Roman" w:cs="Times New Roman"/>
          <w:sz w:val="24"/>
          <w:szCs w:val="24"/>
        </w:rPr>
        <w:t xml:space="preserve"> használtam, amely nagyban megkönnyítette az algoritmus implementálását a számos beépített vektor metódus által. </w:t>
      </w:r>
    </w:p>
    <w:p w:rsidR="00B35BCD" w:rsidRDefault="00B35BCD" w:rsidP="00B35BCD">
      <w:pPr>
        <w:keepNext/>
        <w:spacing w:line="360" w:lineRule="auto"/>
        <w:jc w:val="both"/>
      </w:pPr>
      <w:r>
        <w:rPr>
          <w:rFonts w:ascii="Times New Roman" w:hAnsi="Times New Roman" w:cs="Times New Roman"/>
          <w:noProof/>
          <w:sz w:val="24"/>
          <w:szCs w:val="24"/>
          <w:lang w:eastAsia="hu-HU"/>
        </w:rPr>
        <w:drawing>
          <wp:inline distT="0" distB="0" distL="0" distR="0">
            <wp:extent cx="5399405" cy="3122295"/>
            <wp:effectExtent l="19050" t="0" r="0" b="0"/>
            <wp:docPr id="7" name="Kép 6" descr="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s.PNG"/>
                    <pic:cNvPicPr/>
                  </pic:nvPicPr>
                  <pic:blipFill>
                    <a:blip r:embed="rId15" cstate="print"/>
                    <a:stretch>
                      <a:fillRect/>
                    </a:stretch>
                  </pic:blipFill>
                  <pic:spPr>
                    <a:xfrm>
                      <a:off x="0" y="0"/>
                      <a:ext cx="5399405" cy="3122295"/>
                    </a:xfrm>
                    <a:prstGeom prst="rect">
                      <a:avLst/>
                    </a:prstGeom>
                  </pic:spPr>
                </pic:pic>
              </a:graphicData>
            </a:graphic>
          </wp:inline>
        </w:drawing>
      </w:r>
    </w:p>
    <w:p w:rsidR="00B35BCD" w:rsidRPr="00B35BCD" w:rsidRDefault="00B35BCD" w:rsidP="00B35BCD">
      <w:pPr>
        <w:pStyle w:val="Kpalrs"/>
        <w:jc w:val="center"/>
        <w:rPr>
          <w:rFonts w:cs="Times New Roman"/>
          <w:sz w:val="20"/>
          <w:szCs w:val="20"/>
        </w:rPr>
      </w:pPr>
      <w:r w:rsidRPr="00B35BCD">
        <w:rPr>
          <w:rFonts w:cs="Times New Roman"/>
          <w:sz w:val="20"/>
          <w:szCs w:val="20"/>
        </w:rPr>
        <w:fldChar w:fldCharType="begin"/>
      </w:r>
      <w:r w:rsidRPr="00B35BCD">
        <w:rPr>
          <w:rFonts w:cs="Times New Roman"/>
          <w:sz w:val="20"/>
          <w:szCs w:val="20"/>
        </w:rPr>
        <w:instrText xml:space="preserve"> SEQ ábra \* ARABIC </w:instrText>
      </w:r>
      <w:r w:rsidRPr="00B35BCD">
        <w:rPr>
          <w:rFonts w:cs="Times New Roman"/>
          <w:sz w:val="20"/>
          <w:szCs w:val="20"/>
        </w:rPr>
        <w:fldChar w:fldCharType="separate"/>
      </w:r>
      <w:r>
        <w:rPr>
          <w:rFonts w:cs="Times New Roman"/>
          <w:noProof/>
          <w:sz w:val="20"/>
          <w:szCs w:val="20"/>
        </w:rPr>
        <w:t>8</w:t>
      </w:r>
      <w:r w:rsidRPr="00B35BCD">
        <w:rPr>
          <w:rFonts w:cs="Times New Roman"/>
          <w:sz w:val="20"/>
          <w:szCs w:val="20"/>
        </w:rPr>
        <w:fldChar w:fldCharType="end"/>
      </w:r>
      <w:r w:rsidRPr="00B35BCD">
        <w:rPr>
          <w:rFonts w:cs="Times New Roman"/>
          <w:sz w:val="20"/>
          <w:szCs w:val="20"/>
        </w:rPr>
        <w:t>. ábra</w:t>
      </w:r>
      <w:r>
        <w:rPr>
          <w:rFonts w:cs="Times New Roman"/>
          <w:sz w:val="20"/>
          <w:szCs w:val="20"/>
        </w:rPr>
        <w:t xml:space="preserve"> Input osztályok UML diagra</w:t>
      </w:r>
      <w:r w:rsidRPr="00B35BCD">
        <w:rPr>
          <w:rFonts w:cs="Times New Roman"/>
          <w:sz w:val="20"/>
          <w:szCs w:val="20"/>
        </w:rPr>
        <w:t>mja</w:t>
      </w:r>
    </w:p>
    <w:p w:rsidR="005B2FEB" w:rsidRDefault="0092649D" w:rsidP="00F815C1">
      <w:pPr>
        <w:spacing w:line="360" w:lineRule="auto"/>
        <w:jc w:val="both"/>
        <w:rPr>
          <w:rFonts w:ascii="Times New Roman" w:hAnsi="Times New Roman" w:cs="Times New Roman"/>
          <w:sz w:val="24"/>
          <w:szCs w:val="24"/>
        </w:rPr>
      </w:pPr>
      <w:r w:rsidRPr="006604E1">
        <w:rPr>
          <w:rFonts w:ascii="Times New Roman" w:hAnsi="Times New Roman" w:cs="Times New Roman"/>
          <w:sz w:val="24"/>
          <w:szCs w:val="24"/>
        </w:rPr>
        <w:lastRenderedPageBreak/>
        <w:tab/>
        <w:t xml:space="preserve">A </w:t>
      </w:r>
      <w:r w:rsidRPr="00BE3ADA">
        <w:rPr>
          <w:rFonts w:ascii="Times New Roman" w:hAnsi="Times New Roman" w:cs="Times New Roman"/>
          <w:b/>
          <w:sz w:val="24"/>
          <w:szCs w:val="24"/>
        </w:rPr>
        <w:t>bemeneti adatok</w:t>
      </w:r>
      <w:r w:rsidRPr="006604E1">
        <w:rPr>
          <w:rFonts w:ascii="Times New Roman" w:hAnsi="Times New Roman" w:cs="Times New Roman"/>
          <w:sz w:val="24"/>
          <w:szCs w:val="24"/>
        </w:rPr>
        <w:t xml:space="preserve"> kezelésére két absztrakt osztályt hoztam létre. A</w:t>
      </w:r>
      <w:r w:rsidR="008B6BCE" w:rsidRPr="006604E1">
        <w:rPr>
          <w:rFonts w:ascii="Times New Roman" w:hAnsi="Times New Roman" w:cs="Times New Roman"/>
          <w:sz w:val="24"/>
          <w:szCs w:val="24"/>
        </w:rPr>
        <w:t>z</w:t>
      </w:r>
      <w:r w:rsidRPr="006604E1">
        <w:rPr>
          <w:rFonts w:ascii="Times New Roman" w:hAnsi="Times New Roman" w:cs="Times New Roman"/>
          <w:sz w:val="24"/>
          <w:szCs w:val="24"/>
        </w:rPr>
        <w:t xml:space="preserve"> </w:t>
      </w:r>
      <w:proofErr w:type="spellStart"/>
      <w:r w:rsidRPr="006604E1">
        <w:rPr>
          <w:rFonts w:ascii="Consolas" w:hAnsi="Consolas" w:cs="Consolas"/>
          <w:b/>
          <w:color w:val="0070C0"/>
          <w:sz w:val="20"/>
          <w:szCs w:val="20"/>
        </w:rPr>
        <w:t>InputDataItem</w:t>
      </w:r>
      <w:proofErr w:type="spellEnd"/>
      <w:r w:rsidRPr="006604E1">
        <w:rPr>
          <w:rFonts w:ascii="Times New Roman" w:hAnsi="Times New Roman" w:cs="Times New Roman"/>
          <w:sz w:val="24"/>
          <w:szCs w:val="24"/>
        </w:rPr>
        <w:t xml:space="preserve"> osztály egy-egy input adatot reprezentál, míg a</w:t>
      </w:r>
      <w:r w:rsidR="008B6BCE" w:rsidRPr="006604E1">
        <w:rPr>
          <w:rFonts w:ascii="Times New Roman" w:hAnsi="Times New Roman" w:cs="Times New Roman"/>
          <w:sz w:val="24"/>
          <w:szCs w:val="24"/>
        </w:rPr>
        <w:t>z</w:t>
      </w:r>
      <w:r w:rsidRPr="006604E1">
        <w:rPr>
          <w:rFonts w:ascii="Times New Roman" w:hAnsi="Times New Roman" w:cs="Times New Roman"/>
          <w:sz w:val="24"/>
          <w:szCs w:val="24"/>
        </w:rPr>
        <w:t xml:space="preserve"> </w:t>
      </w:r>
      <w:proofErr w:type="spellStart"/>
      <w:r w:rsidRPr="006604E1">
        <w:rPr>
          <w:rFonts w:ascii="Consolas" w:hAnsi="Consolas" w:cs="Consolas"/>
          <w:b/>
          <w:color w:val="0070C0"/>
          <w:sz w:val="20"/>
          <w:szCs w:val="20"/>
        </w:rPr>
        <w:t>InputDataSet</w:t>
      </w:r>
      <w:proofErr w:type="spellEnd"/>
      <w:r w:rsidRPr="006604E1">
        <w:rPr>
          <w:rFonts w:ascii="Times New Roman" w:hAnsi="Times New Roman" w:cs="Times New Roman"/>
          <w:sz w:val="24"/>
          <w:szCs w:val="24"/>
        </w:rPr>
        <w:t xml:space="preserve"> a bemeneti inputok egész halmazát tartalmazza. Az </w:t>
      </w:r>
      <w:proofErr w:type="spellStart"/>
      <w:r w:rsidRPr="006604E1">
        <w:rPr>
          <w:rFonts w:ascii="Consolas" w:hAnsi="Consolas" w:cs="Consolas"/>
          <w:b/>
          <w:color w:val="0070C0"/>
          <w:sz w:val="20"/>
          <w:szCs w:val="20"/>
        </w:rPr>
        <w:t>InputDataItem</w:t>
      </w:r>
      <w:proofErr w:type="spellEnd"/>
      <w:r w:rsidRPr="006604E1">
        <w:rPr>
          <w:rFonts w:ascii="Times New Roman" w:hAnsi="Times New Roman" w:cs="Times New Roman"/>
          <w:sz w:val="24"/>
          <w:szCs w:val="24"/>
        </w:rPr>
        <w:t xml:space="preserve"> osztály egyetlen publikus</w:t>
      </w:r>
      <w:r w:rsidR="008B6BCE" w:rsidRPr="006604E1">
        <w:rPr>
          <w:rFonts w:ascii="Times New Roman" w:hAnsi="Times New Roman" w:cs="Times New Roman"/>
          <w:sz w:val="24"/>
          <w:szCs w:val="24"/>
        </w:rPr>
        <w:t xml:space="preserve"> </w:t>
      </w:r>
      <w:proofErr w:type="spellStart"/>
      <w:r w:rsidR="008B6BCE" w:rsidRPr="006604E1">
        <w:rPr>
          <w:rFonts w:ascii="Consolas" w:hAnsi="Consolas" w:cs="Consolas"/>
          <w:color w:val="0070C0"/>
          <w:sz w:val="20"/>
          <w:szCs w:val="20"/>
        </w:rPr>
        <w:t>InputVector</w:t>
      </w:r>
      <w:proofErr w:type="spellEnd"/>
      <w:r w:rsidRPr="006604E1">
        <w:rPr>
          <w:rFonts w:ascii="Times New Roman" w:hAnsi="Times New Roman" w:cs="Times New Roman"/>
          <w:sz w:val="24"/>
          <w:szCs w:val="24"/>
        </w:rPr>
        <w:t xml:space="preserve"> </w:t>
      </w:r>
      <w:proofErr w:type="spellStart"/>
      <w:r w:rsidRPr="006604E1">
        <w:rPr>
          <w:rFonts w:ascii="Times New Roman" w:hAnsi="Times New Roman" w:cs="Times New Roman"/>
          <w:sz w:val="24"/>
          <w:szCs w:val="24"/>
        </w:rPr>
        <w:t>propertyvel</w:t>
      </w:r>
      <w:proofErr w:type="spellEnd"/>
      <w:r w:rsidRPr="006604E1">
        <w:rPr>
          <w:rFonts w:ascii="Times New Roman" w:hAnsi="Times New Roman" w:cs="Times New Roman"/>
          <w:sz w:val="24"/>
          <w:szCs w:val="24"/>
        </w:rPr>
        <w:t xml:space="preserve"> és az ahhoz tartozó </w:t>
      </w:r>
      <w:proofErr w:type="spellStart"/>
      <w:r w:rsidRPr="006604E1">
        <w:rPr>
          <w:rFonts w:ascii="Times New Roman" w:hAnsi="Times New Roman" w:cs="Times New Roman"/>
          <w:sz w:val="24"/>
          <w:szCs w:val="24"/>
        </w:rPr>
        <w:t>getter</w:t>
      </w:r>
      <w:proofErr w:type="spellEnd"/>
      <w:r w:rsidRPr="006604E1">
        <w:rPr>
          <w:rFonts w:ascii="Times New Roman" w:hAnsi="Times New Roman" w:cs="Times New Roman"/>
          <w:sz w:val="24"/>
          <w:szCs w:val="24"/>
        </w:rPr>
        <w:t>/</w:t>
      </w:r>
      <w:proofErr w:type="spellStart"/>
      <w:r w:rsidRPr="006604E1">
        <w:rPr>
          <w:rFonts w:ascii="Times New Roman" w:hAnsi="Times New Roman" w:cs="Times New Roman"/>
          <w:sz w:val="24"/>
          <w:szCs w:val="24"/>
        </w:rPr>
        <w:t>s</w:t>
      </w:r>
      <w:r w:rsidR="008B6BCE" w:rsidRPr="006604E1">
        <w:rPr>
          <w:rFonts w:ascii="Times New Roman" w:hAnsi="Times New Roman" w:cs="Times New Roman"/>
          <w:sz w:val="24"/>
          <w:szCs w:val="24"/>
        </w:rPr>
        <w:t>etter</w:t>
      </w:r>
      <w:proofErr w:type="spellEnd"/>
      <w:r w:rsidR="008B6BCE" w:rsidRPr="006604E1">
        <w:rPr>
          <w:rFonts w:ascii="Times New Roman" w:hAnsi="Times New Roman" w:cs="Times New Roman"/>
          <w:sz w:val="24"/>
          <w:szCs w:val="24"/>
        </w:rPr>
        <w:t xml:space="preserve"> metódusokkal rendelkezik. Ezt öröklik a leszármazott </w:t>
      </w:r>
      <w:proofErr w:type="spellStart"/>
      <w:proofErr w:type="gramStart"/>
      <w:r w:rsidR="008B6BCE" w:rsidRPr="006604E1">
        <w:rPr>
          <w:rFonts w:ascii="Consolas" w:hAnsi="Consolas" w:cs="Consolas"/>
          <w:b/>
          <w:color w:val="0070C0"/>
          <w:sz w:val="20"/>
          <w:szCs w:val="20"/>
        </w:rPr>
        <w:t>ColorInputDataItem</w:t>
      </w:r>
      <w:proofErr w:type="spellEnd"/>
      <w:r w:rsidR="008B6BCE" w:rsidRPr="006604E1">
        <w:rPr>
          <w:rFonts w:ascii="Times New Roman" w:hAnsi="Times New Roman" w:cs="Times New Roman"/>
          <w:sz w:val="24"/>
          <w:szCs w:val="24"/>
        </w:rPr>
        <w:t xml:space="preserve">  és</w:t>
      </w:r>
      <w:proofErr w:type="gramEnd"/>
      <w:r w:rsidR="008B6BCE" w:rsidRPr="006604E1">
        <w:rPr>
          <w:rFonts w:ascii="Times New Roman" w:hAnsi="Times New Roman" w:cs="Times New Roman"/>
          <w:sz w:val="24"/>
          <w:szCs w:val="24"/>
        </w:rPr>
        <w:t xml:space="preserve"> a </w:t>
      </w:r>
      <w:proofErr w:type="spellStart"/>
      <w:r w:rsidR="008B6BCE" w:rsidRPr="006604E1">
        <w:rPr>
          <w:rFonts w:ascii="Consolas" w:hAnsi="Consolas" w:cs="Consolas"/>
          <w:b/>
          <w:color w:val="0070C0"/>
          <w:sz w:val="20"/>
          <w:szCs w:val="20"/>
        </w:rPr>
        <w:t>FlowerInputDataItem</w:t>
      </w:r>
      <w:proofErr w:type="spellEnd"/>
      <w:r w:rsidR="008B6BCE" w:rsidRPr="006604E1">
        <w:rPr>
          <w:rFonts w:ascii="Times New Roman" w:hAnsi="Times New Roman" w:cs="Times New Roman"/>
          <w:sz w:val="24"/>
          <w:szCs w:val="24"/>
        </w:rPr>
        <w:t xml:space="preserve"> osztályok, melyek a két konkrét feladat</w:t>
      </w:r>
      <w:r w:rsidR="006604E1" w:rsidRPr="006604E1">
        <w:rPr>
          <w:rFonts w:ascii="Times New Roman" w:hAnsi="Times New Roman" w:cs="Times New Roman"/>
          <w:sz w:val="24"/>
          <w:szCs w:val="24"/>
        </w:rPr>
        <w:t>hoz tartozó megvalósítások.</w:t>
      </w:r>
      <w:r w:rsidR="005B2FEB">
        <w:rPr>
          <w:rFonts w:ascii="Times New Roman" w:hAnsi="Times New Roman" w:cs="Times New Roman"/>
          <w:sz w:val="24"/>
          <w:szCs w:val="24"/>
        </w:rPr>
        <w:t xml:space="preserve"> Az előbbi felelős azért, hogy a színhez tartozó input vektor generálása történhet RGB kód, illetve random kiválasztás alapján is.</w:t>
      </w:r>
      <w:r w:rsidR="006604E1" w:rsidRPr="006604E1">
        <w:rPr>
          <w:rFonts w:ascii="Times New Roman" w:hAnsi="Times New Roman" w:cs="Times New Roman"/>
          <w:sz w:val="24"/>
          <w:szCs w:val="24"/>
        </w:rPr>
        <w:t xml:space="preserve"> </w:t>
      </w:r>
      <w:r w:rsidR="006604E1">
        <w:rPr>
          <w:rFonts w:ascii="Times New Roman" w:hAnsi="Times New Roman" w:cs="Times New Roman"/>
          <w:sz w:val="24"/>
          <w:szCs w:val="24"/>
        </w:rPr>
        <w:t xml:space="preserve">Az </w:t>
      </w:r>
      <w:proofErr w:type="spellStart"/>
      <w:r w:rsidR="006604E1" w:rsidRPr="006604E1">
        <w:rPr>
          <w:rFonts w:ascii="Consolas" w:hAnsi="Consolas" w:cs="Consolas"/>
          <w:b/>
          <w:color w:val="0070C0"/>
          <w:sz w:val="20"/>
          <w:szCs w:val="20"/>
        </w:rPr>
        <w:t>InputDataSet</w:t>
      </w:r>
      <w:proofErr w:type="spellEnd"/>
      <w:r w:rsidR="006604E1" w:rsidRPr="006604E1">
        <w:rPr>
          <w:rFonts w:ascii="Times New Roman" w:hAnsi="Times New Roman" w:cs="Times New Roman"/>
          <w:sz w:val="24"/>
          <w:szCs w:val="24"/>
        </w:rPr>
        <w:t xml:space="preserve"> </w:t>
      </w:r>
      <w:r w:rsidR="00F815C1">
        <w:rPr>
          <w:rFonts w:ascii="Times New Roman" w:hAnsi="Times New Roman" w:cs="Times New Roman"/>
          <w:sz w:val="24"/>
          <w:szCs w:val="24"/>
        </w:rPr>
        <w:t xml:space="preserve">absztrakt </w:t>
      </w:r>
      <w:r w:rsidR="006604E1" w:rsidRPr="006604E1">
        <w:rPr>
          <w:rFonts w:ascii="Times New Roman" w:hAnsi="Times New Roman" w:cs="Times New Roman"/>
          <w:sz w:val="24"/>
          <w:szCs w:val="24"/>
        </w:rPr>
        <w:t>osztály az input vektorok listáján kívül rendelkezik</w:t>
      </w:r>
      <w:r w:rsidR="006604E1">
        <w:rPr>
          <w:rFonts w:ascii="Times New Roman" w:hAnsi="Times New Roman" w:cs="Times New Roman"/>
          <w:sz w:val="24"/>
          <w:szCs w:val="24"/>
        </w:rPr>
        <w:t xml:space="preserve"> még</w:t>
      </w:r>
      <w:r w:rsidR="006604E1" w:rsidRPr="006604E1">
        <w:rPr>
          <w:rFonts w:ascii="Times New Roman" w:hAnsi="Times New Roman" w:cs="Times New Roman"/>
          <w:sz w:val="24"/>
          <w:szCs w:val="24"/>
        </w:rPr>
        <w:t xml:space="preserve"> két hasznos </w:t>
      </w:r>
      <w:proofErr w:type="spellStart"/>
      <w:r w:rsidR="006604E1" w:rsidRPr="006604E1">
        <w:rPr>
          <w:rFonts w:ascii="Times New Roman" w:hAnsi="Times New Roman" w:cs="Times New Roman"/>
          <w:sz w:val="24"/>
          <w:szCs w:val="24"/>
        </w:rPr>
        <w:t>propertyvel</w:t>
      </w:r>
      <w:proofErr w:type="spellEnd"/>
      <w:r w:rsidR="006604E1" w:rsidRPr="006604E1">
        <w:rPr>
          <w:rFonts w:ascii="Times New Roman" w:hAnsi="Times New Roman" w:cs="Times New Roman"/>
          <w:sz w:val="24"/>
          <w:szCs w:val="24"/>
        </w:rPr>
        <w:t xml:space="preserve"> (az inputok számával és a vektorok dimenziószám</w:t>
      </w:r>
      <w:r w:rsidR="006604E1">
        <w:rPr>
          <w:rFonts w:ascii="Times New Roman" w:hAnsi="Times New Roman" w:cs="Times New Roman"/>
          <w:sz w:val="24"/>
          <w:szCs w:val="24"/>
        </w:rPr>
        <w:t>ával),</w:t>
      </w:r>
      <w:r w:rsidR="006604E1" w:rsidRPr="006604E1">
        <w:rPr>
          <w:rFonts w:ascii="Times New Roman" w:hAnsi="Times New Roman" w:cs="Times New Roman"/>
          <w:sz w:val="24"/>
          <w:szCs w:val="24"/>
        </w:rPr>
        <w:t xml:space="preserve"> valamint </w:t>
      </w:r>
      <w:proofErr w:type="spellStart"/>
      <w:proofErr w:type="gramStart"/>
      <w:r w:rsidR="006604E1" w:rsidRPr="006604E1">
        <w:rPr>
          <w:rFonts w:ascii="Consolas" w:hAnsi="Consolas" w:cs="Consolas"/>
          <w:color w:val="0070C0"/>
          <w:sz w:val="20"/>
          <w:szCs w:val="20"/>
        </w:rPr>
        <w:t>SelectRandomInputItem</w:t>
      </w:r>
      <w:proofErr w:type="spellEnd"/>
      <w:r w:rsidR="006604E1" w:rsidRPr="006604E1">
        <w:rPr>
          <w:rFonts w:ascii="Consolas" w:hAnsi="Consolas" w:cs="Consolas"/>
          <w:color w:val="0070C0"/>
          <w:sz w:val="20"/>
          <w:szCs w:val="20"/>
        </w:rPr>
        <w:t>(</w:t>
      </w:r>
      <w:proofErr w:type="gramEnd"/>
      <w:r w:rsidR="006604E1" w:rsidRPr="006604E1">
        <w:rPr>
          <w:rFonts w:ascii="Consolas" w:hAnsi="Consolas" w:cs="Consolas"/>
          <w:color w:val="0070C0"/>
          <w:sz w:val="20"/>
          <w:szCs w:val="20"/>
        </w:rPr>
        <w:t>)</w:t>
      </w:r>
      <w:r w:rsidR="006604E1" w:rsidRPr="006604E1">
        <w:rPr>
          <w:rFonts w:ascii="Times New Roman" w:hAnsi="Times New Roman" w:cs="Times New Roman"/>
          <w:sz w:val="24"/>
          <w:szCs w:val="24"/>
        </w:rPr>
        <w:t xml:space="preserve"> metódussal, amely</w:t>
      </w:r>
      <w:r w:rsidR="00F815C1" w:rsidRPr="00F815C1">
        <w:rPr>
          <w:rFonts w:ascii="Times New Roman" w:hAnsi="Times New Roman" w:cs="Times New Roman"/>
          <w:sz w:val="24"/>
          <w:szCs w:val="24"/>
        </w:rPr>
        <w:t xml:space="preserve"> egy véletlenszerű </w:t>
      </w:r>
      <w:r w:rsidR="00F815C1">
        <w:rPr>
          <w:rFonts w:ascii="Times New Roman" w:hAnsi="Times New Roman" w:cs="Times New Roman"/>
          <w:sz w:val="24"/>
          <w:szCs w:val="24"/>
        </w:rPr>
        <w:t>inputot</w:t>
      </w:r>
      <w:r w:rsidR="00F815C1" w:rsidRPr="00F815C1">
        <w:rPr>
          <w:rFonts w:ascii="Times New Roman" w:hAnsi="Times New Roman" w:cs="Times New Roman"/>
          <w:sz w:val="24"/>
          <w:szCs w:val="24"/>
        </w:rPr>
        <w:t xml:space="preserve"> ad vissza. Az </w:t>
      </w:r>
      <w:proofErr w:type="spellStart"/>
      <w:r w:rsidR="00F815C1" w:rsidRPr="00F815C1">
        <w:rPr>
          <w:rFonts w:ascii="Consolas" w:hAnsi="Consolas" w:cs="Consolas"/>
          <w:b/>
          <w:color w:val="0070C0"/>
          <w:sz w:val="20"/>
          <w:szCs w:val="20"/>
        </w:rPr>
        <w:t>InputDataSet</w:t>
      </w:r>
      <w:proofErr w:type="spellEnd"/>
      <w:r w:rsidR="00F815C1" w:rsidRPr="006604E1">
        <w:rPr>
          <w:rFonts w:ascii="Times New Roman" w:hAnsi="Times New Roman" w:cs="Times New Roman"/>
          <w:sz w:val="24"/>
          <w:szCs w:val="24"/>
        </w:rPr>
        <w:t xml:space="preserve"> </w:t>
      </w:r>
      <w:r w:rsidR="00F815C1" w:rsidRPr="00F815C1">
        <w:rPr>
          <w:rFonts w:ascii="Times New Roman" w:hAnsi="Times New Roman" w:cs="Times New Roman"/>
          <w:sz w:val="24"/>
          <w:szCs w:val="24"/>
        </w:rPr>
        <w:t>osztályt szintén két feladat specifik</w:t>
      </w:r>
      <w:r w:rsidR="00F815C1" w:rsidRPr="00BE3ADA">
        <w:rPr>
          <w:rFonts w:ascii="Times New Roman" w:hAnsi="Times New Roman" w:cs="Times New Roman"/>
          <w:sz w:val="24"/>
          <w:szCs w:val="24"/>
        </w:rPr>
        <w:t>us osztály implementálja.</w:t>
      </w:r>
      <w:r w:rsidR="00BE3ADA" w:rsidRPr="00BE3ADA">
        <w:rPr>
          <w:rFonts w:ascii="Times New Roman" w:hAnsi="Times New Roman" w:cs="Times New Roman"/>
          <w:color w:val="000000"/>
          <w:sz w:val="24"/>
          <w:szCs w:val="24"/>
        </w:rPr>
        <w:t xml:space="preserve"> </w:t>
      </w:r>
      <w:r w:rsidR="00BE3ADA" w:rsidRPr="00436F70">
        <w:rPr>
          <w:rFonts w:ascii="Times New Roman" w:hAnsi="Times New Roman" w:cs="Times New Roman"/>
          <w:sz w:val="24"/>
          <w:szCs w:val="24"/>
        </w:rPr>
        <w:t xml:space="preserve">Míg a </w:t>
      </w:r>
      <w:proofErr w:type="spellStart"/>
      <w:r w:rsidR="00BE3ADA" w:rsidRPr="00436F70">
        <w:rPr>
          <w:rFonts w:ascii="Consolas" w:hAnsi="Consolas" w:cs="Consolas"/>
          <w:b/>
          <w:color w:val="0070C0"/>
          <w:sz w:val="20"/>
          <w:szCs w:val="20"/>
        </w:rPr>
        <w:t>ColorInputDataSet</w:t>
      </w:r>
      <w:proofErr w:type="spellEnd"/>
      <w:r w:rsidR="00436F70">
        <w:rPr>
          <w:rFonts w:ascii="Times New Roman" w:hAnsi="Times New Roman" w:cs="Times New Roman"/>
          <w:sz w:val="24"/>
          <w:szCs w:val="24"/>
        </w:rPr>
        <w:t xml:space="preserve"> </w:t>
      </w:r>
      <w:r w:rsidR="00BE3ADA" w:rsidRPr="00436F70">
        <w:rPr>
          <w:rFonts w:ascii="Times New Roman" w:hAnsi="Times New Roman" w:cs="Times New Roman"/>
          <w:sz w:val="24"/>
          <w:szCs w:val="24"/>
        </w:rPr>
        <w:t xml:space="preserve">osztály nem tartalmaz további implementációt, a </w:t>
      </w:r>
      <w:proofErr w:type="spellStart"/>
      <w:r w:rsidR="00BE3ADA" w:rsidRPr="00436F70">
        <w:rPr>
          <w:rFonts w:ascii="Consolas" w:hAnsi="Consolas" w:cs="Consolas"/>
          <w:b/>
          <w:color w:val="0070C0"/>
          <w:sz w:val="20"/>
          <w:szCs w:val="20"/>
        </w:rPr>
        <w:t>FlowerInputDataSet</w:t>
      </w:r>
      <w:proofErr w:type="spellEnd"/>
      <w:r w:rsidR="00BE3ADA" w:rsidRPr="00BE3ADA">
        <w:rPr>
          <w:rFonts w:ascii="Times New Roman" w:hAnsi="Times New Roman" w:cs="Times New Roman"/>
          <w:sz w:val="24"/>
          <w:szCs w:val="24"/>
        </w:rPr>
        <w:t xml:space="preserve"> </w:t>
      </w:r>
      <w:r w:rsidR="00436F70">
        <w:rPr>
          <w:rFonts w:ascii="Times New Roman" w:hAnsi="Times New Roman" w:cs="Times New Roman"/>
          <w:sz w:val="24"/>
          <w:szCs w:val="24"/>
        </w:rPr>
        <w:t xml:space="preserve">felelős azért, hogy az íriszek bemeneti adatait </w:t>
      </w:r>
      <w:proofErr w:type="spellStart"/>
      <w:r w:rsidR="00436F70">
        <w:rPr>
          <w:rFonts w:ascii="Times New Roman" w:hAnsi="Times New Roman" w:cs="Times New Roman"/>
          <w:sz w:val="24"/>
          <w:szCs w:val="24"/>
        </w:rPr>
        <w:t>parszolja</w:t>
      </w:r>
      <w:proofErr w:type="spellEnd"/>
      <w:r w:rsidR="00436F70">
        <w:rPr>
          <w:rFonts w:ascii="Times New Roman" w:hAnsi="Times New Roman" w:cs="Times New Roman"/>
          <w:sz w:val="24"/>
          <w:szCs w:val="24"/>
        </w:rPr>
        <w:t xml:space="preserve"> egy </w:t>
      </w:r>
      <w:proofErr w:type="spellStart"/>
      <w:r w:rsidR="00436F70">
        <w:rPr>
          <w:rFonts w:ascii="Times New Roman" w:hAnsi="Times New Roman" w:cs="Times New Roman"/>
          <w:sz w:val="24"/>
          <w:szCs w:val="24"/>
        </w:rPr>
        <w:t>csv</w:t>
      </w:r>
      <w:proofErr w:type="spellEnd"/>
      <w:r w:rsidR="005B2FEB">
        <w:rPr>
          <w:rFonts w:ascii="Times New Roman" w:hAnsi="Times New Roman" w:cs="Times New Roman"/>
          <w:sz w:val="24"/>
          <w:szCs w:val="24"/>
        </w:rPr>
        <w:t xml:space="preserve"> kiterjesztésű fájlból.</w:t>
      </w:r>
    </w:p>
    <w:p w:rsidR="00B35BCD" w:rsidRDefault="00B35BCD" w:rsidP="00B35BCD">
      <w:pPr>
        <w:keepNext/>
        <w:spacing w:line="360" w:lineRule="auto"/>
        <w:jc w:val="both"/>
      </w:pPr>
      <w:r>
        <w:rPr>
          <w:rFonts w:ascii="Times New Roman" w:hAnsi="Times New Roman" w:cs="Times New Roman"/>
          <w:noProof/>
          <w:sz w:val="24"/>
          <w:szCs w:val="24"/>
          <w:lang w:eastAsia="hu-HU"/>
        </w:rPr>
        <w:drawing>
          <wp:inline distT="0" distB="0" distL="0" distR="0">
            <wp:extent cx="5399405" cy="2970530"/>
            <wp:effectExtent l="19050" t="0" r="0" b="0"/>
            <wp:docPr id="8" name="Kép 7" descr="Algorithm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UML.PNG"/>
                    <pic:cNvPicPr/>
                  </pic:nvPicPr>
                  <pic:blipFill>
                    <a:blip r:embed="rId16" cstate="print"/>
                    <a:stretch>
                      <a:fillRect/>
                    </a:stretch>
                  </pic:blipFill>
                  <pic:spPr>
                    <a:xfrm>
                      <a:off x="0" y="0"/>
                      <a:ext cx="5399405" cy="2970530"/>
                    </a:xfrm>
                    <a:prstGeom prst="rect">
                      <a:avLst/>
                    </a:prstGeom>
                  </pic:spPr>
                </pic:pic>
              </a:graphicData>
            </a:graphic>
          </wp:inline>
        </w:drawing>
      </w:r>
    </w:p>
    <w:p w:rsidR="00B35BCD" w:rsidRPr="00B35BCD" w:rsidRDefault="00B35BCD" w:rsidP="00B35BCD">
      <w:pPr>
        <w:pStyle w:val="Kpalrs"/>
        <w:jc w:val="center"/>
        <w:rPr>
          <w:rFonts w:cs="Times New Roman"/>
          <w:sz w:val="20"/>
          <w:szCs w:val="20"/>
        </w:rPr>
      </w:pPr>
      <w:r w:rsidRPr="00B35BCD">
        <w:rPr>
          <w:rFonts w:cs="Times New Roman"/>
          <w:sz w:val="20"/>
          <w:szCs w:val="20"/>
        </w:rPr>
        <w:fldChar w:fldCharType="begin"/>
      </w:r>
      <w:r w:rsidRPr="00B35BCD">
        <w:rPr>
          <w:rFonts w:cs="Times New Roman"/>
          <w:sz w:val="20"/>
          <w:szCs w:val="20"/>
        </w:rPr>
        <w:instrText xml:space="preserve"> SEQ ábra \* ARABIC </w:instrText>
      </w:r>
      <w:r w:rsidRPr="00B35BCD">
        <w:rPr>
          <w:rFonts w:cs="Times New Roman"/>
          <w:sz w:val="20"/>
          <w:szCs w:val="20"/>
        </w:rPr>
        <w:fldChar w:fldCharType="separate"/>
      </w:r>
      <w:r>
        <w:rPr>
          <w:rFonts w:cs="Times New Roman"/>
          <w:noProof/>
          <w:sz w:val="20"/>
          <w:szCs w:val="20"/>
        </w:rPr>
        <w:t>9</w:t>
      </w:r>
      <w:r w:rsidRPr="00B35BCD">
        <w:rPr>
          <w:rFonts w:cs="Times New Roman"/>
          <w:sz w:val="20"/>
          <w:szCs w:val="20"/>
        </w:rPr>
        <w:fldChar w:fldCharType="end"/>
      </w:r>
      <w:r w:rsidRPr="00B35BCD">
        <w:rPr>
          <w:rFonts w:cs="Times New Roman"/>
          <w:sz w:val="20"/>
          <w:szCs w:val="20"/>
        </w:rPr>
        <w:t>. ábra Algoritmus osztályok UML diagramja</w:t>
      </w:r>
    </w:p>
    <w:p w:rsidR="00695859" w:rsidRDefault="005B2FEB" w:rsidP="00F815C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14A61">
        <w:rPr>
          <w:rFonts w:ascii="Times New Roman" w:hAnsi="Times New Roman" w:cs="Times New Roman"/>
          <w:sz w:val="24"/>
          <w:szCs w:val="24"/>
        </w:rPr>
        <w:t xml:space="preserve">Miután megtörtént a bemeneti adathalmaz létrehozása, az a </w:t>
      </w:r>
      <w:proofErr w:type="spellStart"/>
      <w:r w:rsidRPr="00414A61">
        <w:rPr>
          <w:rFonts w:ascii="Consolas" w:hAnsi="Consolas" w:cs="Consolas"/>
          <w:b/>
          <w:color w:val="0070C0"/>
          <w:sz w:val="20"/>
          <w:szCs w:val="20"/>
        </w:rPr>
        <w:t>SomAlgorithm</w:t>
      </w:r>
      <w:proofErr w:type="spellEnd"/>
      <w:r w:rsidRPr="00414A61">
        <w:rPr>
          <w:rFonts w:ascii="Times New Roman" w:hAnsi="Times New Roman" w:cs="Times New Roman"/>
          <w:sz w:val="24"/>
          <w:szCs w:val="24"/>
        </w:rPr>
        <w:t xml:space="preserve"> nevű osztályhoz kerül</w:t>
      </w:r>
      <w:r w:rsidR="00414A61" w:rsidRPr="00414A61">
        <w:rPr>
          <w:rFonts w:ascii="Times New Roman" w:hAnsi="Times New Roman" w:cs="Times New Roman"/>
          <w:sz w:val="24"/>
          <w:szCs w:val="24"/>
        </w:rPr>
        <w:t xml:space="preserve">. Ez, valamint a </w:t>
      </w:r>
      <w:r w:rsidR="00414A61" w:rsidRPr="00414A61">
        <w:rPr>
          <w:rFonts w:ascii="Consolas" w:hAnsi="Consolas" w:cs="Consolas"/>
          <w:b/>
          <w:color w:val="0070C0"/>
          <w:sz w:val="20"/>
          <w:szCs w:val="20"/>
        </w:rPr>
        <w:t>Neuron</w:t>
      </w:r>
      <w:r w:rsidR="00414A61" w:rsidRPr="00414A61">
        <w:rPr>
          <w:rFonts w:ascii="Times New Roman" w:hAnsi="Times New Roman" w:cs="Times New Roman"/>
          <w:sz w:val="24"/>
          <w:szCs w:val="24"/>
        </w:rPr>
        <w:t xml:space="preserve"> és a </w:t>
      </w:r>
      <w:proofErr w:type="spellStart"/>
      <w:r w:rsidR="00414A61" w:rsidRPr="00414A61">
        <w:rPr>
          <w:rFonts w:ascii="Consolas" w:hAnsi="Consolas" w:cs="Consolas"/>
          <w:b/>
          <w:color w:val="0070C0"/>
          <w:sz w:val="20"/>
          <w:szCs w:val="20"/>
        </w:rPr>
        <w:t>NeuralNetwork</w:t>
      </w:r>
      <w:proofErr w:type="spellEnd"/>
      <w:r w:rsidR="00414A61">
        <w:rPr>
          <w:rFonts w:ascii="Times New Roman" w:hAnsi="Times New Roman" w:cs="Times New Roman"/>
          <w:sz w:val="24"/>
          <w:szCs w:val="24"/>
        </w:rPr>
        <w:t xml:space="preserve"> osztályok valósítják meg a </w:t>
      </w:r>
      <w:r w:rsidR="00414A61" w:rsidRPr="00CE1A48">
        <w:rPr>
          <w:rFonts w:ascii="Times New Roman" w:hAnsi="Times New Roman" w:cs="Times New Roman"/>
          <w:b/>
          <w:sz w:val="24"/>
          <w:szCs w:val="24"/>
        </w:rPr>
        <w:t>SOM algoritmus</w:t>
      </w:r>
      <w:r w:rsidR="00414A61">
        <w:rPr>
          <w:rFonts w:ascii="Times New Roman" w:hAnsi="Times New Roman" w:cs="Times New Roman"/>
          <w:sz w:val="24"/>
          <w:szCs w:val="24"/>
        </w:rPr>
        <w:t xml:space="preserve"> lényegét. Itt már nincs absztrakt osztály és öröklődés, mivel szerettem volna úgy kialakítani a kódot, hogy a lényegi része teljesen elkülönüljön attól, pontosan milyen adathalmazra van alkalmazva, illetve a későbbi megjelenítéstől is.  </w:t>
      </w:r>
      <w:r w:rsidR="00695859">
        <w:rPr>
          <w:rFonts w:ascii="Times New Roman" w:hAnsi="Times New Roman" w:cs="Times New Roman"/>
          <w:sz w:val="24"/>
          <w:szCs w:val="24"/>
        </w:rPr>
        <w:t xml:space="preserve">A </w:t>
      </w:r>
      <w:proofErr w:type="spellStart"/>
      <w:r w:rsidR="00695859" w:rsidRPr="00695859">
        <w:rPr>
          <w:rFonts w:ascii="Times New Roman" w:hAnsi="Times New Roman" w:cs="Times New Roman"/>
          <w:sz w:val="24"/>
          <w:szCs w:val="24"/>
        </w:rPr>
        <w:t>SomAlgorithm</w:t>
      </w:r>
      <w:proofErr w:type="spellEnd"/>
      <w:r w:rsidR="00695859" w:rsidRPr="00695859">
        <w:rPr>
          <w:rFonts w:ascii="Times New Roman" w:hAnsi="Times New Roman" w:cs="Times New Roman"/>
          <w:sz w:val="24"/>
          <w:szCs w:val="24"/>
        </w:rPr>
        <w:t xml:space="preserve"> tartalmazza az összes felhasznált matematikai képletet. A </w:t>
      </w:r>
      <w:proofErr w:type="spellStart"/>
      <w:r w:rsidR="00695859" w:rsidRPr="00695859">
        <w:rPr>
          <w:rFonts w:ascii="Consolas" w:hAnsi="Consolas" w:cs="Consolas"/>
          <w:b/>
          <w:color w:val="0070C0"/>
          <w:sz w:val="20"/>
          <w:szCs w:val="20"/>
        </w:rPr>
        <w:t>NeuralNetwork</w:t>
      </w:r>
      <w:proofErr w:type="spellEnd"/>
      <w:r w:rsidR="00695859" w:rsidRPr="00695859">
        <w:rPr>
          <w:rFonts w:ascii="Times New Roman" w:hAnsi="Times New Roman" w:cs="Times New Roman"/>
          <w:sz w:val="24"/>
          <w:szCs w:val="24"/>
        </w:rPr>
        <w:t xml:space="preserve"> </w:t>
      </w:r>
      <w:r w:rsidR="00695859" w:rsidRPr="00695859">
        <w:rPr>
          <w:rFonts w:ascii="Times New Roman" w:hAnsi="Times New Roman" w:cs="Times New Roman"/>
          <w:sz w:val="24"/>
          <w:szCs w:val="24"/>
        </w:rPr>
        <w:lastRenderedPageBreak/>
        <w:t xml:space="preserve">osztály példányosítja a </w:t>
      </w:r>
      <w:r w:rsidR="00695859" w:rsidRPr="00695859">
        <w:rPr>
          <w:rFonts w:ascii="Consolas" w:hAnsi="Consolas" w:cs="Consolas"/>
          <w:b/>
          <w:color w:val="0070C0"/>
          <w:sz w:val="20"/>
          <w:szCs w:val="20"/>
        </w:rPr>
        <w:t>Neuron</w:t>
      </w:r>
      <w:r w:rsidR="00695859">
        <w:rPr>
          <w:rFonts w:ascii="Times New Roman" w:hAnsi="Times New Roman" w:cs="Times New Roman"/>
          <w:sz w:val="24"/>
          <w:szCs w:val="24"/>
        </w:rPr>
        <w:t xml:space="preserve"> osztályt</w:t>
      </w:r>
      <w:r w:rsidR="00695859" w:rsidRPr="00695859">
        <w:rPr>
          <w:rFonts w:ascii="Times New Roman" w:hAnsi="Times New Roman" w:cs="Times New Roman"/>
          <w:sz w:val="24"/>
          <w:szCs w:val="24"/>
        </w:rPr>
        <w:t>, mely</w:t>
      </w:r>
      <w:r w:rsidR="00695859">
        <w:rPr>
          <w:rFonts w:ascii="Times New Roman" w:hAnsi="Times New Roman" w:cs="Times New Roman"/>
          <w:sz w:val="24"/>
          <w:szCs w:val="24"/>
        </w:rPr>
        <w:t xml:space="preserve">nek konstruktorán kívül egyetlen saját metódusa van, mely az </w:t>
      </w:r>
      <w:proofErr w:type="spellStart"/>
      <w:r w:rsidR="00695859">
        <w:rPr>
          <w:rFonts w:ascii="Times New Roman" w:hAnsi="Times New Roman" w:cs="Times New Roman"/>
          <w:sz w:val="24"/>
          <w:szCs w:val="24"/>
        </w:rPr>
        <w:t>euklédeszi</w:t>
      </w:r>
      <w:proofErr w:type="spellEnd"/>
      <w:r w:rsidR="00695859">
        <w:rPr>
          <w:rFonts w:ascii="Times New Roman" w:hAnsi="Times New Roman" w:cs="Times New Roman"/>
          <w:sz w:val="24"/>
          <w:szCs w:val="24"/>
        </w:rPr>
        <w:t xml:space="preserve"> távolságot adja meg két tetszőleges neuron topológiai koordinátája között.</w:t>
      </w:r>
    </w:p>
    <w:p w:rsidR="00B35BCD" w:rsidRDefault="00B35BCD" w:rsidP="00B35BCD">
      <w:pPr>
        <w:keepNext/>
        <w:spacing w:line="360" w:lineRule="auto"/>
        <w:jc w:val="both"/>
      </w:pPr>
      <w:r>
        <w:rPr>
          <w:rFonts w:ascii="Times New Roman" w:hAnsi="Times New Roman" w:cs="Times New Roman"/>
          <w:noProof/>
          <w:sz w:val="24"/>
          <w:szCs w:val="24"/>
          <w:lang w:eastAsia="hu-HU"/>
        </w:rPr>
        <w:drawing>
          <wp:inline distT="0" distB="0" distL="0" distR="0">
            <wp:extent cx="5399405" cy="3634740"/>
            <wp:effectExtent l="19050" t="0" r="0" b="0"/>
            <wp:docPr id="12" name="Kép 11" desc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17" cstate="print"/>
                    <a:stretch>
                      <a:fillRect/>
                    </a:stretch>
                  </pic:blipFill>
                  <pic:spPr>
                    <a:xfrm>
                      <a:off x="0" y="0"/>
                      <a:ext cx="5399405" cy="3634740"/>
                    </a:xfrm>
                    <a:prstGeom prst="rect">
                      <a:avLst/>
                    </a:prstGeom>
                  </pic:spPr>
                </pic:pic>
              </a:graphicData>
            </a:graphic>
          </wp:inline>
        </w:drawing>
      </w:r>
    </w:p>
    <w:p w:rsidR="00B35BCD" w:rsidRPr="00B35BCD" w:rsidRDefault="00B35BCD" w:rsidP="00B35BCD">
      <w:pPr>
        <w:pStyle w:val="Kpalrs"/>
        <w:jc w:val="center"/>
        <w:rPr>
          <w:rFonts w:cs="Times New Roman"/>
          <w:sz w:val="20"/>
          <w:szCs w:val="20"/>
        </w:rPr>
      </w:pPr>
      <w:r w:rsidRPr="00B35BCD">
        <w:rPr>
          <w:rFonts w:cs="Times New Roman"/>
          <w:sz w:val="20"/>
          <w:szCs w:val="20"/>
        </w:rPr>
        <w:fldChar w:fldCharType="begin"/>
      </w:r>
      <w:r w:rsidRPr="00B35BCD">
        <w:rPr>
          <w:rFonts w:cs="Times New Roman"/>
          <w:sz w:val="20"/>
          <w:szCs w:val="20"/>
        </w:rPr>
        <w:instrText xml:space="preserve"> SEQ ábra \* ARABIC </w:instrText>
      </w:r>
      <w:r w:rsidRPr="00B35BCD">
        <w:rPr>
          <w:rFonts w:cs="Times New Roman"/>
          <w:sz w:val="20"/>
          <w:szCs w:val="20"/>
        </w:rPr>
        <w:fldChar w:fldCharType="separate"/>
      </w:r>
      <w:r w:rsidRPr="00B35BCD">
        <w:rPr>
          <w:rFonts w:cs="Times New Roman"/>
          <w:sz w:val="20"/>
          <w:szCs w:val="20"/>
        </w:rPr>
        <w:t>10</w:t>
      </w:r>
      <w:r w:rsidRPr="00B35BCD">
        <w:rPr>
          <w:rFonts w:cs="Times New Roman"/>
          <w:sz w:val="20"/>
          <w:szCs w:val="20"/>
        </w:rPr>
        <w:fldChar w:fldCharType="end"/>
      </w:r>
      <w:r w:rsidRPr="00B35BCD">
        <w:rPr>
          <w:rFonts w:cs="Times New Roman"/>
          <w:sz w:val="20"/>
          <w:szCs w:val="20"/>
        </w:rPr>
        <w:t xml:space="preserve">. ábra </w:t>
      </w:r>
      <w:proofErr w:type="spellStart"/>
      <w:r w:rsidRPr="00B35BCD">
        <w:rPr>
          <w:rFonts w:cs="Times New Roman"/>
          <w:sz w:val="20"/>
          <w:szCs w:val="20"/>
        </w:rPr>
        <w:t>Formok</w:t>
      </w:r>
      <w:proofErr w:type="spellEnd"/>
      <w:r w:rsidRPr="00B35BCD">
        <w:rPr>
          <w:rFonts w:cs="Times New Roman"/>
          <w:sz w:val="20"/>
          <w:szCs w:val="20"/>
        </w:rPr>
        <w:t xml:space="preserve"> és </w:t>
      </w:r>
      <w:proofErr w:type="spellStart"/>
      <w:r w:rsidRPr="00B35BCD">
        <w:rPr>
          <w:rFonts w:cs="Times New Roman"/>
          <w:sz w:val="20"/>
          <w:szCs w:val="20"/>
        </w:rPr>
        <w:t>Controlok</w:t>
      </w:r>
      <w:proofErr w:type="spellEnd"/>
      <w:r w:rsidRPr="00B35BCD">
        <w:rPr>
          <w:rFonts w:cs="Times New Roman"/>
          <w:sz w:val="20"/>
          <w:szCs w:val="20"/>
        </w:rPr>
        <w:t xml:space="preserve"> UML diagramja</w:t>
      </w:r>
    </w:p>
    <w:p w:rsidR="00BE22E2" w:rsidRDefault="00695859" w:rsidP="0069585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program összesen </w:t>
      </w:r>
      <w:r w:rsidR="00E34851">
        <w:rPr>
          <w:rFonts w:ascii="Times New Roman" w:hAnsi="Times New Roman" w:cs="Times New Roman"/>
          <w:sz w:val="24"/>
          <w:szCs w:val="24"/>
        </w:rPr>
        <w:t>két</w:t>
      </w:r>
      <w:r>
        <w:rPr>
          <w:rFonts w:ascii="Times New Roman" w:hAnsi="Times New Roman" w:cs="Times New Roman"/>
          <w:sz w:val="24"/>
          <w:szCs w:val="24"/>
        </w:rPr>
        <w:t xml:space="preserve"> fontos </w:t>
      </w:r>
      <w:r w:rsidRPr="00BE3ADA">
        <w:rPr>
          <w:rFonts w:ascii="Times New Roman" w:hAnsi="Times New Roman" w:cs="Times New Roman"/>
          <w:b/>
          <w:sz w:val="24"/>
          <w:szCs w:val="24"/>
        </w:rPr>
        <w:t xml:space="preserve">felhasználói felületből </w:t>
      </w:r>
      <w:r>
        <w:rPr>
          <w:rFonts w:ascii="Times New Roman" w:hAnsi="Times New Roman" w:cs="Times New Roman"/>
          <w:sz w:val="24"/>
          <w:szCs w:val="24"/>
        </w:rPr>
        <w:t>áll. Az egyik a színek klaszterezésének paraméterezésére és megjelenítésére szolgál, míg a másik ugyanezt valósítja meg az íriszekkel.</w:t>
      </w:r>
      <w:r w:rsidR="00E34851">
        <w:rPr>
          <w:rFonts w:ascii="Times New Roman" w:hAnsi="Times New Roman" w:cs="Times New Roman"/>
          <w:sz w:val="24"/>
          <w:szCs w:val="24"/>
        </w:rPr>
        <w:t xml:space="preserve"> </w:t>
      </w:r>
      <w:r w:rsidR="00AB0754">
        <w:rPr>
          <w:rFonts w:ascii="Times New Roman" w:hAnsi="Times New Roman" w:cs="Times New Roman"/>
          <w:sz w:val="24"/>
          <w:szCs w:val="24"/>
        </w:rPr>
        <w:t xml:space="preserve">A </w:t>
      </w:r>
      <w:proofErr w:type="spellStart"/>
      <w:r w:rsidR="00AB0754" w:rsidRPr="00AB0754">
        <w:rPr>
          <w:rFonts w:ascii="Consolas" w:hAnsi="Consolas" w:cs="Consolas"/>
          <w:b/>
          <w:color w:val="0070C0"/>
          <w:sz w:val="20"/>
          <w:szCs w:val="20"/>
        </w:rPr>
        <w:t>ColorForm</w:t>
      </w:r>
      <w:proofErr w:type="spellEnd"/>
      <w:r w:rsidR="00AB0754" w:rsidRPr="00AB0754">
        <w:rPr>
          <w:rFonts w:ascii="Times New Roman" w:hAnsi="Times New Roman" w:cs="Times New Roman"/>
          <w:sz w:val="24"/>
          <w:szCs w:val="24"/>
        </w:rPr>
        <w:t xml:space="preserve"> és a </w:t>
      </w:r>
      <w:proofErr w:type="spellStart"/>
      <w:r w:rsidR="00AB0754" w:rsidRPr="00AB0754">
        <w:rPr>
          <w:rFonts w:ascii="Consolas" w:hAnsi="Consolas" w:cs="Consolas"/>
          <w:b/>
          <w:color w:val="0070C0"/>
          <w:sz w:val="20"/>
          <w:szCs w:val="20"/>
        </w:rPr>
        <w:t>FlowerForm</w:t>
      </w:r>
      <w:proofErr w:type="spellEnd"/>
      <w:r w:rsidR="00AB0754" w:rsidRPr="00AB0754">
        <w:rPr>
          <w:rFonts w:ascii="Times New Roman" w:hAnsi="Times New Roman" w:cs="Times New Roman"/>
          <w:sz w:val="24"/>
          <w:szCs w:val="24"/>
        </w:rPr>
        <w:t xml:space="preserve"> is a </w:t>
      </w:r>
      <w:proofErr w:type="spellStart"/>
      <w:r w:rsidR="00AB0754" w:rsidRPr="00AB0754">
        <w:rPr>
          <w:rFonts w:ascii="Consolas" w:hAnsi="Consolas" w:cs="Consolas"/>
          <w:b/>
          <w:color w:val="0070C0"/>
          <w:sz w:val="20"/>
          <w:szCs w:val="20"/>
        </w:rPr>
        <w:t>BaseForm</w:t>
      </w:r>
      <w:proofErr w:type="spellEnd"/>
      <w:r w:rsidR="00AB0754" w:rsidRPr="00AB0754">
        <w:rPr>
          <w:rFonts w:ascii="Times New Roman" w:hAnsi="Times New Roman" w:cs="Times New Roman"/>
          <w:sz w:val="24"/>
          <w:szCs w:val="24"/>
        </w:rPr>
        <w:t xml:space="preserve"> leszármazottja. Ezen található meg az algoritmus összes felületről módosítható paramétere, valamint </w:t>
      </w:r>
      <w:r w:rsidR="00AB0754">
        <w:rPr>
          <w:rFonts w:ascii="Times New Roman" w:hAnsi="Times New Roman" w:cs="Times New Roman"/>
          <w:sz w:val="24"/>
          <w:szCs w:val="24"/>
        </w:rPr>
        <w:t>az algoritmus futtatásakor</w:t>
      </w:r>
      <w:r w:rsidR="00AB0754" w:rsidRPr="00AB0754">
        <w:rPr>
          <w:rFonts w:ascii="Times New Roman" w:hAnsi="Times New Roman" w:cs="Times New Roman"/>
          <w:sz w:val="24"/>
          <w:szCs w:val="24"/>
        </w:rPr>
        <w:t xml:space="preserve"> </w:t>
      </w:r>
      <w:r w:rsidR="00AB0754">
        <w:rPr>
          <w:rFonts w:ascii="Times New Roman" w:hAnsi="Times New Roman" w:cs="Times New Roman"/>
          <w:sz w:val="24"/>
          <w:szCs w:val="24"/>
        </w:rPr>
        <w:t>itt történik ezeknek az értékeknek beállítása is</w:t>
      </w:r>
      <w:r w:rsidR="00AB0754" w:rsidRPr="00AB0754">
        <w:rPr>
          <w:rFonts w:ascii="Times New Roman" w:hAnsi="Times New Roman" w:cs="Times New Roman"/>
          <w:sz w:val="24"/>
          <w:szCs w:val="24"/>
        </w:rPr>
        <w:t>.</w:t>
      </w:r>
      <w:r w:rsidR="00AB0754" w:rsidRPr="00BE22E2">
        <w:rPr>
          <w:rFonts w:ascii="Times New Roman" w:hAnsi="Times New Roman" w:cs="Times New Roman"/>
          <w:sz w:val="24"/>
          <w:szCs w:val="24"/>
        </w:rPr>
        <w:t xml:space="preserve"> </w:t>
      </w:r>
    </w:p>
    <w:p w:rsidR="00695859" w:rsidRDefault="00972062" w:rsidP="00695859">
      <w:pPr>
        <w:spacing w:line="360" w:lineRule="auto"/>
        <w:ind w:firstLine="567"/>
        <w:jc w:val="both"/>
        <w:rPr>
          <w:rFonts w:ascii="Times New Roman" w:hAnsi="Times New Roman" w:cs="Times New Roman"/>
          <w:sz w:val="24"/>
          <w:szCs w:val="24"/>
        </w:rPr>
      </w:pPr>
      <w:r w:rsidRPr="00BE22E2">
        <w:rPr>
          <w:rFonts w:ascii="Times New Roman" w:hAnsi="Times New Roman" w:cs="Times New Roman"/>
          <w:sz w:val="24"/>
          <w:szCs w:val="24"/>
        </w:rPr>
        <w:t xml:space="preserve">A térkép megjelenítéséért a </w:t>
      </w:r>
      <w:proofErr w:type="spellStart"/>
      <w:r w:rsidRPr="00BE22E2">
        <w:rPr>
          <w:rFonts w:ascii="Times New Roman" w:hAnsi="Times New Roman" w:cs="Times New Roman"/>
          <w:sz w:val="24"/>
          <w:szCs w:val="24"/>
        </w:rPr>
        <w:t>Control</w:t>
      </w:r>
      <w:proofErr w:type="spellEnd"/>
      <w:r w:rsidRPr="00BE22E2">
        <w:rPr>
          <w:rFonts w:ascii="Times New Roman" w:hAnsi="Times New Roman" w:cs="Times New Roman"/>
          <w:sz w:val="24"/>
          <w:szCs w:val="24"/>
        </w:rPr>
        <w:t xml:space="preserve"> osztályok felelősek. </w:t>
      </w:r>
      <w:r w:rsidR="00BE22E2">
        <w:rPr>
          <w:rFonts w:ascii="Times New Roman" w:hAnsi="Times New Roman" w:cs="Times New Roman"/>
          <w:sz w:val="24"/>
          <w:szCs w:val="24"/>
        </w:rPr>
        <w:t xml:space="preserve">A </w:t>
      </w:r>
      <w:proofErr w:type="spellStart"/>
      <w:r w:rsidR="00BE22E2" w:rsidRPr="00AF1FFC">
        <w:rPr>
          <w:rFonts w:ascii="Consolas" w:hAnsi="Consolas" w:cs="Consolas"/>
          <w:b/>
          <w:color w:val="0070C0"/>
          <w:sz w:val="20"/>
          <w:szCs w:val="20"/>
        </w:rPr>
        <w:t>ColorNeuronControl</w:t>
      </w:r>
      <w:proofErr w:type="spellEnd"/>
      <w:r w:rsidR="00BE22E2" w:rsidRPr="00AF1FFC">
        <w:rPr>
          <w:rFonts w:ascii="Times New Roman" w:hAnsi="Times New Roman" w:cs="Times New Roman"/>
          <w:sz w:val="24"/>
          <w:szCs w:val="24"/>
        </w:rPr>
        <w:t xml:space="preserve"> és a </w:t>
      </w:r>
      <w:proofErr w:type="spellStart"/>
      <w:r w:rsidR="00BE22E2" w:rsidRPr="00AF1FFC">
        <w:rPr>
          <w:rFonts w:ascii="Consolas" w:hAnsi="Consolas" w:cs="Consolas"/>
          <w:b/>
          <w:color w:val="0070C0"/>
          <w:sz w:val="20"/>
          <w:szCs w:val="20"/>
        </w:rPr>
        <w:t>FlowerNeuronControl</w:t>
      </w:r>
      <w:proofErr w:type="spellEnd"/>
      <w:r w:rsidR="00BE22E2" w:rsidRPr="00AF1FFC">
        <w:rPr>
          <w:rFonts w:ascii="Times New Roman" w:hAnsi="Times New Roman" w:cs="Times New Roman"/>
          <w:sz w:val="24"/>
          <w:szCs w:val="24"/>
        </w:rPr>
        <w:t xml:space="preserve"> osztály is a Panel osztály leszármazottja. Ezek egy-egy neuron megjelenítését szabályozzák. </w:t>
      </w:r>
      <w:r w:rsidR="00AF1FFC" w:rsidRPr="00AF1FFC">
        <w:rPr>
          <w:rFonts w:ascii="Times New Roman" w:hAnsi="Times New Roman" w:cs="Times New Roman"/>
          <w:sz w:val="24"/>
          <w:szCs w:val="24"/>
        </w:rPr>
        <w:t xml:space="preserve">A </w:t>
      </w:r>
      <w:proofErr w:type="spellStart"/>
      <w:r w:rsidR="00AF1FFC" w:rsidRPr="00AF1FFC">
        <w:rPr>
          <w:rFonts w:ascii="Consolas" w:hAnsi="Consolas" w:cs="Consolas"/>
          <w:b/>
          <w:color w:val="0070C0"/>
          <w:sz w:val="20"/>
          <w:szCs w:val="20"/>
        </w:rPr>
        <w:t>ColorNeuralNetworkControl</w:t>
      </w:r>
      <w:proofErr w:type="spellEnd"/>
      <w:r w:rsidR="00AF1FFC" w:rsidRPr="00AF1FFC">
        <w:rPr>
          <w:rFonts w:ascii="Times New Roman" w:hAnsi="Times New Roman" w:cs="Times New Roman"/>
          <w:sz w:val="24"/>
          <w:szCs w:val="24"/>
        </w:rPr>
        <w:t xml:space="preserve"> és a </w:t>
      </w:r>
      <w:proofErr w:type="spellStart"/>
      <w:r w:rsidR="00AF1FFC" w:rsidRPr="00AF1FFC">
        <w:rPr>
          <w:rFonts w:ascii="Consolas" w:hAnsi="Consolas" w:cs="Consolas"/>
          <w:b/>
          <w:color w:val="0070C0"/>
          <w:sz w:val="20"/>
          <w:szCs w:val="20"/>
        </w:rPr>
        <w:t>FlowerNeuralNetworkControl</w:t>
      </w:r>
      <w:proofErr w:type="spellEnd"/>
      <w:r w:rsidR="00AF1FFC" w:rsidRPr="00AF1FFC">
        <w:rPr>
          <w:rFonts w:ascii="Times New Roman" w:hAnsi="Times New Roman" w:cs="Times New Roman"/>
          <w:sz w:val="24"/>
          <w:szCs w:val="24"/>
        </w:rPr>
        <w:t xml:space="preserve"> osztályok a teljes térkép megjelenítésért felelősek, ők példányosítják a hozzájuk tartozó </w:t>
      </w:r>
      <w:r w:rsidR="00797759">
        <w:rPr>
          <w:rFonts w:ascii="Times New Roman" w:hAnsi="Times New Roman" w:cs="Times New Roman"/>
          <w:sz w:val="24"/>
          <w:szCs w:val="24"/>
        </w:rPr>
        <w:t xml:space="preserve">neuron </w:t>
      </w:r>
      <w:proofErr w:type="spellStart"/>
      <w:r w:rsidR="00797759">
        <w:rPr>
          <w:rFonts w:ascii="Times New Roman" w:hAnsi="Times New Roman" w:cs="Times New Roman"/>
          <w:sz w:val="24"/>
          <w:szCs w:val="24"/>
        </w:rPr>
        <w:t>control</w:t>
      </w:r>
      <w:proofErr w:type="spellEnd"/>
      <w:r w:rsidR="00AF1FFC" w:rsidRPr="00AF1FFC">
        <w:rPr>
          <w:rFonts w:ascii="Times New Roman" w:hAnsi="Times New Roman" w:cs="Times New Roman"/>
          <w:sz w:val="24"/>
          <w:szCs w:val="24"/>
        </w:rPr>
        <w:t xml:space="preserve"> osztályokat.</w:t>
      </w:r>
      <w:r w:rsidR="0040034E" w:rsidRPr="0040034E">
        <w:rPr>
          <w:rFonts w:ascii="Times New Roman" w:hAnsi="Times New Roman" w:cs="Times New Roman"/>
          <w:sz w:val="24"/>
          <w:szCs w:val="24"/>
        </w:rPr>
        <w:t xml:space="preserve"> Itt van megvalósítva az a logika is, ami meghatározza, hogy az egyes neuronok súlyvektorai melyik input vektorhoz kerültek a legközelebb.</w:t>
      </w:r>
      <w:r w:rsidR="0040034E">
        <w:rPr>
          <w:rFonts w:ascii="Consolas" w:hAnsi="Consolas" w:cs="Consolas"/>
          <w:color w:val="2B91AF"/>
          <w:sz w:val="19"/>
          <w:szCs w:val="19"/>
        </w:rPr>
        <w:t xml:space="preserve"> </w:t>
      </w:r>
    </w:p>
    <w:p w:rsidR="0092649D" w:rsidRPr="00414A61" w:rsidRDefault="0092649D" w:rsidP="00F815C1">
      <w:pPr>
        <w:spacing w:line="360" w:lineRule="auto"/>
        <w:jc w:val="both"/>
        <w:rPr>
          <w:rFonts w:ascii="Times New Roman" w:hAnsi="Times New Roman" w:cs="Times New Roman"/>
          <w:sz w:val="24"/>
          <w:szCs w:val="24"/>
        </w:rPr>
      </w:pPr>
      <w:r w:rsidRPr="00414A61">
        <w:rPr>
          <w:rFonts w:ascii="Times New Roman" w:hAnsi="Times New Roman" w:cs="Times New Roman"/>
          <w:sz w:val="24"/>
          <w:szCs w:val="24"/>
        </w:rPr>
        <w:br w:type="page"/>
      </w:r>
    </w:p>
    <w:p w:rsidR="005565BD" w:rsidRDefault="0056451C" w:rsidP="0056451C">
      <w:pPr>
        <w:pStyle w:val="Cmsor2"/>
        <w:spacing w:after="360"/>
      </w:pPr>
      <w:bookmarkStart w:id="17" w:name="_Toc8285156"/>
      <w:r>
        <w:rPr>
          <w:sz w:val="28"/>
          <w:szCs w:val="28"/>
        </w:rPr>
        <w:lastRenderedPageBreak/>
        <w:t>3.4</w:t>
      </w:r>
      <w:r w:rsidR="00453330" w:rsidRPr="00BB5D3C">
        <w:rPr>
          <w:sz w:val="28"/>
          <w:szCs w:val="28"/>
        </w:rPr>
        <w:t xml:space="preserve">. </w:t>
      </w:r>
      <w:r w:rsidR="004B3960" w:rsidRPr="00BB5D3C">
        <w:t>Az algoritmus függvényei és paraméterezési lehetőségei</w:t>
      </w:r>
      <w:bookmarkEnd w:id="17"/>
    </w:p>
    <w:p w:rsidR="000C021D" w:rsidRDefault="0056451C" w:rsidP="004B3960">
      <w:pPr>
        <w:pStyle w:val="Cmsor3"/>
      </w:pPr>
      <w:bookmarkStart w:id="18" w:name="_Toc8285157"/>
      <w:r>
        <w:t>3.4.1</w:t>
      </w:r>
      <w:r w:rsidR="000C021D" w:rsidRPr="00BB5D3C">
        <w:t xml:space="preserve">. </w:t>
      </w:r>
      <w:r w:rsidR="004B3960" w:rsidRPr="00BB5D3C">
        <w:t>Input adatok létrehozása</w:t>
      </w:r>
      <w:bookmarkEnd w:id="18"/>
    </w:p>
    <w:p w:rsidR="00587CE3" w:rsidRPr="00587CE3" w:rsidRDefault="00587CE3" w:rsidP="00587CE3"/>
    <w:p w:rsidR="006E2A36" w:rsidRDefault="00FE0D0F" w:rsidP="006E2A36">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SOM algoritmus </w:t>
      </w:r>
      <w:r w:rsidR="00E30585" w:rsidRPr="00E30585">
        <w:rPr>
          <w:rFonts w:ascii="Times New Roman" w:hAnsi="Times New Roman" w:cs="Times New Roman"/>
          <w:sz w:val="24"/>
          <w:szCs w:val="24"/>
        </w:rPr>
        <w:t xml:space="preserve">indítása </w:t>
      </w:r>
      <w:r w:rsidR="003D74E2" w:rsidRPr="00BB5D3C">
        <w:rPr>
          <w:rFonts w:ascii="Times New Roman" w:hAnsi="Times New Roman" w:cs="Times New Roman"/>
          <w:sz w:val="24"/>
          <w:szCs w:val="24"/>
        </w:rPr>
        <w:t xml:space="preserve">előtt </w:t>
      </w:r>
      <w:r w:rsidRPr="00BB5D3C">
        <w:rPr>
          <w:rFonts w:ascii="Times New Roman" w:hAnsi="Times New Roman" w:cs="Times New Roman"/>
          <w:sz w:val="24"/>
          <w:szCs w:val="24"/>
        </w:rPr>
        <w:t>az első lépés praktikusan a bemeneti adatok meghatározás</w:t>
      </w:r>
      <w:r w:rsidR="004A2790" w:rsidRPr="00BB5D3C">
        <w:rPr>
          <w:rFonts w:ascii="Times New Roman" w:hAnsi="Times New Roman" w:cs="Times New Roman"/>
          <w:sz w:val="24"/>
          <w:szCs w:val="24"/>
        </w:rPr>
        <w:t>a</w:t>
      </w:r>
      <w:r w:rsidRPr="00BB5D3C">
        <w:rPr>
          <w:rFonts w:ascii="Times New Roman" w:hAnsi="Times New Roman" w:cs="Times New Roman"/>
          <w:sz w:val="24"/>
          <w:szCs w:val="24"/>
        </w:rPr>
        <w:t>, mivel eze</w:t>
      </w:r>
      <w:r w:rsidR="00195873">
        <w:rPr>
          <w:rFonts w:ascii="Times New Roman" w:hAnsi="Times New Roman" w:cs="Times New Roman"/>
          <w:sz w:val="24"/>
          <w:szCs w:val="24"/>
        </w:rPr>
        <w:t>n adatok</w:t>
      </w:r>
      <w:r w:rsidRPr="00BB5D3C">
        <w:rPr>
          <w:rFonts w:ascii="Times New Roman" w:hAnsi="Times New Roman" w:cs="Times New Roman"/>
          <w:sz w:val="24"/>
          <w:szCs w:val="24"/>
        </w:rPr>
        <w:t xml:space="preserve"> </w:t>
      </w:r>
      <w:r w:rsidRPr="00C939CA">
        <w:rPr>
          <w:rFonts w:ascii="Times New Roman" w:hAnsi="Times New Roman" w:cs="Times New Roman"/>
          <w:b/>
          <w:sz w:val="24"/>
          <w:szCs w:val="24"/>
        </w:rPr>
        <w:t>dimenziószáma</w:t>
      </w:r>
      <w:r w:rsidRPr="00BB5D3C">
        <w:rPr>
          <w:rFonts w:ascii="Times New Roman" w:hAnsi="Times New Roman" w:cs="Times New Roman"/>
          <w:sz w:val="24"/>
          <w:szCs w:val="24"/>
        </w:rPr>
        <w:t xml:space="preserve"> fogja meghatározni a neurális háló csomópontjainak dimenziószámát is.</w:t>
      </w:r>
      <w:r w:rsidR="004A2790" w:rsidRPr="00BB5D3C">
        <w:rPr>
          <w:rFonts w:ascii="Times New Roman" w:hAnsi="Times New Roman" w:cs="Times New Roman"/>
          <w:sz w:val="24"/>
          <w:szCs w:val="24"/>
        </w:rPr>
        <w:t xml:space="preserve"> </w:t>
      </w:r>
      <w:r w:rsidR="0094437E" w:rsidRPr="00BB5D3C">
        <w:rPr>
          <w:rFonts w:ascii="Times New Roman" w:hAnsi="Times New Roman" w:cs="Times New Roman"/>
          <w:sz w:val="24"/>
          <w:szCs w:val="24"/>
        </w:rPr>
        <w:t>Színek csoportosítása esetén ez meglehetősen eg</w:t>
      </w:r>
      <w:r w:rsidR="009D5B18" w:rsidRPr="00BB5D3C">
        <w:rPr>
          <w:rFonts w:ascii="Times New Roman" w:hAnsi="Times New Roman" w:cs="Times New Roman"/>
          <w:sz w:val="24"/>
          <w:szCs w:val="24"/>
        </w:rPr>
        <w:t>yszerű feladat</w:t>
      </w:r>
      <w:r w:rsidR="00195873">
        <w:rPr>
          <w:rFonts w:ascii="Times New Roman" w:hAnsi="Times New Roman" w:cs="Times New Roman"/>
          <w:sz w:val="24"/>
          <w:szCs w:val="24"/>
        </w:rPr>
        <w:t>.</w:t>
      </w:r>
      <w:r w:rsidR="009D5B18" w:rsidRPr="00BB5D3C">
        <w:rPr>
          <w:rFonts w:ascii="Times New Roman" w:hAnsi="Times New Roman" w:cs="Times New Roman"/>
          <w:sz w:val="24"/>
          <w:szCs w:val="24"/>
        </w:rPr>
        <w:t xml:space="preserve"> </w:t>
      </w:r>
      <w:r w:rsidR="00195873">
        <w:rPr>
          <w:rFonts w:ascii="Times New Roman" w:hAnsi="Times New Roman" w:cs="Times New Roman"/>
          <w:sz w:val="24"/>
          <w:szCs w:val="24"/>
        </w:rPr>
        <w:t>J</w:t>
      </w:r>
      <w:r w:rsidR="009D5B18" w:rsidRPr="00BB5D3C">
        <w:rPr>
          <w:rFonts w:ascii="Times New Roman" w:hAnsi="Times New Roman" w:cs="Times New Roman"/>
          <w:sz w:val="24"/>
          <w:szCs w:val="24"/>
        </w:rPr>
        <w:t xml:space="preserve">elen esetben 8 darab </w:t>
      </w:r>
      <w:r w:rsidR="00C939CA">
        <w:rPr>
          <w:rFonts w:ascii="Times New Roman" w:hAnsi="Times New Roman" w:cs="Times New Roman"/>
          <w:sz w:val="24"/>
          <w:szCs w:val="24"/>
        </w:rPr>
        <w:t>színt használok</w:t>
      </w:r>
      <w:r w:rsidR="0094437E" w:rsidRPr="00BB5D3C">
        <w:rPr>
          <w:rFonts w:ascii="Times New Roman" w:hAnsi="Times New Roman" w:cs="Times New Roman"/>
          <w:sz w:val="24"/>
          <w:szCs w:val="24"/>
        </w:rPr>
        <w:t xml:space="preserve"> input adatként, melyek reprezentálásra egy-egy 3 dimenzi</w:t>
      </w:r>
      <w:r w:rsidR="00575423" w:rsidRPr="00BB5D3C">
        <w:rPr>
          <w:rFonts w:ascii="Times New Roman" w:hAnsi="Times New Roman" w:cs="Times New Roman"/>
          <w:sz w:val="24"/>
          <w:szCs w:val="24"/>
        </w:rPr>
        <w:t xml:space="preserve">ós </w:t>
      </w:r>
      <w:r w:rsidR="00166907" w:rsidRPr="00BB5D3C">
        <w:rPr>
          <w:rFonts w:ascii="Times New Roman" w:hAnsi="Times New Roman" w:cs="Times New Roman"/>
          <w:sz w:val="24"/>
          <w:szCs w:val="24"/>
        </w:rPr>
        <w:t>vektor szolgál</w:t>
      </w:r>
      <w:r w:rsidR="00575423" w:rsidRPr="00BB5D3C">
        <w:rPr>
          <w:rFonts w:ascii="Times New Roman" w:hAnsi="Times New Roman" w:cs="Times New Roman"/>
          <w:sz w:val="24"/>
          <w:szCs w:val="24"/>
        </w:rPr>
        <w:t xml:space="preserve">, </w:t>
      </w:r>
      <w:r w:rsidR="00195873">
        <w:rPr>
          <w:rFonts w:ascii="Times New Roman" w:hAnsi="Times New Roman" w:cs="Times New Roman"/>
          <w:sz w:val="24"/>
          <w:szCs w:val="24"/>
        </w:rPr>
        <w:t>melyek</w:t>
      </w:r>
      <w:r w:rsidR="00575423" w:rsidRPr="00BB5D3C">
        <w:rPr>
          <w:rFonts w:ascii="Times New Roman" w:hAnsi="Times New Roman" w:cs="Times New Roman"/>
          <w:sz w:val="24"/>
          <w:szCs w:val="24"/>
        </w:rPr>
        <w:t xml:space="preserve"> komponensei az adott szín RGB kódjának komponenseivel </w:t>
      </w:r>
      <w:r w:rsidR="0054468D" w:rsidRPr="00BB5D3C">
        <w:rPr>
          <w:rFonts w:ascii="Times New Roman" w:hAnsi="Times New Roman" w:cs="Times New Roman"/>
          <w:sz w:val="24"/>
          <w:szCs w:val="24"/>
        </w:rPr>
        <w:t>lesznek egyenlők.</w:t>
      </w:r>
      <w:r w:rsidR="009D5B18" w:rsidRPr="00BB5D3C">
        <w:rPr>
          <w:rFonts w:ascii="Times New Roman" w:hAnsi="Times New Roman" w:cs="Times New Roman"/>
          <w:sz w:val="24"/>
          <w:szCs w:val="24"/>
        </w:rPr>
        <w:t xml:space="preserve"> Az input adatok tetszés szerint lehetnek egy előre meghatározott </w:t>
      </w:r>
      <w:r w:rsidR="00C939CA">
        <w:rPr>
          <w:rFonts w:ascii="Times New Roman" w:hAnsi="Times New Roman" w:cs="Times New Roman"/>
          <w:sz w:val="24"/>
          <w:szCs w:val="24"/>
        </w:rPr>
        <w:t xml:space="preserve">színhalmaz </w:t>
      </w:r>
      <w:r w:rsidR="009D5B18" w:rsidRPr="00BB5D3C">
        <w:rPr>
          <w:rFonts w:ascii="Times New Roman" w:hAnsi="Times New Roman" w:cs="Times New Roman"/>
          <w:sz w:val="24"/>
          <w:szCs w:val="24"/>
        </w:rPr>
        <w:t xml:space="preserve">elemei, </w:t>
      </w:r>
      <w:r w:rsidR="00195873">
        <w:rPr>
          <w:rFonts w:ascii="Times New Roman" w:hAnsi="Times New Roman" w:cs="Times New Roman"/>
          <w:sz w:val="24"/>
          <w:szCs w:val="24"/>
        </w:rPr>
        <w:t>de akár</w:t>
      </w:r>
      <w:r w:rsidR="00195873" w:rsidRPr="00BB5D3C">
        <w:rPr>
          <w:rFonts w:ascii="Times New Roman" w:hAnsi="Times New Roman" w:cs="Times New Roman"/>
          <w:sz w:val="24"/>
          <w:szCs w:val="24"/>
        </w:rPr>
        <w:t xml:space="preserve"> </w:t>
      </w:r>
      <w:r w:rsidR="009D5B18" w:rsidRPr="00BB5D3C">
        <w:rPr>
          <w:rFonts w:ascii="Times New Roman" w:hAnsi="Times New Roman" w:cs="Times New Roman"/>
          <w:sz w:val="24"/>
          <w:szCs w:val="24"/>
        </w:rPr>
        <w:t>véletlenszerűen i</w:t>
      </w:r>
      <w:r w:rsidR="00921654">
        <w:rPr>
          <w:rFonts w:ascii="Times New Roman" w:hAnsi="Times New Roman" w:cs="Times New Roman"/>
          <w:sz w:val="24"/>
          <w:szCs w:val="24"/>
        </w:rPr>
        <w:t xml:space="preserve">s </w:t>
      </w:r>
      <w:r w:rsidR="00195873">
        <w:rPr>
          <w:rFonts w:ascii="Times New Roman" w:hAnsi="Times New Roman" w:cs="Times New Roman"/>
          <w:sz w:val="24"/>
          <w:szCs w:val="24"/>
        </w:rPr>
        <w:t xml:space="preserve">le lehet generálni őket </w:t>
      </w:r>
      <w:r w:rsidR="00921654">
        <w:rPr>
          <w:rFonts w:ascii="Times New Roman" w:hAnsi="Times New Roman" w:cs="Times New Roman"/>
          <w:sz w:val="24"/>
          <w:szCs w:val="24"/>
        </w:rPr>
        <w:t xml:space="preserve">a program által. Ezek </w:t>
      </w:r>
      <w:r w:rsidR="00C939CA">
        <w:rPr>
          <w:rFonts w:ascii="Times New Roman" w:hAnsi="Times New Roman" w:cs="Times New Roman"/>
          <w:sz w:val="24"/>
          <w:szCs w:val="24"/>
        </w:rPr>
        <w:t xml:space="preserve">képzik az </w:t>
      </w:r>
      <w:proofErr w:type="spellStart"/>
      <w:r w:rsidR="00C939CA">
        <w:rPr>
          <w:rFonts w:ascii="Times New Roman" w:hAnsi="Times New Roman" w:cs="Times New Roman"/>
          <w:sz w:val="24"/>
          <w:szCs w:val="24"/>
        </w:rPr>
        <w:t>InputDataSet-et</w:t>
      </w:r>
      <w:proofErr w:type="spellEnd"/>
      <w:r w:rsidR="00C939CA">
        <w:rPr>
          <w:rFonts w:ascii="Times New Roman" w:hAnsi="Times New Roman" w:cs="Times New Roman"/>
          <w:sz w:val="24"/>
          <w:szCs w:val="24"/>
        </w:rPr>
        <w:t>,</w:t>
      </w:r>
      <w:r w:rsidR="00A247D3">
        <w:rPr>
          <w:rFonts w:ascii="Times New Roman" w:hAnsi="Times New Roman" w:cs="Times New Roman"/>
          <w:sz w:val="24"/>
          <w:szCs w:val="24"/>
        </w:rPr>
        <w:t xml:space="preserve"> ahogy az </w:t>
      </w:r>
      <w:proofErr w:type="spellStart"/>
      <w:r w:rsidR="00A247D3">
        <w:rPr>
          <w:rFonts w:ascii="Times New Roman" w:hAnsi="Times New Roman" w:cs="Times New Roman"/>
          <w:sz w:val="24"/>
          <w:szCs w:val="24"/>
        </w:rPr>
        <w:t>az</w:t>
      </w:r>
      <w:proofErr w:type="spellEnd"/>
      <w:r w:rsidR="00A247D3">
        <w:rPr>
          <w:rFonts w:ascii="Times New Roman" w:hAnsi="Times New Roman" w:cs="Times New Roman"/>
          <w:sz w:val="24"/>
          <w:szCs w:val="24"/>
        </w:rPr>
        <w:t xml:space="preserve"> 1. </w:t>
      </w:r>
      <w:r w:rsidR="00EC3C47">
        <w:rPr>
          <w:rFonts w:ascii="Times New Roman" w:hAnsi="Times New Roman" w:cs="Times New Roman"/>
          <w:sz w:val="24"/>
          <w:szCs w:val="24"/>
        </w:rPr>
        <w:t xml:space="preserve">kódrészletben is </w:t>
      </w:r>
      <w:r w:rsidR="00A247D3">
        <w:rPr>
          <w:rFonts w:ascii="Times New Roman" w:hAnsi="Times New Roman" w:cs="Times New Roman"/>
          <w:sz w:val="24"/>
          <w:szCs w:val="24"/>
        </w:rPr>
        <w:t>látszik</w:t>
      </w:r>
      <w:r w:rsidR="00EC3C47">
        <w:rPr>
          <w:rFonts w:ascii="Times New Roman" w:hAnsi="Times New Roman" w:cs="Times New Roman"/>
          <w:sz w:val="24"/>
          <w:szCs w:val="24"/>
        </w:rPr>
        <w:t>:</w:t>
      </w:r>
      <w:r w:rsidR="00A247D3">
        <w:rPr>
          <w:rFonts w:ascii="Times New Roman" w:hAnsi="Times New Roman" w:cs="Times New Roman"/>
          <w:sz w:val="24"/>
          <w:szCs w:val="24"/>
        </w:rPr>
        <w:t xml:space="preserve"> </w:t>
      </w:r>
    </w:p>
    <w:bookmarkStart w:id="19" w:name="_MON_1618891051"/>
    <w:bookmarkEnd w:id="19"/>
    <w:p w:rsidR="00C939CA" w:rsidRDefault="00C939CA" w:rsidP="00C939CA">
      <w:pPr>
        <w:keepNext/>
        <w:autoSpaceDE w:val="0"/>
        <w:autoSpaceDN w:val="0"/>
        <w:adjustRightInd w:val="0"/>
        <w:spacing w:after="0" w:line="240" w:lineRule="auto"/>
      </w:pPr>
      <w:r>
        <w:rPr>
          <w:rFonts w:ascii="Consolas" w:hAnsi="Consolas" w:cs="Consolas"/>
          <w:color w:val="000000"/>
          <w:sz w:val="19"/>
          <w:szCs w:val="19"/>
        </w:rPr>
        <w:object w:dxaOrig="9072" w:dyaOrig="7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367.5pt" o:ole="">
            <v:imagedata r:id="rId18" o:title=""/>
          </v:shape>
          <o:OLEObject Type="Embed" ProgID="Word.OpenDocumentText.12" ShapeID="_x0000_i1025" DrawAspect="Content" ObjectID="_1618898026" r:id="rId19"/>
        </w:object>
      </w:r>
    </w:p>
    <w:p w:rsidR="00A247D3" w:rsidRPr="00766D03" w:rsidRDefault="00C939CA" w:rsidP="00C939CA">
      <w:pPr>
        <w:pStyle w:val="Kpalrs"/>
        <w:jc w:val="center"/>
        <w:rPr>
          <w:rFonts w:cs="Times New Roman"/>
          <w:color w:val="auto"/>
          <w:sz w:val="20"/>
          <w:szCs w:val="20"/>
        </w:rPr>
      </w:pPr>
      <w:r w:rsidRPr="00350E1E">
        <w:rPr>
          <w:rFonts w:cs="Times New Roman"/>
          <w:color w:val="auto"/>
          <w:sz w:val="20"/>
          <w:szCs w:val="20"/>
        </w:rPr>
        <w:fldChar w:fldCharType="begin"/>
      </w:r>
      <w:r w:rsidRPr="00350E1E">
        <w:rPr>
          <w:rFonts w:cs="Times New Roman"/>
          <w:color w:val="auto"/>
          <w:sz w:val="20"/>
          <w:szCs w:val="20"/>
        </w:rPr>
        <w:instrText xml:space="preserve"> SEQ Kódrészlet \* ARABIC </w:instrText>
      </w:r>
      <w:r w:rsidRPr="00350E1E">
        <w:rPr>
          <w:rFonts w:cs="Times New Roman"/>
          <w:color w:val="auto"/>
          <w:sz w:val="20"/>
          <w:szCs w:val="20"/>
        </w:rPr>
        <w:fldChar w:fldCharType="separate"/>
      </w:r>
      <w:r w:rsidR="00350E1E">
        <w:rPr>
          <w:rFonts w:cs="Times New Roman"/>
          <w:noProof/>
          <w:color w:val="auto"/>
          <w:sz w:val="20"/>
          <w:szCs w:val="20"/>
        </w:rPr>
        <w:t>1</w:t>
      </w:r>
      <w:r w:rsidRPr="00350E1E">
        <w:rPr>
          <w:rFonts w:cs="Times New Roman"/>
          <w:color w:val="auto"/>
          <w:sz w:val="20"/>
          <w:szCs w:val="20"/>
        </w:rPr>
        <w:fldChar w:fldCharType="end"/>
      </w:r>
      <w:r w:rsidRPr="00350E1E">
        <w:rPr>
          <w:rFonts w:cs="Times New Roman"/>
          <w:color w:val="auto"/>
          <w:sz w:val="20"/>
          <w:szCs w:val="20"/>
        </w:rPr>
        <w:t>. Kódrészlet</w:t>
      </w:r>
    </w:p>
    <w:p w:rsidR="000746A7" w:rsidRPr="00921654" w:rsidRDefault="00C939CA" w:rsidP="0066078E">
      <w:pPr>
        <w:autoSpaceDE w:val="0"/>
        <w:autoSpaceDN w:val="0"/>
        <w:adjustRightInd w:val="0"/>
        <w:spacing w:after="240" w:line="240" w:lineRule="auto"/>
        <w:rPr>
          <w:rFonts w:ascii="Arial Black" w:hAnsi="Arial Black" w:cs="Consolas"/>
          <w:color w:val="000000"/>
          <w:sz w:val="19"/>
          <w:szCs w:val="19"/>
        </w:rPr>
      </w:pPr>
      <w:r>
        <w:rPr>
          <w:rFonts w:ascii="Arial Black" w:hAnsi="Arial Black" w:cs="Consolas"/>
          <w:color w:val="000000"/>
          <w:sz w:val="19"/>
          <w:szCs w:val="19"/>
        </w:rPr>
        <w:tab/>
      </w:r>
      <w:r>
        <w:rPr>
          <w:rFonts w:ascii="Arial Black" w:hAnsi="Arial Black" w:cs="Consolas"/>
          <w:color w:val="000000"/>
          <w:sz w:val="19"/>
          <w:szCs w:val="19"/>
        </w:rPr>
        <w:tab/>
      </w:r>
    </w:p>
    <w:p w:rsidR="00166907" w:rsidRDefault="004B3960" w:rsidP="004B3960">
      <w:pPr>
        <w:pStyle w:val="Cmsor3"/>
      </w:pPr>
      <w:bookmarkStart w:id="20" w:name="_Toc8285158"/>
      <w:r>
        <w:lastRenderedPageBreak/>
        <w:t>3.4.2</w:t>
      </w:r>
      <w:r w:rsidRPr="00BB5D3C">
        <w:t xml:space="preserve">. </w:t>
      </w:r>
      <w:r w:rsidR="003D74E2" w:rsidRPr="00BB5D3C">
        <w:t>A neurális háló tervezése</w:t>
      </w:r>
      <w:bookmarkEnd w:id="20"/>
    </w:p>
    <w:p w:rsidR="00587CE3" w:rsidRPr="00587CE3" w:rsidRDefault="00587CE3" w:rsidP="00587CE3"/>
    <w:p w:rsidR="001D74CF" w:rsidRDefault="00EE6589" w:rsidP="008B479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Második lépés</w:t>
      </w:r>
      <w:r w:rsidR="00F63660" w:rsidRPr="00BB5D3C">
        <w:rPr>
          <w:rFonts w:ascii="Times New Roman" w:hAnsi="Times New Roman" w:cs="Times New Roman"/>
          <w:sz w:val="24"/>
          <w:szCs w:val="24"/>
        </w:rPr>
        <w:t xml:space="preserve"> </w:t>
      </w:r>
      <w:r>
        <w:rPr>
          <w:rFonts w:ascii="Times New Roman" w:hAnsi="Times New Roman" w:cs="Times New Roman"/>
          <w:sz w:val="24"/>
          <w:szCs w:val="24"/>
        </w:rPr>
        <w:t>a neurális háló megtervezése</w:t>
      </w:r>
      <w:r w:rsidR="00F63660" w:rsidRPr="00BB5D3C">
        <w:rPr>
          <w:rFonts w:ascii="Times New Roman" w:hAnsi="Times New Roman" w:cs="Times New Roman"/>
          <w:sz w:val="24"/>
          <w:szCs w:val="24"/>
        </w:rPr>
        <w:t>.</w:t>
      </w:r>
      <w:r w:rsidR="00543866" w:rsidRPr="00BB5D3C">
        <w:rPr>
          <w:rFonts w:ascii="Times New Roman" w:hAnsi="Times New Roman" w:cs="Times New Roman"/>
          <w:sz w:val="24"/>
          <w:szCs w:val="24"/>
        </w:rPr>
        <w:t xml:space="preserve"> </w:t>
      </w:r>
      <w:r w:rsidR="00B31977" w:rsidRPr="00BB5D3C">
        <w:rPr>
          <w:rFonts w:ascii="Times New Roman" w:hAnsi="Times New Roman" w:cs="Times New Roman"/>
          <w:sz w:val="24"/>
          <w:szCs w:val="24"/>
        </w:rPr>
        <w:t xml:space="preserve">Az egyik </w:t>
      </w:r>
      <w:r w:rsidR="001D74CF">
        <w:rPr>
          <w:rFonts w:ascii="Times New Roman" w:hAnsi="Times New Roman" w:cs="Times New Roman"/>
          <w:sz w:val="24"/>
          <w:szCs w:val="24"/>
        </w:rPr>
        <w:t>fő eldöntendő kérdés</w:t>
      </w:r>
      <w:r w:rsidR="00B31977" w:rsidRPr="00BB5D3C">
        <w:rPr>
          <w:rFonts w:ascii="Times New Roman" w:hAnsi="Times New Roman" w:cs="Times New Roman"/>
          <w:sz w:val="24"/>
          <w:szCs w:val="24"/>
        </w:rPr>
        <w:t xml:space="preserve">, hogy </w:t>
      </w:r>
      <w:r w:rsidR="00800451" w:rsidRPr="00800451">
        <w:rPr>
          <w:rFonts w:ascii="Times New Roman" w:hAnsi="Times New Roman" w:cs="Times New Roman"/>
          <w:b/>
          <w:sz w:val="24"/>
          <w:szCs w:val="24"/>
        </w:rPr>
        <w:t>mennyi</w:t>
      </w:r>
      <w:r w:rsidR="00B31977" w:rsidRPr="001D74CF">
        <w:rPr>
          <w:rFonts w:ascii="Times New Roman" w:hAnsi="Times New Roman" w:cs="Times New Roman"/>
          <w:b/>
          <w:sz w:val="24"/>
          <w:szCs w:val="24"/>
        </w:rPr>
        <w:t xml:space="preserve"> neuron</w:t>
      </w:r>
      <w:r w:rsidR="00800451" w:rsidRPr="00800451">
        <w:rPr>
          <w:rFonts w:ascii="Times New Roman" w:hAnsi="Times New Roman" w:cs="Times New Roman"/>
          <w:b/>
          <w:sz w:val="24"/>
          <w:szCs w:val="24"/>
        </w:rPr>
        <w:t>ra</w:t>
      </w:r>
      <w:r w:rsidR="00B31977" w:rsidRPr="00BB5D3C">
        <w:rPr>
          <w:rFonts w:ascii="Times New Roman" w:hAnsi="Times New Roman" w:cs="Times New Roman"/>
          <w:sz w:val="24"/>
          <w:szCs w:val="24"/>
        </w:rPr>
        <w:t xml:space="preserve"> </w:t>
      </w:r>
      <w:r w:rsidR="001D74CF">
        <w:rPr>
          <w:rFonts w:ascii="Times New Roman" w:hAnsi="Times New Roman" w:cs="Times New Roman"/>
          <w:sz w:val="24"/>
          <w:szCs w:val="24"/>
        </w:rPr>
        <w:t>van</w:t>
      </w:r>
      <w:r w:rsidR="001D74CF" w:rsidRPr="00BB5D3C">
        <w:rPr>
          <w:rFonts w:ascii="Times New Roman" w:hAnsi="Times New Roman" w:cs="Times New Roman"/>
          <w:sz w:val="24"/>
          <w:szCs w:val="24"/>
        </w:rPr>
        <w:t xml:space="preserve"> </w:t>
      </w:r>
      <w:r>
        <w:rPr>
          <w:rFonts w:ascii="Times New Roman" w:hAnsi="Times New Roman" w:cs="Times New Roman"/>
          <w:sz w:val="24"/>
          <w:szCs w:val="24"/>
        </w:rPr>
        <w:t>szükség az elérni</w:t>
      </w:r>
      <w:r w:rsidR="00B31977" w:rsidRPr="00BB5D3C">
        <w:rPr>
          <w:rFonts w:ascii="Times New Roman" w:hAnsi="Times New Roman" w:cs="Times New Roman"/>
          <w:sz w:val="24"/>
          <w:szCs w:val="24"/>
        </w:rPr>
        <w:t xml:space="preserve"> kívánt térkép megvalósításához. </w:t>
      </w:r>
      <w:r w:rsidR="004B5E09" w:rsidRPr="00BB5D3C">
        <w:rPr>
          <w:rFonts w:ascii="Times New Roman" w:hAnsi="Times New Roman" w:cs="Times New Roman"/>
          <w:sz w:val="24"/>
          <w:szCs w:val="24"/>
        </w:rPr>
        <w:t>Ezt sok esetben szinte lehetetlen előre megjósolni,</w:t>
      </w:r>
      <w:r w:rsidR="00002F5E" w:rsidRPr="00BB5D3C">
        <w:rPr>
          <w:rFonts w:ascii="Times New Roman" w:hAnsi="Times New Roman" w:cs="Times New Roman"/>
          <w:sz w:val="24"/>
          <w:szCs w:val="24"/>
        </w:rPr>
        <w:t xml:space="preserve"> </w:t>
      </w:r>
      <w:r w:rsidR="00EC3C47">
        <w:rPr>
          <w:rFonts w:ascii="Times New Roman" w:hAnsi="Times New Roman" w:cs="Times New Roman"/>
          <w:sz w:val="24"/>
          <w:szCs w:val="24"/>
        </w:rPr>
        <w:t xml:space="preserve">ezért </w:t>
      </w:r>
      <w:r w:rsidR="00002F5E" w:rsidRPr="00BB5D3C">
        <w:rPr>
          <w:rFonts w:ascii="Times New Roman" w:hAnsi="Times New Roman" w:cs="Times New Roman"/>
          <w:sz w:val="24"/>
          <w:szCs w:val="24"/>
        </w:rPr>
        <w:t xml:space="preserve">ilyenkor próbálgatással </w:t>
      </w:r>
      <w:r w:rsidR="00EC3C47">
        <w:rPr>
          <w:rFonts w:ascii="Times New Roman" w:hAnsi="Times New Roman" w:cs="Times New Roman"/>
          <w:sz w:val="24"/>
          <w:szCs w:val="24"/>
        </w:rPr>
        <w:t>lehet</w:t>
      </w:r>
      <w:r w:rsidR="00EC3C47" w:rsidRPr="00BB5D3C">
        <w:rPr>
          <w:rFonts w:ascii="Times New Roman" w:hAnsi="Times New Roman" w:cs="Times New Roman"/>
          <w:sz w:val="24"/>
          <w:szCs w:val="24"/>
        </w:rPr>
        <w:t xml:space="preserve"> </w:t>
      </w:r>
      <w:r w:rsidR="00002F5E" w:rsidRPr="00BB5D3C">
        <w:rPr>
          <w:rFonts w:ascii="Times New Roman" w:hAnsi="Times New Roman" w:cs="Times New Roman"/>
          <w:sz w:val="24"/>
          <w:szCs w:val="24"/>
        </w:rPr>
        <w:t>megtalálni az ideális méretet. Általános</w:t>
      </w:r>
      <w:r w:rsidR="00EC3C47">
        <w:rPr>
          <w:rFonts w:ascii="Times New Roman" w:hAnsi="Times New Roman" w:cs="Times New Roman"/>
          <w:sz w:val="24"/>
          <w:szCs w:val="24"/>
        </w:rPr>
        <w:t>ságb</w:t>
      </w:r>
      <w:r w:rsidR="00002F5E" w:rsidRPr="00BB5D3C">
        <w:rPr>
          <w:rFonts w:ascii="Times New Roman" w:hAnsi="Times New Roman" w:cs="Times New Roman"/>
          <w:sz w:val="24"/>
          <w:szCs w:val="24"/>
        </w:rPr>
        <w:t>an elmondható azonban, hogy a</w:t>
      </w:r>
      <w:r w:rsidR="000A0F5E" w:rsidRPr="00BB5D3C">
        <w:rPr>
          <w:rFonts w:ascii="Times New Roman" w:hAnsi="Times New Roman" w:cs="Times New Roman"/>
          <w:sz w:val="24"/>
          <w:szCs w:val="24"/>
        </w:rPr>
        <w:t xml:space="preserve"> várható</w:t>
      </w:r>
      <w:r w:rsidR="00002F5E" w:rsidRPr="00BB5D3C">
        <w:rPr>
          <w:rFonts w:ascii="Times New Roman" w:hAnsi="Times New Roman" w:cs="Times New Roman"/>
          <w:sz w:val="24"/>
          <w:szCs w:val="24"/>
        </w:rPr>
        <w:t xml:space="preserve"> klaszterek számával arányosan érdemes a neuronok számát megválasztani. </w:t>
      </w:r>
    </w:p>
    <w:p w:rsidR="0066078E" w:rsidRDefault="000A0F5E" w:rsidP="00816EE9">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 másik</w:t>
      </w:r>
      <w:r w:rsidR="00793705" w:rsidRPr="00BB5D3C">
        <w:rPr>
          <w:rFonts w:ascii="Times New Roman" w:hAnsi="Times New Roman" w:cs="Times New Roman"/>
          <w:sz w:val="24"/>
          <w:szCs w:val="24"/>
        </w:rPr>
        <w:t xml:space="preserve"> kérdés</w:t>
      </w:r>
      <w:r w:rsidRPr="00BB5D3C">
        <w:rPr>
          <w:rFonts w:ascii="Times New Roman" w:hAnsi="Times New Roman" w:cs="Times New Roman"/>
          <w:sz w:val="24"/>
          <w:szCs w:val="24"/>
        </w:rPr>
        <w:t xml:space="preserve"> </w:t>
      </w:r>
      <w:r w:rsidR="00793705" w:rsidRPr="00BB5D3C">
        <w:rPr>
          <w:rFonts w:ascii="Times New Roman" w:hAnsi="Times New Roman" w:cs="Times New Roman"/>
          <w:sz w:val="24"/>
          <w:szCs w:val="24"/>
        </w:rPr>
        <w:t xml:space="preserve">a neuronok </w:t>
      </w:r>
      <w:r w:rsidR="00793705" w:rsidRPr="00816EE9">
        <w:rPr>
          <w:rFonts w:ascii="Times New Roman" w:hAnsi="Times New Roman" w:cs="Times New Roman"/>
          <w:b/>
          <w:sz w:val="24"/>
          <w:szCs w:val="24"/>
        </w:rPr>
        <w:t>elhelyezkedésének</w:t>
      </w:r>
      <w:r w:rsidR="00793705" w:rsidRPr="00BB5D3C">
        <w:rPr>
          <w:rFonts w:ascii="Times New Roman" w:hAnsi="Times New Roman" w:cs="Times New Roman"/>
          <w:sz w:val="24"/>
          <w:szCs w:val="24"/>
        </w:rPr>
        <w:t xml:space="preserve"> a megválasztása. A legelterjedtebb eset</w:t>
      </w:r>
      <w:r w:rsidR="00141E41">
        <w:rPr>
          <w:rFonts w:ascii="Times New Roman" w:hAnsi="Times New Roman" w:cs="Times New Roman"/>
          <w:sz w:val="24"/>
          <w:szCs w:val="24"/>
        </w:rPr>
        <w:t>ben a neuronok</w:t>
      </w:r>
      <w:r w:rsidR="00793705" w:rsidRPr="00BB5D3C">
        <w:rPr>
          <w:rFonts w:ascii="Times New Roman" w:hAnsi="Times New Roman" w:cs="Times New Roman"/>
          <w:sz w:val="24"/>
          <w:szCs w:val="24"/>
        </w:rPr>
        <w:t xml:space="preserve"> egy </w:t>
      </w:r>
      <w:r w:rsidR="00793705" w:rsidRPr="00BB5D3C">
        <w:rPr>
          <w:rFonts w:ascii="Times New Roman" w:hAnsi="Times New Roman" w:cs="Times New Roman"/>
          <w:b/>
          <w:sz w:val="24"/>
          <w:szCs w:val="24"/>
        </w:rPr>
        <w:t xml:space="preserve">kétdimenziós négyzetes vagy hexagonális </w:t>
      </w:r>
      <w:r w:rsidR="00793705" w:rsidRPr="00816EE9">
        <w:rPr>
          <w:rFonts w:ascii="Times New Roman" w:hAnsi="Times New Roman" w:cs="Times New Roman"/>
          <w:b/>
          <w:sz w:val="24"/>
          <w:szCs w:val="24"/>
        </w:rPr>
        <w:t>rácson</w:t>
      </w:r>
      <w:r w:rsidR="00793705" w:rsidRPr="00BB5D3C">
        <w:rPr>
          <w:rFonts w:ascii="Times New Roman" w:hAnsi="Times New Roman" w:cs="Times New Roman"/>
          <w:sz w:val="24"/>
          <w:szCs w:val="24"/>
        </w:rPr>
        <w:t xml:space="preserve"> foglalnak helyet egymástól egyenlő távolságra. A függőleges és a vízszintes </w:t>
      </w:r>
      <w:r w:rsidR="00793705" w:rsidRPr="00BB5D3C">
        <w:rPr>
          <w:rFonts w:ascii="Times New Roman" w:hAnsi="Times New Roman" w:cs="Times New Roman"/>
          <w:b/>
          <w:sz w:val="24"/>
          <w:szCs w:val="24"/>
        </w:rPr>
        <w:t xml:space="preserve">oldalak </w:t>
      </w:r>
      <w:r w:rsidR="00793705" w:rsidRPr="00816EE9">
        <w:rPr>
          <w:rFonts w:ascii="Times New Roman" w:hAnsi="Times New Roman" w:cs="Times New Roman"/>
          <w:b/>
          <w:sz w:val="24"/>
          <w:szCs w:val="24"/>
        </w:rPr>
        <w:t>arány</w:t>
      </w:r>
      <w:r w:rsidR="00CF4B07" w:rsidRPr="00816EE9">
        <w:rPr>
          <w:rFonts w:ascii="Times New Roman" w:hAnsi="Times New Roman" w:cs="Times New Roman"/>
          <w:b/>
          <w:sz w:val="24"/>
          <w:szCs w:val="24"/>
        </w:rPr>
        <w:t>ának</w:t>
      </w:r>
      <w:r w:rsidR="00CF4B07" w:rsidRPr="00BB5D3C">
        <w:rPr>
          <w:rFonts w:ascii="Times New Roman" w:hAnsi="Times New Roman" w:cs="Times New Roman"/>
          <w:sz w:val="24"/>
          <w:szCs w:val="24"/>
        </w:rPr>
        <w:t xml:space="preserve"> meghatározása szintén fontos lehet.</w:t>
      </w:r>
      <w:r w:rsidR="00816EE9">
        <w:rPr>
          <w:rFonts w:ascii="Times New Roman" w:hAnsi="Times New Roman" w:cs="Times New Roman"/>
          <w:sz w:val="24"/>
          <w:szCs w:val="24"/>
        </w:rPr>
        <w:t xml:space="preserve"> </w:t>
      </w:r>
      <w:r w:rsidR="00D36B06" w:rsidRPr="00BB5D3C">
        <w:rPr>
          <w:rFonts w:ascii="Times New Roman" w:hAnsi="Times New Roman" w:cs="Times New Roman"/>
          <w:sz w:val="24"/>
          <w:szCs w:val="24"/>
        </w:rPr>
        <w:t>(</w:t>
      </w:r>
      <w:proofErr w:type="spellStart"/>
      <w:r w:rsidR="00D36B06" w:rsidRPr="00BB5D3C">
        <w:rPr>
          <w:rFonts w:ascii="Times New Roman" w:hAnsi="Times New Roman" w:cs="Times New Roman"/>
          <w:sz w:val="24"/>
          <w:szCs w:val="24"/>
        </w:rPr>
        <w:t>Kohonen</w:t>
      </w:r>
      <w:proofErr w:type="spellEnd"/>
      <w:r w:rsidR="00D36B06" w:rsidRPr="00BB5D3C">
        <w:rPr>
          <w:rFonts w:ascii="Times New Roman" w:hAnsi="Times New Roman" w:cs="Times New Roman"/>
          <w:sz w:val="24"/>
          <w:szCs w:val="24"/>
        </w:rPr>
        <w:t>, 2014)</w:t>
      </w:r>
      <w:r w:rsidR="002E4361" w:rsidRPr="00BB5D3C">
        <w:rPr>
          <w:rFonts w:ascii="Times New Roman" w:hAnsi="Times New Roman" w:cs="Times New Roman"/>
          <w:sz w:val="24"/>
          <w:szCs w:val="24"/>
        </w:rPr>
        <w:t xml:space="preserve"> Színek esetén a rács </w:t>
      </w:r>
      <w:r w:rsidR="001D74CF">
        <w:rPr>
          <w:rFonts w:ascii="Times New Roman" w:hAnsi="Times New Roman" w:cs="Times New Roman"/>
          <w:sz w:val="24"/>
          <w:szCs w:val="24"/>
        </w:rPr>
        <w:t xml:space="preserve">relatív </w:t>
      </w:r>
      <w:r w:rsidR="002E4361" w:rsidRPr="00BB5D3C">
        <w:rPr>
          <w:rFonts w:ascii="Times New Roman" w:hAnsi="Times New Roman" w:cs="Times New Roman"/>
          <w:sz w:val="24"/>
          <w:szCs w:val="24"/>
        </w:rPr>
        <w:t xml:space="preserve">egyszerűen kialakítható, </w:t>
      </w:r>
      <w:r w:rsidR="001D74CF">
        <w:rPr>
          <w:rFonts w:ascii="Times New Roman" w:hAnsi="Times New Roman" w:cs="Times New Roman"/>
          <w:sz w:val="24"/>
          <w:szCs w:val="24"/>
        </w:rPr>
        <w:t xml:space="preserve">ugyanis </w:t>
      </w:r>
      <w:r w:rsidR="002E4361" w:rsidRPr="00BB5D3C">
        <w:rPr>
          <w:rFonts w:ascii="Times New Roman" w:hAnsi="Times New Roman" w:cs="Times New Roman"/>
          <w:sz w:val="24"/>
          <w:szCs w:val="24"/>
        </w:rPr>
        <w:t xml:space="preserve">egy </w:t>
      </w:r>
      <w:proofErr w:type="gramStart"/>
      <w:r w:rsidR="002E4361" w:rsidRPr="00BB5D3C">
        <w:rPr>
          <w:rFonts w:ascii="Times New Roman" w:hAnsi="Times New Roman" w:cs="Times New Roman"/>
          <w:sz w:val="24"/>
          <w:szCs w:val="24"/>
        </w:rPr>
        <w:t>40×40-es</w:t>
      </w:r>
      <w:proofErr w:type="gramEnd"/>
      <w:r w:rsidR="002E4361" w:rsidRPr="00BB5D3C">
        <w:rPr>
          <w:rFonts w:ascii="Times New Roman" w:hAnsi="Times New Roman" w:cs="Times New Roman"/>
          <w:sz w:val="24"/>
          <w:szCs w:val="24"/>
        </w:rPr>
        <w:t xml:space="preserve"> </w:t>
      </w:r>
      <w:r w:rsidR="00B8267E" w:rsidRPr="00BB5D3C">
        <w:rPr>
          <w:rFonts w:ascii="Times New Roman" w:hAnsi="Times New Roman" w:cs="Times New Roman"/>
          <w:sz w:val="24"/>
          <w:szCs w:val="24"/>
        </w:rPr>
        <w:t xml:space="preserve">négyzet </w:t>
      </w:r>
      <w:r w:rsidR="009D5B18" w:rsidRPr="00BB5D3C">
        <w:rPr>
          <w:rFonts w:ascii="Times New Roman" w:hAnsi="Times New Roman" w:cs="Times New Roman"/>
          <w:sz w:val="24"/>
          <w:szCs w:val="24"/>
        </w:rPr>
        <w:t>alakú rács megfelelő</w:t>
      </w:r>
      <w:r w:rsidR="00B8267E" w:rsidRPr="00BB5D3C">
        <w:rPr>
          <w:rFonts w:ascii="Times New Roman" w:hAnsi="Times New Roman" w:cs="Times New Roman"/>
          <w:sz w:val="24"/>
          <w:szCs w:val="24"/>
        </w:rPr>
        <w:t xml:space="preserve"> 8 szín megjelenítéséhez.</w:t>
      </w:r>
    </w:p>
    <w:p w:rsidR="00350E1E" w:rsidRDefault="0066078E" w:rsidP="00350E1E">
      <w:pPr>
        <w:keepNext/>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2. kódrészlet</w:t>
      </w:r>
      <w:r w:rsidR="001A1B23">
        <w:rPr>
          <w:rFonts w:ascii="Times New Roman" w:hAnsi="Times New Roman" w:cs="Times New Roman"/>
          <w:sz w:val="24"/>
          <w:szCs w:val="24"/>
        </w:rPr>
        <w:t>ben</w:t>
      </w:r>
      <w:r>
        <w:rPr>
          <w:rFonts w:ascii="Times New Roman" w:hAnsi="Times New Roman" w:cs="Times New Roman"/>
          <w:sz w:val="24"/>
          <w:szCs w:val="24"/>
        </w:rPr>
        <w:t xml:space="preserve"> </w:t>
      </w:r>
      <w:r w:rsidR="001D74CF">
        <w:rPr>
          <w:rFonts w:ascii="Times New Roman" w:hAnsi="Times New Roman" w:cs="Times New Roman"/>
          <w:sz w:val="24"/>
          <w:szCs w:val="24"/>
        </w:rPr>
        <w:t>megfigyelhető</w:t>
      </w:r>
      <w:r>
        <w:rPr>
          <w:rFonts w:ascii="Times New Roman" w:hAnsi="Times New Roman" w:cs="Times New Roman"/>
          <w:sz w:val="24"/>
          <w:szCs w:val="24"/>
        </w:rPr>
        <w:t xml:space="preserve">, hogy a </w:t>
      </w:r>
      <w:r w:rsidR="00350E1E">
        <w:rPr>
          <w:rFonts w:ascii="Times New Roman" w:hAnsi="Times New Roman" w:cs="Times New Roman"/>
          <w:sz w:val="24"/>
          <w:szCs w:val="24"/>
        </w:rPr>
        <w:t xml:space="preserve">háló </w:t>
      </w:r>
      <w:r>
        <w:rPr>
          <w:rFonts w:ascii="Times New Roman" w:hAnsi="Times New Roman" w:cs="Times New Roman"/>
          <w:sz w:val="24"/>
          <w:szCs w:val="24"/>
        </w:rPr>
        <w:t xml:space="preserve">tulajdonképpen egy kétdimenziós neuron tömbből áll. </w:t>
      </w:r>
      <w:r w:rsidR="00350E1E">
        <w:rPr>
          <w:rFonts w:ascii="Times New Roman" w:hAnsi="Times New Roman" w:cs="Times New Roman"/>
          <w:sz w:val="24"/>
          <w:szCs w:val="24"/>
        </w:rPr>
        <w:t>Ez a példányosításukat jelentősen megkönnyíti:</w:t>
      </w:r>
    </w:p>
    <w:bookmarkStart w:id="21" w:name="_MON_1618891480"/>
    <w:bookmarkEnd w:id="21"/>
    <w:p w:rsidR="00350E1E" w:rsidRDefault="00350E1E" w:rsidP="00350E1E">
      <w:pPr>
        <w:keepNext/>
        <w:spacing w:line="360" w:lineRule="auto"/>
        <w:ind w:firstLine="567"/>
      </w:pPr>
      <w:r>
        <w:rPr>
          <w:rFonts w:ascii="Times New Roman" w:hAnsi="Times New Roman" w:cs="Times New Roman"/>
          <w:sz w:val="24"/>
          <w:szCs w:val="24"/>
        </w:rPr>
        <w:object w:dxaOrig="9072" w:dyaOrig="3125">
          <v:shape id="_x0000_i1026" type="#_x0000_t75" style="width:453.9pt;height:156.1pt" o:ole="">
            <v:imagedata r:id="rId20" o:title=""/>
          </v:shape>
          <o:OLEObject Type="Embed" ProgID="Word.OpenDocumentText.12" ShapeID="_x0000_i1026" DrawAspect="Content" ObjectID="_1618898027" r:id="rId21"/>
        </w:object>
      </w:r>
    </w:p>
    <w:p w:rsidR="00350E1E" w:rsidRPr="00766D03" w:rsidRDefault="00350E1E" w:rsidP="00350E1E">
      <w:pPr>
        <w:pStyle w:val="Kpalrs"/>
        <w:jc w:val="center"/>
        <w:rPr>
          <w:rFonts w:cs="Times New Roman"/>
          <w:color w:val="auto"/>
          <w:sz w:val="20"/>
          <w:szCs w:val="20"/>
        </w:rPr>
      </w:pPr>
      <w:r w:rsidRPr="00350E1E">
        <w:rPr>
          <w:rFonts w:cs="Times New Roman"/>
          <w:color w:val="auto"/>
          <w:sz w:val="20"/>
          <w:szCs w:val="20"/>
        </w:rPr>
        <w:t>2. Kódrészlet</w:t>
      </w:r>
    </w:p>
    <w:p w:rsidR="009571D0" w:rsidRDefault="00A54237" w:rsidP="00E319A9">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neuronok létrehozásakor </w:t>
      </w:r>
      <w:r w:rsidR="000670A0" w:rsidRPr="00BB5D3C">
        <w:rPr>
          <w:rFonts w:ascii="Times New Roman" w:hAnsi="Times New Roman" w:cs="Times New Roman"/>
          <w:sz w:val="24"/>
          <w:szCs w:val="24"/>
        </w:rPr>
        <w:t xml:space="preserve">inicializálni kell a hozzájuk tartozó n dimenziós vektort. Az </w:t>
      </w:r>
      <w:r w:rsidR="000670A0" w:rsidRPr="00350E1E">
        <w:rPr>
          <w:rFonts w:ascii="Times New Roman" w:hAnsi="Times New Roman" w:cs="Times New Roman"/>
          <w:b/>
          <w:sz w:val="24"/>
          <w:szCs w:val="24"/>
        </w:rPr>
        <w:t>inicializálás</w:t>
      </w:r>
      <w:r w:rsidR="000670A0" w:rsidRPr="00BB5D3C">
        <w:rPr>
          <w:rFonts w:ascii="Times New Roman" w:hAnsi="Times New Roman" w:cs="Times New Roman"/>
          <w:sz w:val="24"/>
          <w:szCs w:val="24"/>
        </w:rPr>
        <w:t xml:space="preserve"> általában kétféleképpen történ</w:t>
      </w:r>
      <w:r w:rsidR="001D74CF">
        <w:rPr>
          <w:rFonts w:ascii="Times New Roman" w:hAnsi="Times New Roman" w:cs="Times New Roman"/>
          <w:sz w:val="24"/>
          <w:szCs w:val="24"/>
        </w:rPr>
        <w:t>ik:</w:t>
      </w:r>
      <w:r w:rsidR="000670A0" w:rsidRPr="00BB5D3C">
        <w:rPr>
          <w:rFonts w:ascii="Times New Roman" w:hAnsi="Times New Roman" w:cs="Times New Roman"/>
          <w:sz w:val="24"/>
          <w:szCs w:val="24"/>
        </w:rPr>
        <w:t xml:space="preserve"> egyszerűbb eset</w:t>
      </w:r>
      <w:r w:rsidR="001D74CF">
        <w:rPr>
          <w:rFonts w:ascii="Times New Roman" w:hAnsi="Times New Roman" w:cs="Times New Roman"/>
          <w:sz w:val="24"/>
          <w:szCs w:val="24"/>
        </w:rPr>
        <w:t>ben</w:t>
      </w:r>
      <w:r w:rsidR="00512D45" w:rsidRPr="00BB5D3C">
        <w:rPr>
          <w:rFonts w:ascii="Times New Roman" w:hAnsi="Times New Roman" w:cs="Times New Roman"/>
          <w:sz w:val="24"/>
          <w:szCs w:val="24"/>
        </w:rPr>
        <w:t xml:space="preserve"> a</w:t>
      </w:r>
      <w:r w:rsidR="000670A0" w:rsidRPr="00BB5D3C">
        <w:rPr>
          <w:rFonts w:ascii="Times New Roman" w:hAnsi="Times New Roman" w:cs="Times New Roman"/>
          <w:sz w:val="24"/>
          <w:szCs w:val="24"/>
        </w:rPr>
        <w:t xml:space="preserve"> </w:t>
      </w:r>
      <w:r w:rsidR="00512D45" w:rsidRPr="00BB5D3C">
        <w:rPr>
          <w:rFonts w:ascii="Times New Roman" w:hAnsi="Times New Roman" w:cs="Times New Roman"/>
          <w:sz w:val="24"/>
          <w:szCs w:val="24"/>
        </w:rPr>
        <w:t xml:space="preserve">vektor komponenseit </w:t>
      </w:r>
      <w:r w:rsidR="00BA1F8E" w:rsidRPr="00350E1E">
        <w:rPr>
          <w:rFonts w:ascii="Times New Roman" w:hAnsi="Times New Roman" w:cs="Times New Roman"/>
          <w:b/>
          <w:sz w:val="24"/>
          <w:szCs w:val="24"/>
        </w:rPr>
        <w:t>véletlen</w:t>
      </w:r>
      <w:r w:rsidR="00512D45" w:rsidRPr="00350E1E">
        <w:rPr>
          <w:rFonts w:ascii="Times New Roman" w:hAnsi="Times New Roman" w:cs="Times New Roman"/>
          <w:b/>
          <w:sz w:val="24"/>
          <w:szCs w:val="24"/>
        </w:rPr>
        <w:t xml:space="preserve"> értékekkel</w:t>
      </w:r>
      <w:r w:rsidR="00512D45" w:rsidRPr="00BB5D3C">
        <w:rPr>
          <w:rFonts w:ascii="Times New Roman" w:hAnsi="Times New Roman" w:cs="Times New Roman"/>
          <w:sz w:val="24"/>
          <w:szCs w:val="24"/>
        </w:rPr>
        <w:t xml:space="preserve"> töltjük fel, </w:t>
      </w:r>
      <w:r w:rsidR="00E319A9" w:rsidRPr="00BB5D3C">
        <w:rPr>
          <w:rFonts w:ascii="Times New Roman" w:hAnsi="Times New Roman" w:cs="Times New Roman"/>
          <w:sz w:val="24"/>
          <w:szCs w:val="24"/>
        </w:rPr>
        <w:t xml:space="preserve">így </w:t>
      </w:r>
      <w:r w:rsidR="00BA1F8E" w:rsidRPr="00BB5D3C">
        <w:rPr>
          <w:rFonts w:ascii="Times New Roman" w:hAnsi="Times New Roman" w:cs="Times New Roman"/>
          <w:sz w:val="24"/>
          <w:szCs w:val="24"/>
        </w:rPr>
        <w:t>a</w:t>
      </w:r>
      <w:r w:rsidR="00E319A9" w:rsidRPr="00BB5D3C">
        <w:rPr>
          <w:rFonts w:ascii="Times New Roman" w:hAnsi="Times New Roman" w:cs="Times New Roman"/>
          <w:sz w:val="24"/>
          <w:szCs w:val="24"/>
        </w:rPr>
        <w:t xml:space="preserve"> kezdeti állapot is</w:t>
      </w:r>
      <w:r w:rsidR="00512D45" w:rsidRPr="00BB5D3C">
        <w:rPr>
          <w:rFonts w:ascii="Times New Roman" w:hAnsi="Times New Roman" w:cs="Times New Roman"/>
          <w:sz w:val="24"/>
          <w:szCs w:val="24"/>
        </w:rPr>
        <w:t xml:space="preserve"> véletlenszerű</w:t>
      </w:r>
      <w:r w:rsidR="00E319A9" w:rsidRPr="00BB5D3C">
        <w:rPr>
          <w:rFonts w:ascii="Times New Roman" w:hAnsi="Times New Roman" w:cs="Times New Roman"/>
          <w:sz w:val="24"/>
          <w:szCs w:val="24"/>
        </w:rPr>
        <w:t xml:space="preserve"> lesz</w:t>
      </w:r>
      <w:r w:rsidR="00512D45" w:rsidRPr="00BB5D3C">
        <w:rPr>
          <w:rFonts w:ascii="Times New Roman" w:hAnsi="Times New Roman" w:cs="Times New Roman"/>
          <w:sz w:val="24"/>
          <w:szCs w:val="24"/>
        </w:rPr>
        <w:t>. E</w:t>
      </w:r>
      <w:r w:rsidR="001D74CF">
        <w:rPr>
          <w:rFonts w:ascii="Times New Roman" w:hAnsi="Times New Roman" w:cs="Times New Roman"/>
          <w:sz w:val="24"/>
          <w:szCs w:val="24"/>
        </w:rPr>
        <w:t>nnél e</w:t>
      </w:r>
      <w:r w:rsidR="00512D45" w:rsidRPr="00BB5D3C">
        <w:rPr>
          <w:rFonts w:ascii="Times New Roman" w:hAnsi="Times New Roman" w:cs="Times New Roman"/>
          <w:sz w:val="24"/>
          <w:szCs w:val="24"/>
        </w:rPr>
        <w:t xml:space="preserve">gyre elterjedtebb azonban a </w:t>
      </w:r>
      <w:r w:rsidR="00512D45" w:rsidRPr="00BB5D3C">
        <w:rPr>
          <w:rFonts w:ascii="Times New Roman" w:hAnsi="Times New Roman" w:cs="Times New Roman"/>
          <w:b/>
          <w:sz w:val="24"/>
          <w:szCs w:val="24"/>
        </w:rPr>
        <w:t>főkomponens-analízis alapú inicializálás</w:t>
      </w:r>
      <w:r w:rsidR="0007660E" w:rsidRPr="00BB5D3C">
        <w:rPr>
          <w:rFonts w:ascii="Times New Roman" w:hAnsi="Times New Roman" w:cs="Times New Roman"/>
          <w:sz w:val="24"/>
          <w:szCs w:val="24"/>
        </w:rPr>
        <w:t xml:space="preserve"> </w:t>
      </w:r>
      <w:r w:rsidR="00512D45" w:rsidRPr="00BB5D3C">
        <w:rPr>
          <w:rFonts w:ascii="Times New Roman" w:hAnsi="Times New Roman" w:cs="Times New Roman"/>
          <w:sz w:val="24"/>
          <w:szCs w:val="24"/>
        </w:rPr>
        <w:t>(</w:t>
      </w:r>
      <w:proofErr w:type="spellStart"/>
      <w:r w:rsidR="00512D45" w:rsidRPr="00BB5D3C">
        <w:rPr>
          <w:rFonts w:ascii="Times New Roman" w:hAnsi="Times New Roman" w:cs="Times New Roman"/>
          <w:sz w:val="24"/>
          <w:szCs w:val="24"/>
        </w:rPr>
        <w:t>Principal</w:t>
      </w:r>
      <w:proofErr w:type="spellEnd"/>
      <w:r w:rsidR="00512D45" w:rsidRPr="00BB5D3C">
        <w:rPr>
          <w:rFonts w:ascii="Times New Roman" w:hAnsi="Times New Roman" w:cs="Times New Roman"/>
          <w:sz w:val="24"/>
          <w:szCs w:val="24"/>
        </w:rPr>
        <w:t xml:space="preserve"> </w:t>
      </w:r>
      <w:proofErr w:type="spellStart"/>
      <w:r w:rsidR="00512D45" w:rsidRPr="00BB5D3C">
        <w:rPr>
          <w:rFonts w:ascii="Times New Roman" w:hAnsi="Times New Roman" w:cs="Times New Roman"/>
          <w:sz w:val="24"/>
          <w:szCs w:val="24"/>
        </w:rPr>
        <w:t>Component</w:t>
      </w:r>
      <w:proofErr w:type="spellEnd"/>
      <w:r w:rsidR="00512D45" w:rsidRPr="00BB5D3C">
        <w:rPr>
          <w:rFonts w:ascii="Times New Roman" w:hAnsi="Times New Roman" w:cs="Times New Roman"/>
          <w:sz w:val="24"/>
          <w:szCs w:val="24"/>
        </w:rPr>
        <w:t xml:space="preserve"> </w:t>
      </w:r>
      <w:proofErr w:type="spellStart"/>
      <w:r w:rsidR="00512D45" w:rsidRPr="00BB5D3C">
        <w:rPr>
          <w:rFonts w:ascii="Times New Roman" w:hAnsi="Times New Roman" w:cs="Times New Roman"/>
          <w:sz w:val="24"/>
          <w:szCs w:val="24"/>
        </w:rPr>
        <w:t>Initialization</w:t>
      </w:r>
      <w:proofErr w:type="spellEnd"/>
      <w:r w:rsidR="00512D45" w:rsidRPr="00BB5D3C">
        <w:rPr>
          <w:rFonts w:ascii="Times New Roman" w:hAnsi="Times New Roman" w:cs="Times New Roman"/>
          <w:sz w:val="24"/>
          <w:szCs w:val="24"/>
        </w:rPr>
        <w:t>)</w:t>
      </w:r>
      <w:r w:rsidR="002D37EF" w:rsidRPr="00BB5D3C">
        <w:rPr>
          <w:rFonts w:ascii="Times New Roman" w:hAnsi="Times New Roman" w:cs="Times New Roman"/>
          <w:sz w:val="24"/>
          <w:szCs w:val="24"/>
        </w:rPr>
        <w:t>, amely</w:t>
      </w:r>
      <w:r w:rsidR="001D74CF">
        <w:rPr>
          <w:rFonts w:ascii="Times New Roman" w:hAnsi="Times New Roman" w:cs="Times New Roman"/>
          <w:sz w:val="24"/>
          <w:szCs w:val="24"/>
        </w:rPr>
        <w:t>nek</w:t>
      </w:r>
      <w:r w:rsidR="002D37EF" w:rsidRPr="00BB5D3C">
        <w:rPr>
          <w:rFonts w:ascii="Times New Roman" w:hAnsi="Times New Roman" w:cs="Times New Roman"/>
          <w:sz w:val="24"/>
          <w:szCs w:val="24"/>
        </w:rPr>
        <w:t xml:space="preserve"> segítségével </w:t>
      </w:r>
      <w:r w:rsidR="0007660E" w:rsidRPr="00BB5D3C">
        <w:rPr>
          <w:rFonts w:ascii="Times New Roman" w:hAnsi="Times New Roman" w:cs="Times New Roman"/>
          <w:sz w:val="24"/>
          <w:szCs w:val="24"/>
        </w:rPr>
        <w:t>az algoritmus konvergenciájának sebessége jelentősen felgyorsítható</w:t>
      </w:r>
      <w:r w:rsidR="00734C77" w:rsidRPr="00BB5D3C">
        <w:rPr>
          <w:rFonts w:ascii="Times New Roman" w:hAnsi="Times New Roman" w:cs="Times New Roman"/>
          <w:sz w:val="24"/>
          <w:szCs w:val="24"/>
        </w:rPr>
        <w:t>. (</w:t>
      </w:r>
      <w:proofErr w:type="spellStart"/>
      <w:r w:rsidR="00734C77" w:rsidRPr="00BB5D3C">
        <w:rPr>
          <w:rFonts w:ascii="Times New Roman" w:hAnsi="Times New Roman" w:cs="Times New Roman"/>
          <w:sz w:val="24"/>
          <w:szCs w:val="24"/>
        </w:rPr>
        <w:t>Akinduko</w:t>
      </w:r>
      <w:proofErr w:type="spellEnd"/>
      <w:r w:rsidR="00734C77" w:rsidRPr="00BB5D3C">
        <w:rPr>
          <w:rFonts w:ascii="Times New Roman" w:hAnsi="Times New Roman" w:cs="Times New Roman"/>
          <w:sz w:val="24"/>
          <w:szCs w:val="24"/>
        </w:rPr>
        <w:t xml:space="preserve"> – </w:t>
      </w:r>
      <w:proofErr w:type="spellStart"/>
      <w:proofErr w:type="gramStart"/>
      <w:r w:rsidR="00734C77" w:rsidRPr="00BB5D3C">
        <w:rPr>
          <w:rFonts w:ascii="Times New Roman" w:hAnsi="Times New Roman" w:cs="Times New Roman"/>
          <w:sz w:val="24"/>
          <w:szCs w:val="24"/>
        </w:rPr>
        <w:t>Mirkes</w:t>
      </w:r>
      <w:proofErr w:type="spellEnd"/>
      <w:r w:rsidR="00734C77" w:rsidRPr="00BB5D3C">
        <w:rPr>
          <w:rFonts w:ascii="Times New Roman" w:hAnsi="Times New Roman" w:cs="Times New Roman"/>
          <w:sz w:val="24"/>
          <w:szCs w:val="24"/>
        </w:rPr>
        <w:t xml:space="preserve">  –</w:t>
      </w:r>
      <w:proofErr w:type="gramEnd"/>
      <w:r w:rsidR="00734C77" w:rsidRPr="00BB5D3C">
        <w:rPr>
          <w:rFonts w:ascii="Times New Roman" w:hAnsi="Times New Roman" w:cs="Times New Roman"/>
          <w:sz w:val="24"/>
          <w:szCs w:val="24"/>
        </w:rPr>
        <w:t xml:space="preserve"> </w:t>
      </w:r>
      <w:proofErr w:type="spellStart"/>
      <w:r w:rsidR="00734C77" w:rsidRPr="00BB5D3C">
        <w:rPr>
          <w:rFonts w:ascii="Times New Roman" w:hAnsi="Times New Roman" w:cs="Times New Roman"/>
          <w:sz w:val="24"/>
          <w:szCs w:val="24"/>
        </w:rPr>
        <w:t>Gorban</w:t>
      </w:r>
      <w:proofErr w:type="spellEnd"/>
      <w:r w:rsidR="00734C77" w:rsidRPr="00BB5D3C">
        <w:rPr>
          <w:rFonts w:ascii="Times New Roman" w:hAnsi="Times New Roman" w:cs="Times New Roman"/>
          <w:sz w:val="24"/>
          <w:szCs w:val="24"/>
        </w:rPr>
        <w:t xml:space="preserve">, 2015) </w:t>
      </w:r>
      <w:r w:rsidR="001D74CF">
        <w:rPr>
          <w:rFonts w:ascii="Times New Roman" w:hAnsi="Times New Roman" w:cs="Times New Roman"/>
          <w:sz w:val="24"/>
          <w:szCs w:val="24"/>
        </w:rPr>
        <w:t>U</w:t>
      </w:r>
      <w:r w:rsidR="00734C77" w:rsidRPr="00BB5D3C">
        <w:rPr>
          <w:rFonts w:ascii="Times New Roman" w:hAnsi="Times New Roman" w:cs="Times New Roman"/>
          <w:sz w:val="24"/>
          <w:szCs w:val="24"/>
        </w:rPr>
        <w:t xml:space="preserve">tóbbinak azonban meglehetősen bonyolult a </w:t>
      </w:r>
      <w:r w:rsidR="001D74CF">
        <w:rPr>
          <w:rFonts w:ascii="Times New Roman" w:hAnsi="Times New Roman" w:cs="Times New Roman"/>
          <w:sz w:val="24"/>
          <w:szCs w:val="24"/>
        </w:rPr>
        <w:t xml:space="preserve">matematikai </w:t>
      </w:r>
      <w:r w:rsidR="00734C77" w:rsidRPr="00BB5D3C">
        <w:rPr>
          <w:rFonts w:ascii="Times New Roman" w:hAnsi="Times New Roman" w:cs="Times New Roman"/>
          <w:sz w:val="24"/>
          <w:szCs w:val="24"/>
        </w:rPr>
        <w:t xml:space="preserve">megvalósítása, így a </w:t>
      </w:r>
      <w:r w:rsidR="00734C77" w:rsidRPr="00BB5D3C">
        <w:rPr>
          <w:rFonts w:ascii="Times New Roman" w:hAnsi="Times New Roman" w:cs="Times New Roman"/>
          <w:sz w:val="24"/>
          <w:szCs w:val="24"/>
        </w:rPr>
        <w:lastRenderedPageBreak/>
        <w:t>programban a véletlenszerű értékekkel való i</w:t>
      </w:r>
      <w:r w:rsidR="00A96AB8">
        <w:rPr>
          <w:rFonts w:ascii="Times New Roman" w:hAnsi="Times New Roman" w:cs="Times New Roman"/>
          <w:sz w:val="24"/>
          <w:szCs w:val="24"/>
        </w:rPr>
        <w:t xml:space="preserve">nicializálás mellett döntöttem, ahogy ez a 3. </w:t>
      </w:r>
      <w:r w:rsidR="00350E1E">
        <w:rPr>
          <w:rFonts w:ascii="Times New Roman" w:hAnsi="Times New Roman" w:cs="Times New Roman"/>
          <w:sz w:val="24"/>
          <w:szCs w:val="24"/>
        </w:rPr>
        <w:t xml:space="preserve">kódrészletben </w:t>
      </w:r>
      <w:r w:rsidR="001D74CF">
        <w:rPr>
          <w:rFonts w:ascii="Times New Roman" w:hAnsi="Times New Roman" w:cs="Times New Roman"/>
          <w:sz w:val="24"/>
          <w:szCs w:val="24"/>
        </w:rPr>
        <w:t>is megfigyelhető:</w:t>
      </w:r>
    </w:p>
    <w:bookmarkStart w:id="22" w:name="_MON_1618891683"/>
    <w:bookmarkEnd w:id="22"/>
    <w:p w:rsidR="00350E1E" w:rsidRDefault="00350E1E" w:rsidP="00350E1E">
      <w:pPr>
        <w:keepNext/>
        <w:spacing w:line="360" w:lineRule="auto"/>
        <w:ind w:firstLine="567"/>
        <w:jc w:val="both"/>
      </w:pPr>
      <w:r>
        <w:rPr>
          <w:rFonts w:ascii="Times New Roman" w:hAnsi="Times New Roman" w:cs="Times New Roman"/>
          <w:sz w:val="24"/>
          <w:szCs w:val="24"/>
        </w:rPr>
        <w:object w:dxaOrig="9072" w:dyaOrig="1791">
          <v:shape id="_x0000_i1027" type="#_x0000_t75" style="width:453.9pt;height:89.3pt" o:ole="">
            <v:imagedata r:id="rId22" o:title=""/>
          </v:shape>
          <o:OLEObject Type="Embed" ProgID="Word.OpenDocumentText.12" ShapeID="_x0000_i1027" DrawAspect="Content" ObjectID="_1618898028" r:id="rId23"/>
        </w:object>
      </w:r>
    </w:p>
    <w:p w:rsidR="00350E1E" w:rsidRDefault="00350E1E" w:rsidP="00350E1E">
      <w:pPr>
        <w:pStyle w:val="Kpalrs"/>
        <w:jc w:val="center"/>
        <w:rPr>
          <w:rFonts w:cs="Times New Roman"/>
          <w:color w:val="auto"/>
          <w:sz w:val="20"/>
          <w:szCs w:val="20"/>
        </w:rPr>
      </w:pPr>
      <w:r w:rsidRPr="00350E1E">
        <w:rPr>
          <w:rFonts w:cs="Times New Roman"/>
          <w:color w:val="auto"/>
          <w:sz w:val="20"/>
          <w:szCs w:val="20"/>
        </w:rPr>
        <w:t>3. Kódrészlet</w:t>
      </w:r>
    </w:p>
    <w:p w:rsidR="00350E1E" w:rsidRPr="00350E1E" w:rsidRDefault="00350E1E" w:rsidP="00350E1E"/>
    <w:p w:rsidR="00E319A9" w:rsidRDefault="00EF69DA" w:rsidP="004B3960">
      <w:pPr>
        <w:pStyle w:val="Cmsor3"/>
      </w:pPr>
      <w:r w:rsidRPr="00BB5D3C">
        <w:t xml:space="preserve"> </w:t>
      </w:r>
      <w:bookmarkStart w:id="23" w:name="_Toc8285159"/>
      <w:r w:rsidR="004B3960">
        <w:t xml:space="preserve">3.4.3. </w:t>
      </w:r>
      <w:r w:rsidRPr="00BB5D3C">
        <w:t xml:space="preserve">A szomszédsági függvény </w:t>
      </w:r>
      <w:r w:rsidR="00087FBD" w:rsidRPr="00BB5D3C">
        <w:t>kiválasztása</w:t>
      </w:r>
      <w:bookmarkEnd w:id="23"/>
    </w:p>
    <w:p w:rsidR="00587CE3" w:rsidRPr="00587CE3" w:rsidRDefault="00587CE3" w:rsidP="00587CE3"/>
    <w:p w:rsidR="00D223DD" w:rsidRPr="00BB5D3C" w:rsidRDefault="00D223DD" w:rsidP="00D223DD">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w:t>
      </w:r>
      <w:r w:rsidRPr="00BB5D3C">
        <w:rPr>
          <w:rFonts w:ascii="Times New Roman" w:hAnsi="Times New Roman" w:cs="Times New Roman"/>
          <w:b/>
          <w:sz w:val="24"/>
          <w:szCs w:val="24"/>
        </w:rPr>
        <w:t>szomszédsági függvény</w:t>
      </w:r>
      <w:r w:rsidRPr="00BB5D3C">
        <w:rPr>
          <w:rFonts w:ascii="Times New Roman" w:hAnsi="Times New Roman" w:cs="Times New Roman"/>
          <w:sz w:val="24"/>
          <w:szCs w:val="24"/>
        </w:rPr>
        <w:t xml:space="preserve"> megválasztása az algoritmus egyik legkritikusabb pontja</w:t>
      </w:r>
      <w:r w:rsidR="002E682C">
        <w:rPr>
          <w:rFonts w:ascii="Times New Roman" w:hAnsi="Times New Roman" w:cs="Times New Roman"/>
          <w:sz w:val="24"/>
          <w:szCs w:val="24"/>
        </w:rPr>
        <w:t>.</w:t>
      </w:r>
      <w:r w:rsidRPr="00BB5D3C">
        <w:rPr>
          <w:rFonts w:ascii="Times New Roman" w:hAnsi="Times New Roman" w:cs="Times New Roman"/>
          <w:sz w:val="24"/>
          <w:szCs w:val="24"/>
        </w:rPr>
        <w:t xml:space="preserve"> </w:t>
      </w:r>
      <w:r w:rsidR="002E682C">
        <w:rPr>
          <w:rFonts w:ascii="Times New Roman" w:hAnsi="Times New Roman" w:cs="Times New Roman"/>
          <w:sz w:val="24"/>
          <w:szCs w:val="24"/>
        </w:rPr>
        <w:t>E</w:t>
      </w:r>
      <w:r w:rsidRPr="00BB5D3C">
        <w:rPr>
          <w:rFonts w:ascii="Times New Roman" w:hAnsi="Times New Roman" w:cs="Times New Roman"/>
          <w:sz w:val="24"/>
          <w:szCs w:val="24"/>
        </w:rPr>
        <w:t xml:space="preserve">z határozza meg, hogy az egyes neuronok a győztes neurontól való távolságuk függvényében mennyire adaptálódnak az adott bemeneti értékhez. </w:t>
      </w:r>
      <w:r w:rsidR="002E682C">
        <w:rPr>
          <w:rFonts w:ascii="Times New Roman" w:hAnsi="Times New Roman" w:cs="Times New Roman"/>
          <w:sz w:val="24"/>
          <w:szCs w:val="24"/>
        </w:rPr>
        <w:t>Ennek t</w:t>
      </w:r>
      <w:r w:rsidRPr="00BB5D3C">
        <w:rPr>
          <w:rFonts w:ascii="Times New Roman" w:hAnsi="Times New Roman" w:cs="Times New Roman"/>
          <w:sz w:val="24"/>
          <w:szCs w:val="24"/>
        </w:rPr>
        <w:t xml:space="preserve">öbbféle változata is létezik, </w:t>
      </w:r>
      <w:r w:rsidR="002E682C">
        <w:rPr>
          <w:rFonts w:ascii="Times New Roman" w:hAnsi="Times New Roman" w:cs="Times New Roman"/>
          <w:sz w:val="24"/>
          <w:szCs w:val="24"/>
        </w:rPr>
        <w:t xml:space="preserve">de </w:t>
      </w:r>
      <w:r w:rsidRPr="00BB5D3C">
        <w:rPr>
          <w:rFonts w:ascii="Times New Roman" w:hAnsi="Times New Roman" w:cs="Times New Roman"/>
          <w:sz w:val="24"/>
          <w:szCs w:val="24"/>
        </w:rPr>
        <w:t xml:space="preserve">közös jellemzőjük, hogy </w:t>
      </w:r>
      <w:r w:rsidR="002E682C">
        <w:rPr>
          <w:rFonts w:ascii="Times New Roman" w:hAnsi="Times New Roman" w:cs="Times New Roman"/>
          <w:sz w:val="24"/>
          <w:szCs w:val="24"/>
        </w:rPr>
        <w:t xml:space="preserve">csak </w:t>
      </w:r>
      <w:r w:rsidRPr="00BB5D3C">
        <w:rPr>
          <w:rFonts w:ascii="Times New Roman" w:hAnsi="Times New Roman" w:cs="Times New Roman"/>
          <w:sz w:val="24"/>
          <w:szCs w:val="24"/>
        </w:rPr>
        <w:t>a győztes neuron esetében veszik fel maximális értéküket (</w:t>
      </w:r>
      <w:r w:rsidR="002E682C">
        <w:rPr>
          <w:rFonts w:ascii="Times New Roman" w:hAnsi="Times New Roman" w:cs="Times New Roman"/>
          <w:sz w:val="24"/>
          <w:szCs w:val="24"/>
        </w:rPr>
        <w:t>mely</w:t>
      </w:r>
      <w:r w:rsidR="002E682C" w:rsidRPr="00BB5D3C">
        <w:rPr>
          <w:rFonts w:ascii="Times New Roman" w:hAnsi="Times New Roman" w:cs="Times New Roman"/>
          <w:sz w:val="24"/>
          <w:szCs w:val="24"/>
        </w:rPr>
        <w:t xml:space="preserve"> </w:t>
      </w:r>
      <w:r w:rsidRPr="00BB5D3C">
        <w:rPr>
          <w:rFonts w:ascii="Times New Roman" w:hAnsi="Times New Roman" w:cs="Times New Roman"/>
          <w:sz w:val="24"/>
          <w:szCs w:val="24"/>
        </w:rPr>
        <w:t xml:space="preserve">egy 1-nél nem nagyobb pozitív szám), a győztes neurontól távolodva pedig </w:t>
      </w:r>
      <w:r w:rsidR="002E682C">
        <w:rPr>
          <w:rFonts w:ascii="Times New Roman" w:hAnsi="Times New Roman" w:cs="Times New Roman"/>
          <w:sz w:val="24"/>
          <w:szCs w:val="24"/>
        </w:rPr>
        <w:t xml:space="preserve">értékük </w:t>
      </w:r>
      <w:r w:rsidRPr="00BB5D3C">
        <w:rPr>
          <w:rFonts w:ascii="Times New Roman" w:hAnsi="Times New Roman" w:cs="Times New Roman"/>
          <w:sz w:val="24"/>
          <w:szCs w:val="24"/>
        </w:rPr>
        <w:t>monoton csökken.</w:t>
      </w:r>
      <w:r w:rsidR="004207B2" w:rsidRPr="00BB5D3C">
        <w:rPr>
          <w:rFonts w:ascii="Times New Roman" w:hAnsi="Times New Roman" w:cs="Times New Roman"/>
          <w:sz w:val="24"/>
          <w:szCs w:val="24"/>
        </w:rPr>
        <w:t xml:space="preserve"> (Horváth et. </w:t>
      </w:r>
      <w:proofErr w:type="spellStart"/>
      <w:r w:rsidR="004207B2" w:rsidRPr="00BB5D3C">
        <w:rPr>
          <w:rFonts w:ascii="Times New Roman" w:hAnsi="Times New Roman" w:cs="Times New Roman"/>
          <w:sz w:val="24"/>
          <w:szCs w:val="24"/>
        </w:rPr>
        <w:t>al</w:t>
      </w:r>
      <w:proofErr w:type="spellEnd"/>
      <w:r w:rsidR="004207B2" w:rsidRPr="00BB5D3C">
        <w:rPr>
          <w:rFonts w:ascii="Times New Roman" w:hAnsi="Times New Roman" w:cs="Times New Roman"/>
          <w:sz w:val="24"/>
          <w:szCs w:val="24"/>
        </w:rPr>
        <w:t>., 2006, 299. old.)</w:t>
      </w:r>
    </w:p>
    <w:p w:rsidR="00D223DD" w:rsidRPr="00BB5D3C" w:rsidRDefault="00D223DD" w:rsidP="00D223DD">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legegyszerűbb szomszédsági függvény az úgynevezett </w:t>
      </w:r>
      <w:r w:rsidRPr="00BB5D3C">
        <w:rPr>
          <w:rFonts w:ascii="Times New Roman" w:hAnsi="Times New Roman" w:cs="Times New Roman"/>
          <w:b/>
          <w:sz w:val="24"/>
          <w:szCs w:val="24"/>
        </w:rPr>
        <w:t>buborék forma</w:t>
      </w:r>
      <w:r w:rsidRPr="00BB5D3C">
        <w:rPr>
          <w:rFonts w:ascii="Times New Roman" w:hAnsi="Times New Roman" w:cs="Times New Roman"/>
          <w:sz w:val="24"/>
          <w:szCs w:val="24"/>
        </w:rPr>
        <w:t xml:space="preserve">. Ekkor </w:t>
      </w:r>
      <w:proofErr w:type="spellStart"/>
      <w:r w:rsidRPr="00BB5D3C">
        <w:rPr>
          <w:rFonts w:ascii="Times New Roman" w:hAnsi="Times New Roman" w:cs="Times New Roman"/>
          <w:i/>
          <w:sz w:val="24"/>
          <w:szCs w:val="24"/>
        </w:rPr>
        <w:t>h</w:t>
      </w:r>
      <w:r w:rsidRPr="00BB5D3C">
        <w:rPr>
          <w:rFonts w:ascii="Times New Roman" w:hAnsi="Times New Roman" w:cs="Times New Roman"/>
          <w:sz w:val="24"/>
          <w:szCs w:val="24"/>
          <w:vertAlign w:val="subscript"/>
        </w:rPr>
        <w:t>ci</w:t>
      </w:r>
      <w:proofErr w:type="spellEnd"/>
      <w:r w:rsidRPr="00BB5D3C">
        <w:rPr>
          <w:rFonts w:ascii="Times New Roman" w:hAnsi="Times New Roman" w:cs="Times New Roman"/>
          <w:sz w:val="24"/>
          <w:szCs w:val="24"/>
          <w:vertAlign w:val="subscript"/>
        </w:rPr>
        <w:t xml:space="preserve"> </w:t>
      </w:r>
      <w:r w:rsidRPr="00BB5D3C">
        <w:rPr>
          <w:rFonts w:ascii="Times New Roman" w:hAnsi="Times New Roman" w:cs="Times New Roman"/>
          <w:sz w:val="24"/>
          <w:szCs w:val="24"/>
        </w:rPr>
        <w:t xml:space="preserve">= 1, ha egy meghatározott távolságnál közelebb van a neuron a győztes neuronhoz, minden más esetben </w:t>
      </w:r>
      <w:proofErr w:type="spellStart"/>
      <w:r w:rsidRPr="00BB5D3C">
        <w:rPr>
          <w:rFonts w:ascii="Times New Roman" w:hAnsi="Times New Roman" w:cs="Times New Roman"/>
          <w:i/>
          <w:sz w:val="24"/>
          <w:szCs w:val="24"/>
        </w:rPr>
        <w:t>h</w:t>
      </w:r>
      <w:r w:rsidRPr="00BB5D3C">
        <w:rPr>
          <w:rFonts w:ascii="Times New Roman" w:hAnsi="Times New Roman" w:cs="Times New Roman"/>
          <w:sz w:val="24"/>
          <w:szCs w:val="24"/>
          <w:vertAlign w:val="subscript"/>
        </w:rPr>
        <w:t>ci</w:t>
      </w:r>
      <w:proofErr w:type="spellEnd"/>
      <w:r w:rsidRPr="00BB5D3C">
        <w:rPr>
          <w:rFonts w:ascii="Times New Roman" w:hAnsi="Times New Roman" w:cs="Times New Roman"/>
          <w:sz w:val="24"/>
          <w:szCs w:val="24"/>
          <w:vertAlign w:val="subscript"/>
        </w:rPr>
        <w:t xml:space="preserve"> </w:t>
      </w:r>
      <w:r w:rsidRPr="00BB5D3C">
        <w:rPr>
          <w:rFonts w:ascii="Times New Roman" w:hAnsi="Times New Roman" w:cs="Times New Roman"/>
          <w:sz w:val="24"/>
          <w:szCs w:val="24"/>
        </w:rPr>
        <w:t>= 0.</w:t>
      </w:r>
      <w:r w:rsidR="00D5282B" w:rsidRPr="00BB5D3C">
        <w:rPr>
          <w:rFonts w:ascii="Times New Roman" w:hAnsi="Times New Roman" w:cs="Times New Roman"/>
          <w:sz w:val="24"/>
          <w:szCs w:val="24"/>
        </w:rPr>
        <w:t xml:space="preserve"> (</w:t>
      </w:r>
      <w:proofErr w:type="spellStart"/>
      <w:r w:rsidR="00D5282B" w:rsidRPr="00BB5D3C">
        <w:rPr>
          <w:rFonts w:ascii="Times New Roman" w:hAnsi="Times New Roman" w:cs="Times New Roman"/>
          <w:sz w:val="24"/>
          <w:szCs w:val="24"/>
        </w:rPr>
        <w:t>Kohonen</w:t>
      </w:r>
      <w:proofErr w:type="spellEnd"/>
      <w:r w:rsidR="00D5282B" w:rsidRPr="00BB5D3C">
        <w:rPr>
          <w:rFonts w:ascii="Times New Roman" w:hAnsi="Times New Roman" w:cs="Times New Roman"/>
          <w:sz w:val="24"/>
          <w:szCs w:val="24"/>
        </w:rPr>
        <w:t>, 2014)</w:t>
      </w:r>
    </w:p>
    <w:p w:rsidR="00D223DD" w:rsidRPr="00BB5D3C" w:rsidRDefault="004A68FA" w:rsidP="00D223DD">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Az egyik leggyakoribb választás</w:t>
      </w:r>
      <w:r w:rsidR="00D223DD" w:rsidRPr="00BB5D3C">
        <w:rPr>
          <w:rFonts w:ascii="Times New Roman" w:hAnsi="Times New Roman" w:cs="Times New Roman"/>
          <w:sz w:val="24"/>
          <w:szCs w:val="24"/>
        </w:rPr>
        <w:t xml:space="preserve"> a </w:t>
      </w:r>
      <w:r w:rsidR="00D223DD" w:rsidRPr="00BB5D3C">
        <w:rPr>
          <w:rFonts w:ascii="Times New Roman" w:hAnsi="Times New Roman" w:cs="Times New Roman"/>
          <w:b/>
          <w:sz w:val="24"/>
          <w:szCs w:val="24"/>
        </w:rPr>
        <w:t>normális eloszlású</w:t>
      </w:r>
      <w:r w:rsidR="00D223DD" w:rsidRPr="00BB5D3C">
        <w:rPr>
          <w:rFonts w:ascii="Times New Roman" w:hAnsi="Times New Roman" w:cs="Times New Roman"/>
          <w:sz w:val="24"/>
          <w:szCs w:val="24"/>
        </w:rPr>
        <w:t xml:space="preserve"> (vagy más néven Gauss-eloszlású) </w:t>
      </w:r>
      <w:r w:rsidR="00D223DD" w:rsidRPr="00BB5D3C">
        <w:rPr>
          <w:rFonts w:ascii="Times New Roman" w:hAnsi="Times New Roman" w:cs="Times New Roman"/>
          <w:b/>
          <w:sz w:val="24"/>
          <w:szCs w:val="24"/>
        </w:rPr>
        <w:t>függvény</w:t>
      </w:r>
      <w:r w:rsidR="00D223DD" w:rsidRPr="00BB5D3C">
        <w:rPr>
          <w:rFonts w:ascii="Times New Roman" w:hAnsi="Times New Roman" w:cs="Times New Roman"/>
          <w:sz w:val="24"/>
          <w:szCs w:val="24"/>
        </w:rPr>
        <w:t>:</w:t>
      </w:r>
    </w:p>
    <w:p w:rsidR="00773517" w:rsidRPr="00BB5D3C" w:rsidRDefault="000A12AE" w:rsidP="00A90C7A">
      <w:pPr>
        <w:spacing w:line="360"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||c-i||</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2σ</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(t)</m:t>
            </m:r>
          </m:den>
        </m:f>
        <m:r>
          <w:rPr>
            <w:rFonts w:ascii="Cambria Math" w:eastAsiaTheme="minorEastAsia" w:hAnsi="Cambria Math" w:cs="Times New Roman"/>
            <w:sz w:val="28"/>
            <w:szCs w:val="28"/>
          </w:rPr>
          <m:t>)</m:t>
        </m:r>
      </m:oMath>
      <w:r w:rsidR="00D223DD" w:rsidRPr="00BB5D3C">
        <w:rPr>
          <w:rFonts w:ascii="Times New Roman" w:eastAsiaTheme="minorEastAsia" w:hAnsi="Times New Roman" w:cs="Times New Roman"/>
          <w:sz w:val="28"/>
          <w:szCs w:val="28"/>
        </w:rPr>
        <w:t>,</w:t>
      </w:r>
      <w:r w:rsidR="00A90C7A">
        <w:rPr>
          <w:rFonts w:ascii="Times New Roman" w:eastAsiaTheme="minorEastAsia" w:hAnsi="Times New Roman" w:cs="Times New Roman"/>
          <w:sz w:val="28"/>
          <w:szCs w:val="28"/>
        </w:rPr>
        <w:t xml:space="preserve">                               (3</w:t>
      </w:r>
      <w:r w:rsidR="00A90C7A" w:rsidRPr="00A90C7A">
        <w:rPr>
          <w:rFonts w:ascii="Times New Roman" w:eastAsiaTheme="minorEastAsia" w:hAnsi="Times New Roman" w:cs="Times New Roman"/>
          <w:sz w:val="28"/>
          <w:szCs w:val="28"/>
        </w:rPr>
        <w:t>)</w:t>
      </w:r>
    </w:p>
    <w:p w:rsidR="00485CD3" w:rsidRPr="00BB5D3C" w:rsidRDefault="00D223DD" w:rsidP="00773517">
      <w:pPr>
        <w:spacing w:line="360" w:lineRule="auto"/>
        <w:ind w:firstLine="567"/>
        <w:jc w:val="both"/>
        <w:rPr>
          <w:rFonts w:ascii="Times New Roman" w:hAnsi="Times New Roman" w:cs="Times New Roman"/>
          <w:sz w:val="24"/>
          <w:szCs w:val="24"/>
        </w:rPr>
      </w:pPr>
      <w:proofErr w:type="gramStart"/>
      <w:r w:rsidRPr="00BB5D3C">
        <w:rPr>
          <w:rFonts w:ascii="Times New Roman" w:hAnsi="Times New Roman" w:cs="Times New Roman"/>
          <w:sz w:val="24"/>
          <w:szCs w:val="24"/>
        </w:rPr>
        <w:t>ahol</w:t>
      </w:r>
      <w:proofErr w:type="gramEnd"/>
      <w:r w:rsidRPr="00BB5D3C">
        <w:rPr>
          <w:rFonts w:ascii="Times New Roman" w:hAnsi="Times New Roman" w:cs="Times New Roman"/>
          <w:sz w:val="24"/>
          <w:szCs w:val="24"/>
        </w:rPr>
        <w:t xml:space="preserve"> α(t) &lt; 1 és σ(t) egy-egy monoton csökkenő skaláris függvénye t-nek. </w:t>
      </w:r>
      <w:r w:rsidR="00485CD3" w:rsidRPr="00BB5D3C">
        <w:rPr>
          <w:rFonts w:ascii="Times New Roman" w:hAnsi="Times New Roman" w:cs="Times New Roman"/>
          <w:sz w:val="24"/>
          <w:szCs w:val="24"/>
        </w:rPr>
        <w:t xml:space="preserve">Ezekben az esetekben a monoton csökkenés lehet például hiperbolikus, exponenciális vagy szakaszos lineáris. </w:t>
      </w:r>
      <w:r w:rsidR="009211CF" w:rsidRPr="00BB5D3C">
        <w:rPr>
          <w:rFonts w:ascii="Times New Roman" w:hAnsi="Times New Roman" w:cs="Times New Roman"/>
          <w:sz w:val="24"/>
          <w:szCs w:val="24"/>
        </w:rPr>
        <w:t>(</w:t>
      </w:r>
      <w:proofErr w:type="spellStart"/>
      <w:r w:rsidR="009211CF" w:rsidRPr="00BB5D3C">
        <w:rPr>
          <w:rFonts w:ascii="Times New Roman" w:hAnsi="Times New Roman" w:cs="Times New Roman"/>
          <w:sz w:val="24"/>
          <w:szCs w:val="24"/>
        </w:rPr>
        <w:t>Kohonen</w:t>
      </w:r>
      <w:proofErr w:type="spellEnd"/>
      <w:r w:rsidR="009211CF" w:rsidRPr="00BB5D3C">
        <w:rPr>
          <w:rFonts w:ascii="Times New Roman" w:hAnsi="Times New Roman" w:cs="Times New Roman"/>
          <w:sz w:val="24"/>
          <w:szCs w:val="24"/>
        </w:rPr>
        <w:t>, 2014)</w:t>
      </w:r>
    </w:p>
    <w:p w:rsidR="004A68FA" w:rsidRPr="00BB5D3C" w:rsidRDefault="00AC77C4" w:rsidP="00773517">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normális eloszlású függvény egyik módosított változata a </w:t>
      </w:r>
      <w:r w:rsidRPr="00BB5D3C">
        <w:rPr>
          <w:rFonts w:ascii="Times New Roman" w:hAnsi="Times New Roman" w:cs="Times New Roman"/>
          <w:b/>
          <w:sz w:val="24"/>
          <w:szCs w:val="24"/>
        </w:rPr>
        <w:t>vágott Gauss-eloszlású függvény</w:t>
      </w:r>
      <w:r w:rsidRPr="00BB5D3C">
        <w:rPr>
          <w:rFonts w:ascii="Times New Roman" w:hAnsi="Times New Roman" w:cs="Times New Roman"/>
          <w:sz w:val="24"/>
          <w:szCs w:val="24"/>
        </w:rPr>
        <w:t xml:space="preserve"> (angolul </w:t>
      </w:r>
      <w:proofErr w:type="spellStart"/>
      <w:r w:rsidRPr="00BB5D3C">
        <w:rPr>
          <w:rFonts w:ascii="Times New Roman" w:hAnsi="Times New Roman" w:cs="Times New Roman"/>
          <w:b/>
          <w:sz w:val="24"/>
          <w:szCs w:val="24"/>
        </w:rPr>
        <w:t>cut</w:t>
      </w:r>
      <w:proofErr w:type="spellEnd"/>
      <w:r w:rsidRPr="00BB5D3C">
        <w:rPr>
          <w:rFonts w:ascii="Times New Roman" w:hAnsi="Times New Roman" w:cs="Times New Roman"/>
          <w:b/>
          <w:sz w:val="24"/>
          <w:szCs w:val="24"/>
        </w:rPr>
        <w:t xml:space="preserve"> gaussian</w:t>
      </w:r>
      <w:r w:rsidRPr="00BB5D3C">
        <w:rPr>
          <w:rFonts w:ascii="Times New Roman" w:hAnsi="Times New Roman" w:cs="Times New Roman"/>
          <w:sz w:val="24"/>
          <w:szCs w:val="24"/>
        </w:rPr>
        <w:t>)</w:t>
      </w:r>
      <w:r w:rsidR="001D2783" w:rsidRPr="00BB5D3C">
        <w:rPr>
          <w:rFonts w:ascii="Times New Roman" w:hAnsi="Times New Roman" w:cs="Times New Roman"/>
          <w:sz w:val="24"/>
          <w:szCs w:val="24"/>
        </w:rPr>
        <w:t>,</w:t>
      </w:r>
      <w:r w:rsidR="004A68FA" w:rsidRPr="00BB5D3C">
        <w:rPr>
          <w:rFonts w:ascii="Times New Roman" w:hAnsi="Times New Roman" w:cs="Times New Roman"/>
          <w:sz w:val="24"/>
          <w:szCs w:val="24"/>
        </w:rPr>
        <w:t xml:space="preserve"> </w:t>
      </w:r>
      <w:r w:rsidR="009211CF" w:rsidRPr="00BB5D3C">
        <w:rPr>
          <w:rFonts w:ascii="Times New Roman" w:hAnsi="Times New Roman" w:cs="Times New Roman"/>
          <w:sz w:val="24"/>
          <w:szCs w:val="24"/>
        </w:rPr>
        <w:t>ennek</w:t>
      </w:r>
      <w:r w:rsidR="004A68FA" w:rsidRPr="00BB5D3C">
        <w:rPr>
          <w:rFonts w:ascii="Times New Roman" w:hAnsi="Times New Roman" w:cs="Times New Roman"/>
          <w:sz w:val="24"/>
          <w:szCs w:val="24"/>
        </w:rPr>
        <w:t xml:space="preserve"> képlete:</w:t>
      </w:r>
    </w:p>
    <w:p w:rsidR="00AC77C4" w:rsidRPr="00A90C7A" w:rsidRDefault="000A12AE" w:rsidP="00A90C7A">
      <w:pPr>
        <w:spacing w:line="360" w:lineRule="auto"/>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d>
          <m:dPr>
            <m:ctrlPr>
              <w:rPr>
                <w:rFonts w:ascii="Cambria Math" w:eastAsiaTheme="minorEastAsia" w:hAnsi="Cambria Math" w:cs="Times New Roman"/>
                <w:i/>
                <w:sz w:val="28"/>
                <w:szCs w:val="28"/>
              </w:rPr>
            </m:ctrlPr>
          </m:dPr>
          <m:e>
            <m:r>
              <m:rPr>
                <m:sty m:val="p"/>
              </m:rPr>
              <w:rPr>
                <w:rFonts w:ascii="Cambria Math" w:eastAsiaTheme="minorEastAsia" w:hAnsi="Cambria Math" w:cs="Times New Roman"/>
                <w:sz w:val="28"/>
                <w:szCs w:val="28"/>
              </w:rPr>
              <m:t>exp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c-i</m:t>
                            </m:r>
                          </m:e>
                        </m:d>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2σ</m:t>
                        </m:r>
                      </m:e>
                      <m:sup>
                        <m:r>
                          <m:rPr>
                            <m:sty m:val="p"/>
                          </m:rP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den>
                </m:f>
              </m:e>
            </m:d>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c-i</m:t>
            </m:r>
          </m:e>
        </m:d>
        <m:r>
          <w:rPr>
            <w:rFonts w:ascii="Cambria Math" w:eastAsiaTheme="minorEastAsia" w:hAnsi="Cambria Math" w:cs="Times New Roman"/>
            <w:sz w:val="28"/>
            <w:szCs w:val="28"/>
          </w:rPr>
          <m:t>)</m:t>
        </m:r>
      </m:oMath>
      <w:r w:rsidR="00AC77C4" w:rsidRPr="00BB5D3C">
        <w:rPr>
          <w:rFonts w:ascii="Times New Roman" w:hAnsi="Times New Roman" w:cs="Times New Roman"/>
          <w:sz w:val="24"/>
          <w:szCs w:val="24"/>
        </w:rPr>
        <w:t>,</w:t>
      </w:r>
      <w:r w:rsidR="00A90C7A">
        <w:rPr>
          <w:rFonts w:ascii="Times New Roman" w:hAnsi="Times New Roman" w:cs="Times New Roman"/>
          <w:sz w:val="24"/>
          <w:szCs w:val="24"/>
        </w:rPr>
        <w:t xml:space="preserve">                   </w:t>
      </w:r>
      <w:r w:rsidR="00A90C7A" w:rsidRPr="00A90C7A">
        <w:rPr>
          <w:rFonts w:ascii="Times New Roman" w:eastAsiaTheme="minorEastAsia" w:hAnsi="Times New Roman" w:cs="Times New Roman"/>
          <w:sz w:val="28"/>
          <w:szCs w:val="28"/>
        </w:rPr>
        <w:t>(4)</w:t>
      </w:r>
    </w:p>
    <w:p w:rsidR="00C847BA" w:rsidRDefault="009211CF" w:rsidP="003C7BB3">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Barbarino</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Boinee</w:t>
      </w:r>
      <w:proofErr w:type="spellEnd"/>
      <w:r w:rsidRPr="00BB5D3C">
        <w:rPr>
          <w:rFonts w:ascii="Times New Roman" w:hAnsi="Times New Roman" w:cs="Times New Roman"/>
          <w:sz w:val="24"/>
          <w:szCs w:val="24"/>
        </w:rPr>
        <w:t xml:space="preserve"> – De </w:t>
      </w:r>
      <w:proofErr w:type="spellStart"/>
      <w:r w:rsidRPr="00BB5D3C">
        <w:rPr>
          <w:rFonts w:ascii="Times New Roman" w:hAnsi="Times New Roman" w:cs="Times New Roman"/>
          <w:sz w:val="24"/>
          <w:szCs w:val="24"/>
        </w:rPr>
        <w:t>Angelis</w:t>
      </w:r>
      <w:proofErr w:type="spellEnd"/>
      <w:r w:rsidRPr="00BB5D3C">
        <w:rPr>
          <w:rFonts w:ascii="Times New Roman" w:hAnsi="Times New Roman" w:cs="Times New Roman"/>
          <w:sz w:val="24"/>
          <w:szCs w:val="24"/>
        </w:rPr>
        <w:t>, 2008)</w:t>
      </w:r>
      <w:r w:rsidR="00AC77C4" w:rsidRPr="00BB5D3C">
        <w:rPr>
          <w:rFonts w:ascii="Times New Roman" w:hAnsi="Times New Roman" w:cs="Times New Roman"/>
          <w:sz w:val="24"/>
          <w:szCs w:val="24"/>
        </w:rPr>
        <w:t>.</w:t>
      </w:r>
    </w:p>
    <w:p w:rsidR="00235077" w:rsidRPr="00BB5D3C" w:rsidRDefault="00235077" w:rsidP="00235077">
      <w:pPr>
        <w:jc w:val="both"/>
        <w:rPr>
          <w:rFonts w:ascii="Times New Roman" w:eastAsia="Times New Roman" w:hAnsi="Times New Roman" w:cs="Times New Roman"/>
          <w:sz w:val="24"/>
          <w:szCs w:val="24"/>
          <w:lang w:eastAsia="hu-HU"/>
        </w:rPr>
      </w:pPr>
      <w:r w:rsidRPr="00BB5D3C">
        <w:rPr>
          <w:rFonts w:ascii="Times New Roman" w:hAnsi="Times New Roman" w:cs="Times New Roman"/>
          <w:sz w:val="24"/>
          <w:szCs w:val="24"/>
        </w:rPr>
        <w:t xml:space="preserve">Ismeretes még az úgynevezett </w:t>
      </w:r>
      <w:proofErr w:type="spellStart"/>
      <w:r w:rsidRPr="00BB5D3C">
        <w:rPr>
          <w:rFonts w:ascii="Times New Roman" w:eastAsia="Times New Roman" w:hAnsi="Times New Roman" w:cs="Times New Roman"/>
          <w:b/>
          <w:sz w:val="24"/>
          <w:szCs w:val="24"/>
          <w:lang w:eastAsia="hu-HU"/>
        </w:rPr>
        <w:t>epanechicov</w:t>
      </w:r>
      <w:proofErr w:type="spellEnd"/>
      <w:r w:rsidRPr="00BB5D3C">
        <w:rPr>
          <w:rFonts w:ascii="Times New Roman" w:eastAsia="Times New Roman" w:hAnsi="Times New Roman" w:cs="Times New Roman"/>
          <w:b/>
          <w:sz w:val="24"/>
          <w:szCs w:val="24"/>
          <w:lang w:eastAsia="hu-HU"/>
        </w:rPr>
        <w:t xml:space="preserve"> függvény</w:t>
      </w:r>
      <w:r w:rsidRPr="00BB5D3C">
        <w:rPr>
          <w:rFonts w:ascii="Times New Roman" w:eastAsia="Times New Roman" w:hAnsi="Times New Roman" w:cs="Times New Roman"/>
          <w:sz w:val="24"/>
          <w:szCs w:val="24"/>
          <w:lang w:eastAsia="hu-HU"/>
        </w:rPr>
        <w:t>:</w:t>
      </w:r>
    </w:p>
    <w:p w:rsidR="0008480C" w:rsidRPr="00BB5D3C" w:rsidRDefault="000A12AE" w:rsidP="00A90C7A">
      <w:pPr>
        <w:spacing w:line="360" w:lineRule="auto"/>
        <w:ind w:firstLine="567"/>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(0,(</m:t>
        </m:r>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c-i</m:t>
                </m:r>
              </m:e>
            </m:d>
          </m:num>
          <m:den>
            <m:r>
              <m:rPr>
                <m:sty m:val="p"/>
              </m:rPr>
              <w:rPr>
                <w:rFonts w:ascii="Cambria Math" w:eastAsiaTheme="minorEastAsia" w:hAnsi="Cambria Math" w:cs="Times New Roman"/>
                <w:sz w:val="28"/>
                <w:szCs w:val="28"/>
              </w:rPr>
              <m:t>σ</m:t>
            </m:r>
          </m:den>
        </m:f>
        <m:r>
          <w:rPr>
            <w:rFonts w:ascii="Cambria Math" w:eastAsiaTheme="minorEastAsia" w:hAnsi="Cambria Math" w:cs="Times New Roman"/>
            <w:sz w:val="28"/>
            <w:szCs w:val="28"/>
          </w:rPr>
          <m:t>)</m:t>
        </m:r>
      </m:oMath>
      <w:r w:rsidR="00235077" w:rsidRPr="00BB5D3C">
        <w:rPr>
          <w:rFonts w:ascii="Times New Roman" w:eastAsiaTheme="minorEastAsia" w:hAnsi="Times New Roman" w:cs="Times New Roman"/>
          <w:sz w:val="28"/>
          <w:szCs w:val="28"/>
        </w:rPr>
        <w:t>,</w:t>
      </w:r>
      <w:r w:rsidR="00A90C7A">
        <w:rPr>
          <w:rFonts w:ascii="Times New Roman" w:eastAsiaTheme="minorEastAsia" w:hAnsi="Times New Roman" w:cs="Times New Roman"/>
          <w:sz w:val="28"/>
          <w:szCs w:val="28"/>
        </w:rPr>
        <w:t xml:space="preserve">                                  </w:t>
      </w:r>
      <w:r w:rsidR="00A90C7A" w:rsidRPr="00A90C7A">
        <w:rPr>
          <w:rFonts w:ascii="Times New Roman" w:eastAsiaTheme="minorEastAsia" w:hAnsi="Times New Roman" w:cs="Times New Roman"/>
          <w:sz w:val="28"/>
          <w:szCs w:val="28"/>
        </w:rPr>
        <w:t>(</w:t>
      </w:r>
      <w:r w:rsidR="00A90C7A">
        <w:rPr>
          <w:rFonts w:ascii="Times New Roman" w:eastAsiaTheme="minorEastAsia" w:hAnsi="Times New Roman" w:cs="Times New Roman"/>
          <w:sz w:val="28"/>
          <w:szCs w:val="28"/>
        </w:rPr>
        <w:t>5</w:t>
      </w:r>
      <w:r w:rsidR="00A90C7A" w:rsidRPr="00A90C7A">
        <w:rPr>
          <w:rFonts w:ascii="Times New Roman" w:eastAsiaTheme="minorEastAsia" w:hAnsi="Times New Roman" w:cs="Times New Roman"/>
          <w:sz w:val="28"/>
          <w:szCs w:val="28"/>
        </w:rPr>
        <w:t>)</w:t>
      </w:r>
    </w:p>
    <w:p w:rsidR="0008480C" w:rsidRPr="00BB5D3C" w:rsidRDefault="0008480C" w:rsidP="0008480C">
      <w:pPr>
        <w:spacing w:line="360" w:lineRule="auto"/>
        <w:ind w:firstLine="567"/>
        <w:rPr>
          <w:rFonts w:ascii="Times New Roman" w:hAnsi="Times New Roman" w:cs="Times New Roman"/>
          <w:sz w:val="24"/>
          <w:szCs w:val="24"/>
        </w:rPr>
      </w:pPr>
      <w:r w:rsidRPr="00BB5D3C">
        <w:rPr>
          <w:rFonts w:ascii="Times New Roman" w:hAnsi="Times New Roman" w:cs="Times New Roman"/>
          <w:sz w:val="24"/>
          <w:szCs w:val="24"/>
        </w:rPr>
        <w:t xml:space="preserve">(SOM </w:t>
      </w:r>
      <w:proofErr w:type="spellStart"/>
      <w:r w:rsidRPr="00BB5D3C">
        <w:rPr>
          <w:rFonts w:ascii="Times New Roman" w:hAnsi="Times New Roman" w:cs="Times New Roman"/>
          <w:sz w:val="24"/>
          <w:szCs w:val="24"/>
        </w:rPr>
        <w:t>implementation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SOM </w:t>
      </w:r>
      <w:proofErr w:type="spellStart"/>
      <w:r w:rsidRPr="00BB5D3C">
        <w:rPr>
          <w:rFonts w:ascii="Times New Roman" w:hAnsi="Times New Roman" w:cs="Times New Roman"/>
          <w:sz w:val="24"/>
          <w:szCs w:val="24"/>
        </w:rPr>
        <w:t>Toolbox</w:t>
      </w:r>
      <w:proofErr w:type="spellEnd"/>
      <w:r w:rsidRPr="00BB5D3C">
        <w:rPr>
          <w:rFonts w:ascii="Times New Roman" w:hAnsi="Times New Roman" w:cs="Times New Roman"/>
          <w:sz w:val="24"/>
          <w:szCs w:val="24"/>
        </w:rPr>
        <w:t>, 2005).</w:t>
      </w:r>
    </w:p>
    <w:p w:rsidR="00B33F91" w:rsidRPr="00BB5D3C" w:rsidRDefault="00B33F91" w:rsidP="00B33F91">
      <w:pPr>
        <w:keepNext/>
        <w:spacing w:line="360" w:lineRule="auto"/>
        <w:ind w:firstLine="567"/>
        <w:jc w:val="center"/>
      </w:pPr>
      <w:r w:rsidRPr="00BB5D3C">
        <w:rPr>
          <w:rFonts w:ascii="Times New Roman" w:eastAsiaTheme="minorEastAsia" w:hAnsi="Times New Roman" w:cs="Times New Roman"/>
          <w:noProof/>
          <w:sz w:val="28"/>
          <w:szCs w:val="28"/>
          <w:lang w:eastAsia="hu-HU"/>
        </w:rPr>
        <w:drawing>
          <wp:inline distT="0" distB="0" distL="0" distR="0">
            <wp:extent cx="4581525" cy="2209800"/>
            <wp:effectExtent l="19050" t="0" r="9525" b="0"/>
            <wp:docPr id="4" name="Kép 3" descr="ábrá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ábrák.gif"/>
                    <pic:cNvPicPr/>
                  </pic:nvPicPr>
                  <pic:blipFill>
                    <a:blip r:embed="rId24" cstate="print"/>
                    <a:stretch>
                      <a:fillRect/>
                    </a:stretch>
                  </pic:blipFill>
                  <pic:spPr>
                    <a:xfrm>
                      <a:off x="0" y="0"/>
                      <a:ext cx="4581525" cy="2209800"/>
                    </a:xfrm>
                    <a:prstGeom prst="rect">
                      <a:avLst/>
                    </a:prstGeom>
                  </pic:spPr>
                </pic:pic>
              </a:graphicData>
            </a:graphic>
          </wp:inline>
        </w:drawing>
      </w:r>
    </w:p>
    <w:p w:rsidR="00B33F91" w:rsidRPr="00BB5D3C" w:rsidRDefault="000A12AE" w:rsidP="00B33F91">
      <w:pPr>
        <w:pStyle w:val="Kpalrs"/>
        <w:jc w:val="center"/>
        <w:rPr>
          <w:rFonts w:cs="Times New Roman"/>
          <w:sz w:val="20"/>
          <w:szCs w:val="20"/>
        </w:rPr>
      </w:pPr>
      <w:r w:rsidRPr="00BB5D3C">
        <w:rPr>
          <w:rFonts w:cs="Times New Roman"/>
          <w:sz w:val="20"/>
          <w:szCs w:val="20"/>
        </w:rPr>
        <w:fldChar w:fldCharType="begin"/>
      </w:r>
      <w:r w:rsidR="00B33F91" w:rsidRPr="00BB5D3C">
        <w:rPr>
          <w:rFonts w:cs="Times New Roman"/>
          <w:sz w:val="20"/>
          <w:szCs w:val="20"/>
        </w:rPr>
        <w:instrText xml:space="preserve"> SEQ ábra \* ARABIC </w:instrText>
      </w:r>
      <w:r w:rsidRPr="00BB5D3C">
        <w:rPr>
          <w:rFonts w:cs="Times New Roman"/>
          <w:sz w:val="20"/>
          <w:szCs w:val="20"/>
        </w:rPr>
        <w:fldChar w:fldCharType="separate"/>
      </w:r>
      <w:r w:rsidR="00B35BCD">
        <w:rPr>
          <w:rFonts w:cs="Times New Roman"/>
          <w:noProof/>
          <w:sz w:val="20"/>
          <w:szCs w:val="20"/>
        </w:rPr>
        <w:t>11</w:t>
      </w:r>
      <w:r w:rsidRPr="00BB5D3C">
        <w:rPr>
          <w:rFonts w:cs="Times New Roman"/>
          <w:sz w:val="20"/>
          <w:szCs w:val="20"/>
        </w:rPr>
        <w:fldChar w:fldCharType="end"/>
      </w:r>
      <w:r w:rsidR="00B33F91" w:rsidRPr="00BB5D3C">
        <w:rPr>
          <w:rFonts w:cs="Times New Roman"/>
          <w:sz w:val="20"/>
          <w:szCs w:val="20"/>
        </w:rPr>
        <w:t xml:space="preserve">. ábra. A különböző szomszédossági függvények ábrázolása </w:t>
      </w:r>
      <w:r w:rsidR="00B33F91" w:rsidRPr="00BB5D3C">
        <w:rPr>
          <w:rFonts w:cs="Times New Roman"/>
          <w:sz w:val="20"/>
          <w:szCs w:val="20"/>
        </w:rPr>
        <w:br/>
        <w:t xml:space="preserve">(SOM </w:t>
      </w:r>
      <w:proofErr w:type="spellStart"/>
      <w:r w:rsidR="00B33F91" w:rsidRPr="00BB5D3C">
        <w:rPr>
          <w:rFonts w:cs="Times New Roman"/>
          <w:sz w:val="20"/>
          <w:szCs w:val="20"/>
        </w:rPr>
        <w:t>implementation</w:t>
      </w:r>
      <w:proofErr w:type="spellEnd"/>
      <w:r w:rsidR="00B33F91" w:rsidRPr="00BB5D3C">
        <w:rPr>
          <w:rFonts w:cs="Times New Roman"/>
          <w:sz w:val="20"/>
          <w:szCs w:val="20"/>
        </w:rPr>
        <w:t xml:space="preserve"> </w:t>
      </w:r>
      <w:proofErr w:type="spellStart"/>
      <w:r w:rsidR="00B33F91" w:rsidRPr="00BB5D3C">
        <w:rPr>
          <w:rFonts w:cs="Times New Roman"/>
          <w:sz w:val="20"/>
          <w:szCs w:val="20"/>
        </w:rPr>
        <w:t>in</w:t>
      </w:r>
      <w:proofErr w:type="spellEnd"/>
      <w:r w:rsidR="00B33F91" w:rsidRPr="00BB5D3C">
        <w:rPr>
          <w:rFonts w:cs="Times New Roman"/>
          <w:sz w:val="20"/>
          <w:szCs w:val="20"/>
        </w:rPr>
        <w:t xml:space="preserve"> SOM </w:t>
      </w:r>
      <w:proofErr w:type="spellStart"/>
      <w:r w:rsidR="00B33F91" w:rsidRPr="00BB5D3C">
        <w:rPr>
          <w:rFonts w:cs="Times New Roman"/>
          <w:sz w:val="20"/>
          <w:szCs w:val="20"/>
        </w:rPr>
        <w:t>Toolbox</w:t>
      </w:r>
      <w:proofErr w:type="spellEnd"/>
      <w:r w:rsidR="00B33F91" w:rsidRPr="00BB5D3C">
        <w:rPr>
          <w:rFonts w:cs="Times New Roman"/>
          <w:sz w:val="20"/>
          <w:szCs w:val="20"/>
        </w:rPr>
        <w:t>, 2005 alapján)</w:t>
      </w:r>
    </w:p>
    <w:p w:rsidR="00FB1117" w:rsidRDefault="00C847BA" w:rsidP="00FB1117">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w:t>
      </w:r>
      <w:r w:rsidR="002F2CFA">
        <w:rPr>
          <w:rFonts w:ascii="Times New Roman" w:hAnsi="Times New Roman" w:cs="Times New Roman"/>
          <w:sz w:val="24"/>
          <w:szCs w:val="24"/>
        </w:rPr>
        <w:t xml:space="preserve">z implementálás során </w:t>
      </w:r>
      <w:r>
        <w:rPr>
          <w:rFonts w:ascii="Times New Roman" w:hAnsi="Times New Roman" w:cs="Times New Roman"/>
          <w:sz w:val="24"/>
          <w:szCs w:val="24"/>
        </w:rPr>
        <w:t>egy</w:t>
      </w:r>
      <w:r w:rsidR="00FB1117" w:rsidRPr="00BB5D3C">
        <w:rPr>
          <w:rFonts w:ascii="Times New Roman" w:hAnsi="Times New Roman" w:cs="Times New Roman"/>
          <w:sz w:val="24"/>
          <w:szCs w:val="24"/>
        </w:rPr>
        <w:t xml:space="preserve"> normális eloszlású szomszédossági függvény </w:t>
      </w:r>
      <w:r w:rsidR="002F2CFA">
        <w:rPr>
          <w:rFonts w:ascii="Times New Roman" w:hAnsi="Times New Roman" w:cs="Times New Roman"/>
          <w:sz w:val="24"/>
          <w:szCs w:val="24"/>
        </w:rPr>
        <w:t>használata</w:t>
      </w:r>
      <w:r w:rsidR="002F2CFA" w:rsidRPr="00BB5D3C">
        <w:rPr>
          <w:rFonts w:ascii="Times New Roman" w:hAnsi="Times New Roman" w:cs="Times New Roman"/>
          <w:sz w:val="24"/>
          <w:szCs w:val="24"/>
        </w:rPr>
        <w:t xml:space="preserve"> </w:t>
      </w:r>
      <w:r w:rsidR="00350E1E">
        <w:rPr>
          <w:rFonts w:ascii="Times New Roman" w:hAnsi="Times New Roman" w:cs="Times New Roman"/>
          <w:sz w:val="24"/>
          <w:szCs w:val="24"/>
        </w:rPr>
        <w:t xml:space="preserve">mellett döntöttem, mivel az </w:t>
      </w:r>
      <w:r w:rsidR="00FB1117" w:rsidRPr="00BB5D3C">
        <w:rPr>
          <w:rFonts w:ascii="Times New Roman" w:hAnsi="Times New Roman" w:cs="Times New Roman"/>
          <w:sz w:val="24"/>
          <w:szCs w:val="24"/>
        </w:rPr>
        <w:t>önszerveződő térképek</w:t>
      </w:r>
      <w:r w:rsidR="00257328">
        <w:rPr>
          <w:rFonts w:ascii="Times New Roman" w:hAnsi="Times New Roman" w:cs="Times New Roman"/>
          <w:sz w:val="24"/>
          <w:szCs w:val="24"/>
        </w:rPr>
        <w:t>kel foglalkozó</w:t>
      </w:r>
      <w:r w:rsidR="00FB1117" w:rsidRPr="00BB5D3C">
        <w:rPr>
          <w:rFonts w:ascii="Times New Roman" w:hAnsi="Times New Roman" w:cs="Times New Roman"/>
          <w:sz w:val="24"/>
          <w:szCs w:val="24"/>
        </w:rPr>
        <w:t xml:space="preserve"> szakirodal</w:t>
      </w:r>
      <w:r w:rsidR="00257328">
        <w:rPr>
          <w:rFonts w:ascii="Times New Roman" w:hAnsi="Times New Roman" w:cs="Times New Roman"/>
          <w:sz w:val="24"/>
          <w:szCs w:val="24"/>
        </w:rPr>
        <w:t>om</w:t>
      </w:r>
      <w:r w:rsidR="0009422D">
        <w:rPr>
          <w:rFonts w:ascii="Times New Roman" w:hAnsi="Times New Roman" w:cs="Times New Roman"/>
          <w:sz w:val="24"/>
          <w:szCs w:val="24"/>
        </w:rPr>
        <w:t xml:space="preserve"> többségében is ezt alkalmazták</w:t>
      </w:r>
      <w:r w:rsidR="00FB1117" w:rsidRPr="00BB5D3C">
        <w:rPr>
          <w:rFonts w:ascii="Times New Roman" w:hAnsi="Times New Roman" w:cs="Times New Roman"/>
          <w:sz w:val="24"/>
          <w:szCs w:val="24"/>
        </w:rPr>
        <w:t>.</w:t>
      </w:r>
      <w:r w:rsidR="00CF4B4D">
        <w:rPr>
          <w:rFonts w:ascii="Times New Roman" w:hAnsi="Times New Roman" w:cs="Times New Roman"/>
          <w:sz w:val="24"/>
          <w:szCs w:val="24"/>
        </w:rPr>
        <w:t xml:space="preserve"> Az általam használt függvény</w:t>
      </w:r>
      <w:r w:rsidR="002F2CFA">
        <w:rPr>
          <w:rFonts w:ascii="Times New Roman" w:hAnsi="Times New Roman" w:cs="Times New Roman"/>
          <w:sz w:val="24"/>
          <w:szCs w:val="24"/>
        </w:rPr>
        <w:t xml:space="preserve"> a következő</w:t>
      </w:r>
      <w:r w:rsidR="00CF4B4D">
        <w:rPr>
          <w:rFonts w:ascii="Times New Roman" w:hAnsi="Times New Roman" w:cs="Times New Roman"/>
          <w:sz w:val="24"/>
          <w:szCs w:val="24"/>
        </w:rPr>
        <w:t>:</w:t>
      </w:r>
    </w:p>
    <w:p w:rsidR="00C847BA" w:rsidRDefault="000A12AE" w:rsidP="00CF4B4D">
      <w:pPr>
        <w:spacing w:line="360" w:lineRule="auto"/>
        <w:ind w:firstLine="567"/>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||c-i||</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σ</m:t>
                </m:r>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oMath>
      <w:r w:rsidR="009A10A6">
        <w:rPr>
          <w:rFonts w:ascii="Times New Roman" w:eastAsiaTheme="minorEastAsia" w:hAnsi="Times New Roman" w:cs="Times New Roman"/>
          <w:sz w:val="28"/>
          <w:szCs w:val="28"/>
        </w:rPr>
        <w:t>,</w:t>
      </w:r>
      <w:r w:rsidR="00CF4B4D">
        <w:rPr>
          <w:rFonts w:ascii="Times New Roman" w:eastAsiaTheme="minorEastAsia" w:hAnsi="Times New Roman" w:cs="Times New Roman"/>
          <w:sz w:val="28"/>
          <w:szCs w:val="28"/>
        </w:rPr>
        <w:t xml:space="preserve">                                       </w:t>
      </w:r>
      <w:r w:rsidR="00CF4B4D" w:rsidRPr="00A90C7A">
        <w:rPr>
          <w:rFonts w:ascii="Times New Roman" w:eastAsiaTheme="minorEastAsia" w:hAnsi="Times New Roman" w:cs="Times New Roman"/>
          <w:sz w:val="28"/>
          <w:szCs w:val="28"/>
        </w:rPr>
        <w:t>(</w:t>
      </w:r>
      <w:r w:rsidR="00CF4B4D">
        <w:rPr>
          <w:rFonts w:ascii="Times New Roman" w:eastAsiaTheme="minorEastAsia" w:hAnsi="Times New Roman" w:cs="Times New Roman"/>
          <w:sz w:val="28"/>
          <w:szCs w:val="28"/>
        </w:rPr>
        <w:t>6</w:t>
      </w:r>
      <w:r w:rsidR="00CF4B4D" w:rsidRPr="00A90C7A">
        <w:rPr>
          <w:rFonts w:ascii="Times New Roman" w:eastAsiaTheme="minorEastAsia" w:hAnsi="Times New Roman" w:cs="Times New Roman"/>
          <w:sz w:val="28"/>
          <w:szCs w:val="28"/>
        </w:rPr>
        <w:t>)</w:t>
      </w:r>
    </w:p>
    <w:p w:rsidR="00CF4B4D" w:rsidRDefault="00CF4B4D" w:rsidP="00FB1117">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(Ritter –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1989)</w:t>
      </w:r>
      <w:r>
        <w:rPr>
          <w:rFonts w:ascii="Times New Roman" w:hAnsi="Times New Roman" w:cs="Times New Roman"/>
          <w:sz w:val="24"/>
          <w:szCs w:val="24"/>
        </w:rPr>
        <w:t>.</w:t>
      </w:r>
    </w:p>
    <w:p w:rsidR="008A748C" w:rsidRDefault="008A748C" w:rsidP="007D389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t>Az 5. kódrészletnél látható a képlet megvalósítása.</w:t>
      </w:r>
      <w:r w:rsidR="007D3895">
        <w:rPr>
          <w:rFonts w:ascii="Times New Roman" w:hAnsi="Times New Roman" w:cs="Times New Roman"/>
          <w:sz w:val="24"/>
          <w:szCs w:val="24"/>
        </w:rPr>
        <w:t xml:space="preserve"> </w:t>
      </w:r>
      <w:r w:rsidR="002F2CFA">
        <w:rPr>
          <w:rFonts w:ascii="Times New Roman" w:hAnsi="Times New Roman" w:cs="Times New Roman"/>
          <w:sz w:val="24"/>
          <w:szCs w:val="24"/>
        </w:rPr>
        <w:t>A</w:t>
      </w:r>
      <w:r w:rsidR="007D3895">
        <w:rPr>
          <w:rFonts w:ascii="Times New Roman" w:hAnsi="Times New Roman" w:cs="Times New Roman"/>
          <w:sz w:val="24"/>
          <w:szCs w:val="24"/>
        </w:rPr>
        <w:t xml:space="preserve"> függvény két paramétere az aktuális két pont közötti euklideszi távolság (</w:t>
      </w:r>
      <w:proofErr w:type="spellStart"/>
      <w:r w:rsidR="007D3895">
        <w:rPr>
          <w:rFonts w:ascii="Times New Roman" w:hAnsi="Times New Roman" w:cs="Times New Roman"/>
          <w:sz w:val="24"/>
          <w:szCs w:val="24"/>
        </w:rPr>
        <w:t>distance</w:t>
      </w:r>
      <w:proofErr w:type="spellEnd"/>
      <w:r w:rsidR="007D3895">
        <w:rPr>
          <w:rFonts w:ascii="Times New Roman" w:hAnsi="Times New Roman" w:cs="Times New Roman"/>
          <w:sz w:val="24"/>
          <w:szCs w:val="24"/>
        </w:rPr>
        <w:t xml:space="preserve">), valamint az aktuális szórás (standard </w:t>
      </w:r>
      <w:proofErr w:type="spellStart"/>
      <w:r w:rsidR="007D3895">
        <w:rPr>
          <w:rFonts w:ascii="Times New Roman" w:hAnsi="Times New Roman" w:cs="Times New Roman"/>
          <w:sz w:val="24"/>
          <w:szCs w:val="24"/>
        </w:rPr>
        <w:t>deviation</w:t>
      </w:r>
      <w:proofErr w:type="spellEnd"/>
      <w:r w:rsidR="007D3895">
        <w:rPr>
          <w:rFonts w:ascii="Times New Roman" w:hAnsi="Times New Roman" w:cs="Times New Roman"/>
          <w:sz w:val="24"/>
          <w:szCs w:val="24"/>
        </w:rPr>
        <w:t xml:space="preserve">, a kódban SD). </w:t>
      </w:r>
    </w:p>
    <w:bookmarkStart w:id="24" w:name="_MON_1618891865"/>
    <w:bookmarkEnd w:id="24"/>
    <w:p w:rsidR="00350E1E" w:rsidRDefault="00350E1E" w:rsidP="00036DB7">
      <w:pPr>
        <w:pStyle w:val="Kpalrs"/>
        <w:jc w:val="center"/>
        <w:rPr>
          <w:rFonts w:cs="Times New Roman"/>
          <w:color w:val="auto"/>
          <w:sz w:val="20"/>
          <w:szCs w:val="20"/>
        </w:rPr>
      </w:pPr>
      <w:r>
        <w:rPr>
          <w:rFonts w:ascii="Times New Roman" w:hAnsi="Times New Roman" w:cs="Times New Roman"/>
          <w:sz w:val="24"/>
          <w:szCs w:val="24"/>
        </w:rPr>
        <w:object w:dxaOrig="9072" w:dyaOrig="1568">
          <v:shape id="_x0000_i1028" type="#_x0000_t75" style="width:453.9pt;height:78.35pt" o:ole="">
            <v:imagedata r:id="rId25" o:title=""/>
          </v:shape>
          <o:OLEObject Type="Embed" ProgID="Word.OpenDocumentText.12" ShapeID="_x0000_i1028" DrawAspect="Content" ObjectID="_1618898029" r:id="rId26"/>
        </w:object>
      </w:r>
      <w:r>
        <w:rPr>
          <w:rFonts w:cs="Times New Roman"/>
          <w:color w:val="auto"/>
          <w:sz w:val="20"/>
          <w:szCs w:val="20"/>
        </w:rPr>
        <w:t>4</w:t>
      </w:r>
      <w:r w:rsidRPr="00350E1E">
        <w:rPr>
          <w:rFonts w:cs="Times New Roman"/>
          <w:color w:val="auto"/>
          <w:sz w:val="20"/>
          <w:szCs w:val="20"/>
        </w:rPr>
        <w:t>. Kódrészlet</w:t>
      </w:r>
    </w:p>
    <w:p w:rsidR="00036DB7" w:rsidRPr="00036DB7" w:rsidRDefault="00036DB7" w:rsidP="00036DB7"/>
    <w:p w:rsidR="00CA1A8A" w:rsidRDefault="00CE572C" w:rsidP="00CE572C">
      <w:pPr>
        <w:pStyle w:val="Cmsor3"/>
      </w:pPr>
      <w:bookmarkStart w:id="25" w:name="_Toc8285160"/>
      <w:r>
        <w:t>3.4.4</w:t>
      </w:r>
      <w:r w:rsidRPr="00BB5D3C">
        <w:t>.</w:t>
      </w:r>
      <w:r>
        <w:t xml:space="preserve"> </w:t>
      </w:r>
      <w:r w:rsidRPr="00BB5D3C">
        <w:t xml:space="preserve"> </w:t>
      </w:r>
      <w:r w:rsidR="00CA1A8A" w:rsidRPr="00BB5D3C">
        <w:t>A szomszédossági függvény alakjának változása az iterációk függvényében</w:t>
      </w:r>
      <w:bookmarkEnd w:id="25"/>
    </w:p>
    <w:p w:rsidR="00587CE3" w:rsidRPr="00587CE3" w:rsidRDefault="00587CE3" w:rsidP="00587CE3"/>
    <w:p w:rsidR="00F9361B" w:rsidRPr="00BB5D3C" w:rsidRDefault="00BF2543" w:rsidP="00F9361B">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 SOM algoritmus esetében a különböző szomszédossági függvények közös jellemzője, hogy az iterációk</w:t>
      </w:r>
      <w:r w:rsidR="00E120FA" w:rsidRPr="00BB5D3C">
        <w:rPr>
          <w:rFonts w:ascii="Times New Roman" w:hAnsi="Times New Roman" w:cs="Times New Roman"/>
          <w:sz w:val="24"/>
          <w:szCs w:val="24"/>
        </w:rPr>
        <w:t xml:space="preserve"> számána</w:t>
      </w:r>
      <w:r w:rsidR="00303F49" w:rsidRPr="00BB5D3C">
        <w:rPr>
          <w:rFonts w:ascii="Times New Roman" w:hAnsi="Times New Roman" w:cs="Times New Roman"/>
          <w:sz w:val="24"/>
          <w:szCs w:val="24"/>
        </w:rPr>
        <w:t>k</w:t>
      </w:r>
      <w:r w:rsidRPr="00BB5D3C">
        <w:rPr>
          <w:rFonts w:ascii="Times New Roman" w:hAnsi="Times New Roman" w:cs="Times New Roman"/>
          <w:sz w:val="24"/>
          <w:szCs w:val="24"/>
        </w:rPr>
        <w:t xml:space="preserve"> növekedésével párhuzamosan az általuk lefedett neuronok csoportja</w:t>
      </w:r>
      <w:r w:rsidR="00BB26EE">
        <w:rPr>
          <w:rFonts w:ascii="Times New Roman" w:hAnsi="Times New Roman" w:cs="Times New Roman"/>
          <w:sz w:val="24"/>
          <w:szCs w:val="24"/>
        </w:rPr>
        <w:t xml:space="preserve"> is</w:t>
      </w:r>
      <w:r w:rsidRPr="00BB5D3C">
        <w:rPr>
          <w:rFonts w:ascii="Times New Roman" w:hAnsi="Times New Roman" w:cs="Times New Roman"/>
          <w:sz w:val="24"/>
          <w:szCs w:val="24"/>
        </w:rPr>
        <w:t xml:space="preserve"> </w:t>
      </w:r>
      <w:r w:rsidRPr="00BB5D3C">
        <w:rPr>
          <w:rFonts w:ascii="Times New Roman" w:hAnsi="Times New Roman" w:cs="Times New Roman"/>
          <w:b/>
          <w:sz w:val="24"/>
          <w:szCs w:val="24"/>
        </w:rPr>
        <w:t>csökken</w:t>
      </w:r>
      <w:r w:rsidRPr="00BB5D3C">
        <w:rPr>
          <w:rFonts w:ascii="Times New Roman" w:hAnsi="Times New Roman" w:cs="Times New Roman"/>
          <w:sz w:val="24"/>
          <w:szCs w:val="24"/>
        </w:rPr>
        <w:t>.</w:t>
      </w:r>
      <w:r w:rsidR="007562A9" w:rsidRPr="00BB5D3C">
        <w:rPr>
          <w:rFonts w:ascii="Times New Roman" w:hAnsi="Times New Roman" w:cs="Times New Roman"/>
          <w:sz w:val="24"/>
          <w:szCs w:val="24"/>
        </w:rPr>
        <w:t xml:space="preserve"> (</w:t>
      </w:r>
      <w:proofErr w:type="spellStart"/>
      <w:r w:rsidR="007562A9" w:rsidRPr="00BB5D3C">
        <w:rPr>
          <w:rFonts w:ascii="Times New Roman" w:hAnsi="Times New Roman" w:cs="Times New Roman"/>
          <w:sz w:val="24"/>
          <w:szCs w:val="24"/>
        </w:rPr>
        <w:t>Haykin</w:t>
      </w:r>
      <w:proofErr w:type="spellEnd"/>
      <w:r w:rsidR="007562A9" w:rsidRPr="00BB5D3C">
        <w:rPr>
          <w:rFonts w:ascii="Times New Roman" w:hAnsi="Times New Roman" w:cs="Times New Roman"/>
          <w:sz w:val="24"/>
          <w:szCs w:val="24"/>
        </w:rPr>
        <w:t xml:space="preserve">, 1999) </w:t>
      </w:r>
      <w:r w:rsidR="00BB26EE">
        <w:rPr>
          <w:rFonts w:ascii="Times New Roman" w:hAnsi="Times New Roman" w:cs="Times New Roman"/>
          <w:sz w:val="24"/>
          <w:szCs w:val="24"/>
        </w:rPr>
        <w:t>Ennek megfelelően</w:t>
      </w:r>
      <w:r w:rsidR="00BB26EE" w:rsidRPr="00BB5D3C">
        <w:rPr>
          <w:rFonts w:ascii="Times New Roman" w:hAnsi="Times New Roman" w:cs="Times New Roman"/>
          <w:sz w:val="24"/>
          <w:szCs w:val="24"/>
        </w:rPr>
        <w:t xml:space="preserve"> </w:t>
      </w:r>
      <w:r w:rsidR="007562A9" w:rsidRPr="00BB5D3C">
        <w:rPr>
          <w:rFonts w:ascii="Times New Roman" w:hAnsi="Times New Roman" w:cs="Times New Roman"/>
          <w:sz w:val="24"/>
          <w:szCs w:val="24"/>
        </w:rPr>
        <w:t xml:space="preserve">a győztes neuron </w:t>
      </w:r>
      <w:r w:rsidR="00BB26EE">
        <w:rPr>
          <w:rFonts w:ascii="Times New Roman" w:hAnsi="Times New Roman" w:cs="Times New Roman"/>
          <w:sz w:val="24"/>
          <w:szCs w:val="24"/>
        </w:rPr>
        <w:t xml:space="preserve">„hatósugara” </w:t>
      </w:r>
      <w:r w:rsidR="00AD1A95">
        <w:rPr>
          <w:rFonts w:ascii="Times New Roman" w:hAnsi="Times New Roman" w:cs="Times New Roman"/>
          <w:sz w:val="24"/>
          <w:szCs w:val="24"/>
        </w:rPr>
        <w:t xml:space="preserve">folyamatosan </w:t>
      </w:r>
      <w:r w:rsidR="00BB26EE">
        <w:rPr>
          <w:rFonts w:ascii="Times New Roman" w:hAnsi="Times New Roman" w:cs="Times New Roman"/>
          <w:sz w:val="24"/>
          <w:szCs w:val="24"/>
        </w:rPr>
        <w:t xml:space="preserve">csökken, így </w:t>
      </w:r>
      <w:r w:rsidR="007562A9" w:rsidRPr="00BB5D3C">
        <w:rPr>
          <w:rFonts w:ascii="Times New Roman" w:hAnsi="Times New Roman" w:cs="Times New Roman"/>
          <w:sz w:val="24"/>
          <w:szCs w:val="24"/>
        </w:rPr>
        <w:t xml:space="preserve">egyre </w:t>
      </w:r>
      <w:r w:rsidR="00BB26EE">
        <w:rPr>
          <w:rFonts w:ascii="Times New Roman" w:hAnsi="Times New Roman" w:cs="Times New Roman"/>
          <w:sz w:val="24"/>
          <w:szCs w:val="24"/>
        </w:rPr>
        <w:t>kevesebb</w:t>
      </w:r>
      <w:r w:rsidR="007562A9" w:rsidRPr="00BB5D3C">
        <w:rPr>
          <w:rFonts w:ascii="Times New Roman" w:hAnsi="Times New Roman" w:cs="Times New Roman"/>
          <w:sz w:val="24"/>
          <w:szCs w:val="24"/>
        </w:rPr>
        <w:t xml:space="preserve"> neuronra lesz hatással a tanulási függvény. Ezért a környezeti zsugorodásért a </w:t>
      </w:r>
      <w:r w:rsidR="007562A9" w:rsidRPr="00BB5D3C">
        <w:rPr>
          <w:rFonts w:ascii="Times New Roman" w:hAnsi="Times New Roman" w:cs="Times New Roman"/>
          <w:b/>
          <w:sz w:val="24"/>
          <w:szCs w:val="24"/>
        </w:rPr>
        <w:t>σ(t) függvény</w:t>
      </w:r>
      <w:r w:rsidR="007562A9" w:rsidRPr="00BB5D3C">
        <w:rPr>
          <w:rFonts w:ascii="Times New Roman" w:hAnsi="Times New Roman" w:cs="Times New Roman"/>
          <w:sz w:val="24"/>
          <w:szCs w:val="24"/>
        </w:rPr>
        <w:t xml:space="preserve"> felel, mely meghatározza </w:t>
      </w:r>
      <w:r w:rsidR="006E32F6" w:rsidRPr="00BB5D3C">
        <w:rPr>
          <w:rFonts w:ascii="Times New Roman" w:hAnsi="Times New Roman" w:cs="Times New Roman"/>
          <w:sz w:val="24"/>
          <w:szCs w:val="24"/>
        </w:rPr>
        <w:t xml:space="preserve">az effektív </w:t>
      </w:r>
      <w:r w:rsidR="006E32F6" w:rsidRPr="00BB5D3C">
        <w:rPr>
          <w:rFonts w:ascii="Times New Roman" w:hAnsi="Times New Roman" w:cs="Times New Roman"/>
          <w:b/>
          <w:sz w:val="24"/>
          <w:szCs w:val="24"/>
        </w:rPr>
        <w:t>szélesség</w:t>
      </w:r>
      <w:r w:rsidR="006E32F6" w:rsidRPr="00BB5D3C">
        <w:rPr>
          <w:rFonts w:ascii="Times New Roman" w:hAnsi="Times New Roman" w:cs="Times New Roman"/>
          <w:sz w:val="24"/>
          <w:szCs w:val="24"/>
        </w:rPr>
        <w:t xml:space="preserve">ét a topológiai környezetnek. </w:t>
      </w:r>
    </w:p>
    <w:p w:rsidR="007C0326" w:rsidRPr="00BB5D3C" w:rsidRDefault="007C0326" w:rsidP="007C0326">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8. ábrán látható, hogyan változik a normális eloszlású függvény alakja az iterációk </w:t>
      </w:r>
      <w:proofErr w:type="spellStart"/>
      <w:r w:rsidRPr="00BB5D3C">
        <w:rPr>
          <w:rFonts w:ascii="Times New Roman" w:hAnsi="Times New Roman" w:cs="Times New Roman"/>
          <w:sz w:val="24"/>
          <w:szCs w:val="24"/>
        </w:rPr>
        <w:t>előrehaladtával</w:t>
      </w:r>
      <w:proofErr w:type="spellEnd"/>
      <w:r w:rsidRPr="00BB5D3C">
        <w:rPr>
          <w:rFonts w:ascii="Times New Roman" w:hAnsi="Times New Roman" w:cs="Times New Roman"/>
          <w:sz w:val="24"/>
          <w:szCs w:val="24"/>
        </w:rPr>
        <w:t>. A függvényt a következő képlet felhasználásával állítottam elő:</w:t>
      </w:r>
    </w:p>
    <w:p w:rsidR="007C0326" w:rsidRPr="00BB5D3C" w:rsidRDefault="007C0326" w:rsidP="009A10A6">
      <w:pPr>
        <w:spacing w:line="360" w:lineRule="auto"/>
        <w:ind w:firstLine="567"/>
        <w:jc w:val="right"/>
        <w:rPr>
          <w:rFonts w:ascii="Times New Roman" w:eastAsiaTheme="minorEastAsia" w:hAnsi="Times New Roman" w:cs="Times New Roman"/>
          <w:sz w:val="28"/>
          <w:szCs w:val="28"/>
        </w:rPr>
      </w:pPr>
      <m:oMath>
        <m:r>
          <m:rPr>
            <m:sty m:val="p"/>
          </m:rPr>
          <w:rPr>
            <w:rFonts w:ascii="Cambria Math" w:eastAsiaTheme="minorEastAsia" w:hAnsi="Cambria Math" w:cs="Times New Roman"/>
            <w:sz w:val="28"/>
            <w:szCs w:val="28"/>
          </w:rPr>
          <m:t>f(x)</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(t)</m:t>
                </m:r>
              </m:den>
            </m:f>
          </m:e>
        </m:d>
      </m:oMath>
      <w:r w:rsidR="009A10A6">
        <w:rPr>
          <w:rFonts w:ascii="Times New Roman" w:eastAsiaTheme="minorEastAsia" w:hAnsi="Times New Roman" w:cs="Times New Roman"/>
          <w:sz w:val="28"/>
          <w:szCs w:val="28"/>
        </w:rPr>
        <w:t>.</w:t>
      </w:r>
      <w:r w:rsidR="009A10A6" w:rsidRPr="009A10A6">
        <w:rPr>
          <w:rFonts w:ascii="Times New Roman" w:eastAsiaTheme="minorEastAsia" w:hAnsi="Times New Roman" w:cs="Times New Roman"/>
          <w:sz w:val="28"/>
          <w:szCs w:val="28"/>
        </w:rPr>
        <w:t xml:space="preserve"> </w:t>
      </w:r>
      <w:r w:rsidR="009A10A6">
        <w:rPr>
          <w:rFonts w:ascii="Times New Roman" w:eastAsiaTheme="minorEastAsia" w:hAnsi="Times New Roman" w:cs="Times New Roman"/>
          <w:sz w:val="28"/>
          <w:szCs w:val="28"/>
        </w:rPr>
        <w:t xml:space="preserve">                                     </w:t>
      </w:r>
      <w:r w:rsidR="009A10A6" w:rsidRPr="00A90C7A">
        <w:rPr>
          <w:rFonts w:ascii="Times New Roman" w:eastAsiaTheme="minorEastAsia" w:hAnsi="Times New Roman" w:cs="Times New Roman"/>
          <w:sz w:val="28"/>
          <w:szCs w:val="28"/>
        </w:rPr>
        <w:t>(</w:t>
      </w:r>
      <w:r w:rsidR="009A10A6">
        <w:rPr>
          <w:rFonts w:ascii="Times New Roman" w:eastAsiaTheme="minorEastAsia" w:hAnsi="Times New Roman" w:cs="Times New Roman"/>
          <w:sz w:val="28"/>
          <w:szCs w:val="28"/>
        </w:rPr>
        <w:t>7</w:t>
      </w:r>
      <w:r w:rsidR="009A10A6" w:rsidRPr="00A90C7A">
        <w:rPr>
          <w:rFonts w:ascii="Times New Roman" w:eastAsiaTheme="minorEastAsia" w:hAnsi="Times New Roman" w:cs="Times New Roman"/>
          <w:sz w:val="28"/>
          <w:szCs w:val="28"/>
        </w:rPr>
        <w:t>)</w:t>
      </w:r>
    </w:p>
    <w:p w:rsidR="007C0326" w:rsidRPr="00BB5D3C" w:rsidRDefault="007C0326" w:rsidP="007C0326">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σ(t) képlete:</w:t>
      </w:r>
    </w:p>
    <w:p w:rsidR="009A10A6" w:rsidRPr="00BB5D3C" w:rsidRDefault="007C0326" w:rsidP="009A10A6">
      <w:pPr>
        <w:spacing w:line="360" w:lineRule="auto"/>
        <w:ind w:firstLine="567"/>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m:t>
                    </m:r>
                  </m:sub>
                </m:sSub>
              </m:num>
              <m:den>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den>
            </m:f>
            <m:r>
              <m:rPr>
                <m:sty m:val="p"/>
              </m:rPr>
              <w:rPr>
                <w:rFonts w:ascii="Cambria Math" w:eastAsiaTheme="minorEastAsia" w:hAnsi="Cambria Math" w:cs="Times New Roman"/>
                <w:sz w:val="28"/>
                <w:szCs w:val="28"/>
              </w:rPr>
              <m:t>)</m:t>
            </m:r>
          </m:e>
          <m:sup>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Cambria Math" w:cs="Times New Roman"/>
                            <w:sz w:val="28"/>
                            <w:szCs w:val="28"/>
                          </w:rPr>
                          <m:t>max</m:t>
                        </m:r>
                      </m:sub>
                    </m:sSub>
                  </m:den>
                </m:f>
              </m:e>
            </m:d>
          </m:sup>
        </m:sSup>
      </m:oMath>
      <w:r w:rsidR="009A10A6">
        <w:rPr>
          <w:rFonts w:eastAsiaTheme="minorEastAsia"/>
          <w:sz w:val="28"/>
          <w:szCs w:val="28"/>
        </w:rPr>
        <w:t xml:space="preserve">,                                          </w:t>
      </w:r>
      <w:r w:rsidR="009A10A6" w:rsidRPr="00A90C7A">
        <w:rPr>
          <w:rFonts w:ascii="Times New Roman" w:eastAsiaTheme="minorEastAsia" w:hAnsi="Times New Roman" w:cs="Times New Roman"/>
          <w:sz w:val="28"/>
          <w:szCs w:val="28"/>
        </w:rPr>
        <w:t>(</w:t>
      </w:r>
      <w:r w:rsidR="009A10A6">
        <w:rPr>
          <w:rFonts w:ascii="Times New Roman" w:eastAsiaTheme="minorEastAsia" w:hAnsi="Times New Roman" w:cs="Times New Roman"/>
          <w:sz w:val="28"/>
          <w:szCs w:val="28"/>
        </w:rPr>
        <w:t>8</w:t>
      </w:r>
      <w:r w:rsidR="009A10A6" w:rsidRPr="00A90C7A">
        <w:rPr>
          <w:rFonts w:ascii="Times New Roman" w:eastAsiaTheme="minorEastAsia" w:hAnsi="Times New Roman" w:cs="Times New Roman"/>
          <w:sz w:val="28"/>
          <w:szCs w:val="28"/>
        </w:rPr>
        <w:t>)</w:t>
      </w:r>
    </w:p>
    <w:p w:rsidR="0005422F" w:rsidRPr="00BB5D3C" w:rsidRDefault="0005422F" w:rsidP="0005422F">
      <w:pPr>
        <w:jc w:val="center"/>
        <w:rPr>
          <w:rFonts w:eastAsiaTheme="minorEastAsia"/>
          <w:sz w:val="28"/>
          <w:szCs w:val="28"/>
        </w:rPr>
      </w:pPr>
    </w:p>
    <w:p w:rsidR="00E120FA" w:rsidRPr="00BB5D3C" w:rsidRDefault="0005422F" w:rsidP="00021C1C">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(Ritter –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1989)</w:t>
      </w:r>
      <w:r w:rsidR="00021C1C" w:rsidRPr="00BB5D3C">
        <w:rPr>
          <w:rFonts w:ascii="Times New Roman" w:hAnsi="Times New Roman" w:cs="Times New Roman"/>
          <w:sz w:val="24"/>
          <w:szCs w:val="24"/>
        </w:rPr>
        <w:t xml:space="preserve">, </w:t>
      </w:r>
      <w:r w:rsidR="00E120FA" w:rsidRPr="00BB5D3C">
        <w:rPr>
          <w:rFonts w:ascii="Times New Roman" w:hAnsi="Times New Roman" w:cs="Times New Roman"/>
          <w:sz w:val="24"/>
          <w:szCs w:val="24"/>
        </w:rPr>
        <w:t xml:space="preserve">ahol </w:t>
      </w:r>
      <w:proofErr w:type="spellStart"/>
      <w:r w:rsidR="007C0326" w:rsidRPr="00BB5D3C">
        <w:rPr>
          <w:rFonts w:ascii="Times New Roman" w:hAnsi="Times New Roman" w:cs="Times New Roman"/>
          <w:sz w:val="24"/>
          <w:szCs w:val="24"/>
        </w:rPr>
        <w:t>σ</w:t>
      </w:r>
      <w:r w:rsidR="007C0326" w:rsidRPr="00BB5D3C">
        <w:rPr>
          <w:rFonts w:ascii="Times New Roman" w:hAnsi="Times New Roman" w:cs="Times New Roman"/>
          <w:sz w:val="24"/>
          <w:szCs w:val="24"/>
          <w:vertAlign w:val="subscript"/>
        </w:rPr>
        <w:t>i</w:t>
      </w:r>
      <w:proofErr w:type="spellEnd"/>
      <w:r w:rsidR="00372976" w:rsidRPr="00BB5D3C">
        <w:rPr>
          <w:rFonts w:ascii="Times New Roman" w:hAnsi="Times New Roman" w:cs="Times New Roman"/>
          <w:sz w:val="24"/>
          <w:szCs w:val="24"/>
        </w:rPr>
        <w:t xml:space="preserve"> (</w:t>
      </w:r>
      <w:r w:rsidR="00372976" w:rsidRPr="00BB5D3C">
        <w:rPr>
          <w:rFonts w:ascii="Times New Roman" w:hAnsi="Times New Roman" w:cs="Times New Roman"/>
          <w:b/>
          <w:sz w:val="24"/>
          <w:szCs w:val="24"/>
        </w:rPr>
        <w:t>szórás kezdeti értéke</w:t>
      </w:r>
      <w:r w:rsidR="00372976" w:rsidRPr="00BB5D3C">
        <w:rPr>
          <w:rFonts w:ascii="Times New Roman" w:hAnsi="Times New Roman" w:cs="Times New Roman"/>
          <w:sz w:val="24"/>
          <w:szCs w:val="24"/>
        </w:rPr>
        <w:t>)</w:t>
      </w:r>
      <w:r w:rsidR="007C0326" w:rsidRPr="00BB5D3C">
        <w:rPr>
          <w:rFonts w:ascii="Times New Roman" w:hAnsi="Times New Roman" w:cs="Times New Roman"/>
          <w:sz w:val="24"/>
          <w:szCs w:val="24"/>
        </w:rPr>
        <w:t xml:space="preserve"> és </w:t>
      </w:r>
      <w:proofErr w:type="spellStart"/>
      <w:r w:rsidR="007C0326" w:rsidRPr="00BB5D3C">
        <w:rPr>
          <w:rFonts w:ascii="Times New Roman" w:hAnsi="Times New Roman" w:cs="Times New Roman"/>
          <w:sz w:val="24"/>
          <w:szCs w:val="24"/>
        </w:rPr>
        <w:t>σ</w:t>
      </w:r>
      <w:r w:rsidR="00372976" w:rsidRPr="00BB5D3C">
        <w:rPr>
          <w:rFonts w:ascii="Times New Roman" w:hAnsi="Times New Roman" w:cs="Times New Roman"/>
          <w:sz w:val="24"/>
          <w:szCs w:val="24"/>
          <w:vertAlign w:val="subscript"/>
        </w:rPr>
        <w:t>f</w:t>
      </w:r>
      <w:proofErr w:type="spellEnd"/>
      <w:r w:rsidR="00372976" w:rsidRPr="00BB5D3C">
        <w:rPr>
          <w:rFonts w:ascii="Times New Roman" w:hAnsi="Times New Roman" w:cs="Times New Roman"/>
          <w:sz w:val="24"/>
          <w:szCs w:val="24"/>
        </w:rPr>
        <w:t xml:space="preserve"> (</w:t>
      </w:r>
      <w:r w:rsidR="00372976" w:rsidRPr="00BB5D3C">
        <w:rPr>
          <w:rFonts w:ascii="Times New Roman" w:hAnsi="Times New Roman" w:cs="Times New Roman"/>
          <w:b/>
          <w:sz w:val="24"/>
          <w:szCs w:val="24"/>
        </w:rPr>
        <w:t>szórás végleges értéke</w:t>
      </w:r>
      <w:r w:rsidR="00372976" w:rsidRPr="00BB5D3C">
        <w:rPr>
          <w:rFonts w:ascii="Times New Roman" w:hAnsi="Times New Roman" w:cs="Times New Roman"/>
          <w:sz w:val="24"/>
          <w:szCs w:val="24"/>
        </w:rPr>
        <w:t>)</w:t>
      </w:r>
      <w:r w:rsidR="00E120FA" w:rsidRPr="00BB5D3C">
        <w:rPr>
          <w:rFonts w:ascii="Times New Roman" w:hAnsi="Times New Roman" w:cs="Times New Roman"/>
          <w:sz w:val="24"/>
          <w:szCs w:val="24"/>
        </w:rPr>
        <w:t xml:space="preserve"> konstansok</w:t>
      </w:r>
      <w:proofErr w:type="gramStart"/>
      <w:r w:rsidR="006B786A">
        <w:rPr>
          <w:rFonts w:ascii="Times New Roman" w:hAnsi="Times New Roman" w:cs="Times New Roman"/>
          <w:sz w:val="24"/>
          <w:szCs w:val="24"/>
        </w:rPr>
        <w:t>.</w:t>
      </w:r>
      <w:r w:rsidR="00E120FA" w:rsidRPr="00BB5D3C">
        <w:rPr>
          <w:rFonts w:ascii="Times New Roman" w:hAnsi="Times New Roman" w:cs="Times New Roman"/>
          <w:sz w:val="24"/>
          <w:szCs w:val="24"/>
        </w:rPr>
        <w:t>.</w:t>
      </w:r>
      <w:proofErr w:type="gramEnd"/>
      <w:r w:rsidR="00E120FA" w:rsidRPr="00BB5D3C">
        <w:rPr>
          <w:rFonts w:ascii="Times New Roman" w:hAnsi="Times New Roman" w:cs="Times New Roman"/>
          <w:sz w:val="24"/>
          <w:szCs w:val="24"/>
        </w:rPr>
        <w:t xml:space="preserve"> t az iteráció</w:t>
      </w:r>
      <w:r w:rsidR="009A10A6">
        <w:rPr>
          <w:rFonts w:ascii="Times New Roman" w:hAnsi="Times New Roman" w:cs="Times New Roman"/>
          <w:sz w:val="24"/>
          <w:szCs w:val="24"/>
        </w:rPr>
        <w:t xml:space="preserve"> aktuális</w:t>
      </w:r>
      <w:r w:rsidR="00E120FA" w:rsidRPr="00BB5D3C">
        <w:rPr>
          <w:rFonts w:ascii="Times New Roman" w:hAnsi="Times New Roman" w:cs="Times New Roman"/>
          <w:sz w:val="24"/>
          <w:szCs w:val="24"/>
        </w:rPr>
        <w:t xml:space="preserve">, </w:t>
      </w:r>
      <w:proofErr w:type="spellStart"/>
      <w:r w:rsidR="00E120FA" w:rsidRPr="00BB5D3C">
        <w:rPr>
          <w:rFonts w:ascii="Times New Roman" w:hAnsi="Times New Roman" w:cs="Times New Roman"/>
          <w:sz w:val="24"/>
          <w:szCs w:val="24"/>
        </w:rPr>
        <w:t>t</w:t>
      </w:r>
      <w:r w:rsidR="00E120FA" w:rsidRPr="00BB5D3C">
        <w:rPr>
          <w:rFonts w:ascii="Times New Roman" w:hAnsi="Times New Roman" w:cs="Times New Roman"/>
          <w:sz w:val="24"/>
          <w:szCs w:val="24"/>
          <w:vertAlign w:val="subscript"/>
        </w:rPr>
        <w:t>max</w:t>
      </w:r>
      <w:proofErr w:type="spellEnd"/>
      <w:r w:rsidR="00E120FA" w:rsidRPr="00BB5D3C">
        <w:rPr>
          <w:rFonts w:ascii="Times New Roman" w:hAnsi="Times New Roman" w:cs="Times New Roman"/>
          <w:sz w:val="24"/>
          <w:szCs w:val="24"/>
        </w:rPr>
        <w:t xml:space="preserve"> pedig az iterációk maximális számát jelöli, jelen esetben ez 100 volt. Az ábrán jól látható, hogyan csökken a Gauss-görbe </w:t>
      </w:r>
      <w:proofErr w:type="spellStart"/>
      <w:r w:rsidR="00E120FA" w:rsidRPr="00BB5D3C">
        <w:rPr>
          <w:rFonts w:ascii="Times New Roman" w:hAnsi="Times New Roman" w:cs="Times New Roman"/>
          <w:sz w:val="24"/>
          <w:szCs w:val="24"/>
        </w:rPr>
        <w:t>félértékszélessége</w:t>
      </w:r>
      <w:proofErr w:type="spellEnd"/>
      <w:r w:rsidR="00E120FA" w:rsidRPr="00BB5D3C">
        <w:rPr>
          <w:rFonts w:ascii="Times New Roman" w:hAnsi="Times New Roman" w:cs="Times New Roman"/>
          <w:sz w:val="24"/>
          <w:szCs w:val="24"/>
        </w:rPr>
        <w:t xml:space="preserve"> az iterációk számának növekedésével. </w:t>
      </w:r>
    </w:p>
    <w:p w:rsidR="00CA1A8A" w:rsidRPr="00BB5D3C" w:rsidRDefault="00EF6323" w:rsidP="009A10A6">
      <w:pPr>
        <w:keepNext/>
        <w:spacing w:line="360" w:lineRule="auto"/>
        <w:jc w:val="center"/>
      </w:pPr>
      <w:r w:rsidRPr="00BB5D3C">
        <w:rPr>
          <w:rFonts w:ascii="Times New Roman" w:hAnsi="Times New Roman" w:cs="Times New Roman"/>
          <w:noProof/>
          <w:sz w:val="24"/>
          <w:szCs w:val="24"/>
          <w:lang w:eastAsia="hu-HU"/>
        </w:rPr>
        <w:lastRenderedPageBreak/>
        <w:drawing>
          <wp:inline distT="0" distB="0" distL="0" distR="0">
            <wp:extent cx="3257550" cy="2009391"/>
            <wp:effectExtent l="19050" t="0" r="0" b="0"/>
            <wp:docPr id="10" name="Kép 9"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27" cstate="print"/>
                    <a:stretch>
                      <a:fillRect/>
                    </a:stretch>
                  </pic:blipFill>
                  <pic:spPr>
                    <a:xfrm>
                      <a:off x="0" y="0"/>
                      <a:ext cx="3257550" cy="2009391"/>
                    </a:xfrm>
                    <a:prstGeom prst="rect">
                      <a:avLst/>
                    </a:prstGeom>
                  </pic:spPr>
                </pic:pic>
              </a:graphicData>
            </a:graphic>
          </wp:inline>
        </w:drawing>
      </w:r>
    </w:p>
    <w:p w:rsidR="00EF6323" w:rsidRPr="00BB5D3C" w:rsidRDefault="000A12AE" w:rsidP="00CA1A8A">
      <w:pPr>
        <w:pStyle w:val="Kpalrs"/>
        <w:jc w:val="center"/>
        <w:rPr>
          <w:rFonts w:cs="Times New Roman"/>
          <w:sz w:val="20"/>
          <w:szCs w:val="20"/>
        </w:rPr>
      </w:pPr>
      <w:r w:rsidRPr="00BB5D3C">
        <w:rPr>
          <w:rFonts w:cs="Times New Roman"/>
          <w:sz w:val="20"/>
          <w:szCs w:val="20"/>
        </w:rPr>
        <w:fldChar w:fldCharType="begin"/>
      </w:r>
      <w:r w:rsidR="00CA1A8A" w:rsidRPr="00BB5D3C">
        <w:rPr>
          <w:rFonts w:cs="Times New Roman"/>
          <w:sz w:val="20"/>
          <w:szCs w:val="20"/>
        </w:rPr>
        <w:instrText xml:space="preserve"> SEQ ábra \* ARABIC </w:instrText>
      </w:r>
      <w:r w:rsidRPr="00BB5D3C">
        <w:rPr>
          <w:rFonts w:cs="Times New Roman"/>
          <w:sz w:val="20"/>
          <w:szCs w:val="20"/>
        </w:rPr>
        <w:fldChar w:fldCharType="separate"/>
      </w:r>
      <w:r w:rsidR="00B35BCD">
        <w:rPr>
          <w:rFonts w:cs="Times New Roman"/>
          <w:noProof/>
          <w:sz w:val="20"/>
          <w:szCs w:val="20"/>
        </w:rPr>
        <w:t>12</w:t>
      </w:r>
      <w:r w:rsidRPr="00BB5D3C">
        <w:rPr>
          <w:rFonts w:cs="Times New Roman"/>
          <w:sz w:val="20"/>
          <w:szCs w:val="20"/>
        </w:rPr>
        <w:fldChar w:fldCharType="end"/>
      </w:r>
      <w:r w:rsidR="00CA1A8A" w:rsidRPr="00BB5D3C">
        <w:rPr>
          <w:rFonts w:cs="Times New Roman"/>
          <w:sz w:val="20"/>
          <w:szCs w:val="20"/>
        </w:rPr>
        <w:t>. ábra. A szomszédossági függvény alakja 1, 30 és 100 iteráció után.</w:t>
      </w:r>
    </w:p>
    <w:p w:rsidR="00300E2F" w:rsidRDefault="00A71E9C" w:rsidP="009A10A6">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Természetesen a σ(t) más alakot is felvehet, azzal a feltétellel, hogy monoton csökkenő skaláris függvénye legyen t-nek. A programomban a </w:t>
      </w:r>
      <w:r w:rsidR="009A10A6">
        <w:rPr>
          <w:rFonts w:ascii="Times New Roman" w:hAnsi="Times New Roman" w:cs="Times New Roman"/>
          <w:sz w:val="24"/>
          <w:szCs w:val="24"/>
        </w:rPr>
        <w:t>(8) számú függvényt valósítottam meg.</w:t>
      </w:r>
      <w:r w:rsidR="00DF2232">
        <w:rPr>
          <w:rFonts w:ascii="Times New Roman" w:hAnsi="Times New Roman" w:cs="Times New Roman"/>
          <w:sz w:val="24"/>
          <w:szCs w:val="24"/>
        </w:rPr>
        <w:t xml:space="preserve"> A 6. kódrészlet alapján </w:t>
      </w:r>
      <w:proofErr w:type="spellStart"/>
      <w:r w:rsidR="00DF2232" w:rsidRPr="00BB5D3C">
        <w:rPr>
          <w:rFonts w:ascii="Times New Roman" w:hAnsi="Times New Roman" w:cs="Times New Roman"/>
          <w:sz w:val="24"/>
          <w:szCs w:val="24"/>
        </w:rPr>
        <w:t>σ</w:t>
      </w:r>
      <w:r w:rsidR="00DF2232" w:rsidRPr="00BB5D3C">
        <w:rPr>
          <w:rFonts w:ascii="Times New Roman" w:hAnsi="Times New Roman" w:cs="Times New Roman"/>
          <w:sz w:val="24"/>
          <w:szCs w:val="24"/>
          <w:vertAlign w:val="subscript"/>
        </w:rPr>
        <w:t>i</w:t>
      </w:r>
      <w:r w:rsidR="00DF2232">
        <w:rPr>
          <w:rFonts w:ascii="Times New Roman" w:hAnsi="Times New Roman" w:cs="Times New Roman"/>
          <w:sz w:val="24"/>
          <w:szCs w:val="24"/>
        </w:rPr>
        <w:t>-t</w:t>
      </w:r>
      <w:proofErr w:type="spellEnd"/>
      <w:r w:rsidR="00DF2232">
        <w:rPr>
          <w:rFonts w:ascii="Times New Roman" w:hAnsi="Times New Roman" w:cs="Times New Roman"/>
          <w:sz w:val="24"/>
          <w:szCs w:val="24"/>
        </w:rPr>
        <w:t xml:space="preserve"> </w:t>
      </w:r>
      <w:r w:rsidR="003400F2">
        <w:rPr>
          <w:rFonts w:ascii="Times New Roman" w:hAnsi="Times New Roman" w:cs="Times New Roman"/>
          <w:sz w:val="24"/>
          <w:szCs w:val="24"/>
        </w:rPr>
        <w:t xml:space="preserve">az SDI (standard </w:t>
      </w:r>
      <w:proofErr w:type="spellStart"/>
      <w:r w:rsidR="003400F2">
        <w:rPr>
          <w:rFonts w:ascii="Times New Roman" w:hAnsi="Times New Roman" w:cs="Times New Roman"/>
          <w:sz w:val="24"/>
          <w:szCs w:val="24"/>
        </w:rPr>
        <w:t>deviation</w:t>
      </w:r>
      <w:proofErr w:type="spellEnd"/>
      <w:r w:rsidR="003400F2">
        <w:rPr>
          <w:rFonts w:ascii="Times New Roman" w:hAnsi="Times New Roman" w:cs="Times New Roman"/>
          <w:sz w:val="24"/>
          <w:szCs w:val="24"/>
        </w:rPr>
        <w:t xml:space="preserve"> </w:t>
      </w:r>
      <w:proofErr w:type="spellStart"/>
      <w:r w:rsidR="003400F2">
        <w:rPr>
          <w:rFonts w:ascii="Times New Roman" w:hAnsi="Times New Roman" w:cs="Times New Roman"/>
          <w:sz w:val="24"/>
          <w:szCs w:val="24"/>
        </w:rPr>
        <w:t>initial</w:t>
      </w:r>
      <w:proofErr w:type="spellEnd"/>
      <w:r w:rsidR="003400F2">
        <w:rPr>
          <w:rFonts w:ascii="Times New Roman" w:hAnsi="Times New Roman" w:cs="Times New Roman"/>
          <w:sz w:val="24"/>
          <w:szCs w:val="24"/>
        </w:rPr>
        <w:t xml:space="preserve">), míg </w:t>
      </w:r>
      <w:proofErr w:type="spellStart"/>
      <w:r w:rsidR="003400F2" w:rsidRPr="00BB5D3C">
        <w:rPr>
          <w:rFonts w:ascii="Times New Roman" w:hAnsi="Times New Roman" w:cs="Times New Roman"/>
          <w:sz w:val="24"/>
          <w:szCs w:val="24"/>
        </w:rPr>
        <w:t>σ</w:t>
      </w:r>
      <w:r w:rsidR="003400F2">
        <w:rPr>
          <w:rFonts w:ascii="Times New Roman" w:hAnsi="Times New Roman" w:cs="Times New Roman"/>
          <w:sz w:val="24"/>
          <w:szCs w:val="24"/>
          <w:vertAlign w:val="subscript"/>
        </w:rPr>
        <w:t>f</w:t>
      </w:r>
      <w:r w:rsidR="003400F2">
        <w:rPr>
          <w:rFonts w:ascii="Times New Roman" w:hAnsi="Times New Roman" w:cs="Times New Roman"/>
          <w:sz w:val="24"/>
          <w:szCs w:val="24"/>
        </w:rPr>
        <w:t>-t</w:t>
      </w:r>
      <w:proofErr w:type="spellEnd"/>
      <w:r w:rsidR="003400F2">
        <w:rPr>
          <w:rFonts w:ascii="Times New Roman" w:hAnsi="Times New Roman" w:cs="Times New Roman"/>
          <w:sz w:val="24"/>
          <w:szCs w:val="24"/>
        </w:rPr>
        <w:t xml:space="preserve"> az SDF (standard </w:t>
      </w:r>
      <w:proofErr w:type="spellStart"/>
      <w:r w:rsidR="003400F2">
        <w:rPr>
          <w:rFonts w:ascii="Times New Roman" w:hAnsi="Times New Roman" w:cs="Times New Roman"/>
          <w:sz w:val="24"/>
          <w:szCs w:val="24"/>
        </w:rPr>
        <w:t>deviation</w:t>
      </w:r>
      <w:proofErr w:type="spellEnd"/>
      <w:r w:rsidR="003400F2">
        <w:rPr>
          <w:rFonts w:ascii="Times New Roman" w:hAnsi="Times New Roman" w:cs="Times New Roman"/>
          <w:sz w:val="24"/>
          <w:szCs w:val="24"/>
        </w:rPr>
        <w:t xml:space="preserve"> </w:t>
      </w:r>
      <w:proofErr w:type="spellStart"/>
      <w:r w:rsidR="003400F2">
        <w:rPr>
          <w:rFonts w:ascii="Times New Roman" w:hAnsi="Times New Roman" w:cs="Times New Roman"/>
          <w:sz w:val="24"/>
          <w:szCs w:val="24"/>
        </w:rPr>
        <w:t>final</w:t>
      </w:r>
      <w:proofErr w:type="spellEnd"/>
      <w:r w:rsidR="003400F2">
        <w:rPr>
          <w:rFonts w:ascii="Times New Roman" w:hAnsi="Times New Roman" w:cs="Times New Roman"/>
          <w:sz w:val="24"/>
          <w:szCs w:val="24"/>
        </w:rPr>
        <w:t xml:space="preserve">) változókkal jelöltem. </w:t>
      </w:r>
    </w:p>
    <w:bookmarkStart w:id="26" w:name="_MON_1618892107"/>
    <w:bookmarkEnd w:id="26"/>
    <w:p w:rsidR="006B786A" w:rsidRDefault="006B786A" w:rsidP="006B786A">
      <w:pPr>
        <w:pStyle w:val="Kpalrs"/>
        <w:jc w:val="center"/>
        <w:rPr>
          <w:rFonts w:cs="Times New Roman"/>
          <w:color w:val="auto"/>
          <w:sz w:val="20"/>
          <w:szCs w:val="20"/>
        </w:rPr>
      </w:pPr>
      <w:r>
        <w:rPr>
          <w:rFonts w:ascii="Consolas" w:hAnsi="Consolas" w:cs="Consolas"/>
          <w:color w:val="0000FF"/>
          <w:sz w:val="19"/>
          <w:szCs w:val="19"/>
        </w:rPr>
        <w:object w:dxaOrig="9072" w:dyaOrig="1346">
          <v:shape id="_x0000_i1029" type="#_x0000_t75" style="width:453.9pt;height:67.4pt" o:ole="">
            <v:imagedata r:id="rId28" o:title=""/>
          </v:shape>
          <o:OLEObject Type="Embed" ProgID="Word.OpenDocumentText.12" ShapeID="_x0000_i1029" DrawAspect="Content" ObjectID="_1618898030" r:id="rId29"/>
        </w:object>
      </w:r>
      <w:r>
        <w:rPr>
          <w:rFonts w:cs="Times New Roman"/>
          <w:color w:val="auto"/>
          <w:sz w:val="20"/>
          <w:szCs w:val="20"/>
        </w:rPr>
        <w:t>5</w:t>
      </w:r>
      <w:r w:rsidRPr="00350E1E">
        <w:rPr>
          <w:rFonts w:cs="Times New Roman"/>
          <w:color w:val="auto"/>
          <w:sz w:val="20"/>
          <w:szCs w:val="20"/>
        </w:rPr>
        <w:t>. Kódrészlet</w:t>
      </w:r>
    </w:p>
    <w:p w:rsidR="009A10A6" w:rsidRPr="009A10A6" w:rsidRDefault="009A10A6" w:rsidP="006B786A">
      <w:pPr>
        <w:autoSpaceDE w:val="0"/>
        <w:autoSpaceDN w:val="0"/>
        <w:adjustRightInd w:val="0"/>
        <w:spacing w:after="240" w:line="240" w:lineRule="auto"/>
        <w:rPr>
          <w:rFonts w:ascii="Arial Black" w:hAnsi="Arial Black" w:cs="Consolas"/>
          <w:color w:val="000000"/>
          <w:sz w:val="19"/>
          <w:szCs w:val="19"/>
        </w:rPr>
      </w:pPr>
    </w:p>
    <w:p w:rsidR="00C81C64" w:rsidRDefault="00C81C64" w:rsidP="00587CE3">
      <w:pPr>
        <w:pStyle w:val="Cmsor3"/>
      </w:pPr>
      <w:r w:rsidRPr="00BB5D3C">
        <w:t xml:space="preserve"> </w:t>
      </w:r>
      <w:bookmarkStart w:id="27" w:name="_Toc8285161"/>
      <w:r w:rsidR="00587CE3">
        <w:t xml:space="preserve">3.4.5. </w:t>
      </w:r>
      <w:r w:rsidRPr="00BB5D3C">
        <w:t>A tanulási együttható</w:t>
      </w:r>
      <w:bookmarkEnd w:id="27"/>
    </w:p>
    <w:p w:rsidR="00587CE3" w:rsidRPr="00587CE3" w:rsidRDefault="00587CE3" w:rsidP="00587CE3"/>
    <w:p w:rsidR="00303F49" w:rsidRPr="00BB5D3C" w:rsidRDefault="00303F49" w:rsidP="00303F49">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w:t>
      </w:r>
      <w:r w:rsidRPr="00BB5D3C">
        <w:rPr>
          <w:rFonts w:ascii="Times New Roman" w:hAnsi="Times New Roman" w:cs="Times New Roman"/>
          <w:b/>
          <w:sz w:val="24"/>
          <w:szCs w:val="24"/>
        </w:rPr>
        <w:t>tanulási együttható</w:t>
      </w:r>
      <w:r w:rsidRPr="00BB5D3C">
        <w:rPr>
          <w:rFonts w:ascii="Times New Roman" w:hAnsi="Times New Roman" w:cs="Times New Roman"/>
          <w:sz w:val="24"/>
          <w:szCs w:val="24"/>
        </w:rPr>
        <w:t xml:space="preserve"> adja meg, hogy a szomszédossági függvény által lefedett neuronok csoportja milyen mértékben adaptálódjon az adott bemeneti adat</w:t>
      </w:r>
      <w:r w:rsidR="00C15057">
        <w:rPr>
          <w:rFonts w:ascii="Times New Roman" w:hAnsi="Times New Roman" w:cs="Times New Roman"/>
          <w:sz w:val="24"/>
          <w:szCs w:val="24"/>
        </w:rPr>
        <w:t>halmaz</w:t>
      </w:r>
      <w:r w:rsidRPr="00BB5D3C">
        <w:rPr>
          <w:rFonts w:ascii="Times New Roman" w:hAnsi="Times New Roman" w:cs="Times New Roman"/>
          <w:sz w:val="24"/>
          <w:szCs w:val="24"/>
        </w:rPr>
        <w:t xml:space="preserve">hoz. Ennek az értékét adja meg az </w:t>
      </w:r>
      <w:r w:rsidRPr="00BB5D3C">
        <w:rPr>
          <w:rFonts w:ascii="Times New Roman" w:hAnsi="Times New Roman" w:cs="Times New Roman"/>
          <w:b/>
          <w:sz w:val="24"/>
          <w:szCs w:val="24"/>
        </w:rPr>
        <w:t>α(t) függvény</w:t>
      </w:r>
      <w:r w:rsidRPr="00BB5D3C">
        <w:rPr>
          <w:rFonts w:ascii="Times New Roman" w:hAnsi="Times New Roman" w:cs="Times New Roman"/>
          <w:sz w:val="24"/>
          <w:szCs w:val="24"/>
        </w:rPr>
        <w:t xml:space="preserve">, </w:t>
      </w:r>
      <w:r w:rsidR="0022361A" w:rsidRPr="00BB5D3C">
        <w:rPr>
          <w:rFonts w:ascii="Times New Roman" w:hAnsi="Times New Roman" w:cs="Times New Roman"/>
          <w:sz w:val="24"/>
          <w:szCs w:val="24"/>
        </w:rPr>
        <w:t>amely monoton csökkenő</w:t>
      </w:r>
      <w:r w:rsidR="00AB5FA0" w:rsidRPr="00BB5D3C">
        <w:rPr>
          <w:rFonts w:ascii="Times New Roman" w:hAnsi="Times New Roman" w:cs="Times New Roman"/>
          <w:sz w:val="24"/>
          <w:szCs w:val="24"/>
        </w:rPr>
        <w:t xml:space="preserve">. </w:t>
      </w:r>
      <w:r w:rsidR="0022361A" w:rsidRPr="00BB5D3C">
        <w:rPr>
          <w:rFonts w:ascii="Times New Roman" w:hAnsi="Times New Roman" w:cs="Times New Roman"/>
          <w:sz w:val="24"/>
          <w:szCs w:val="24"/>
        </w:rPr>
        <w:t>Leggyakoribb formái</w:t>
      </w:r>
      <w:r w:rsidR="00EB7771">
        <w:rPr>
          <w:rFonts w:ascii="Times New Roman" w:hAnsi="Times New Roman" w:cs="Times New Roman"/>
          <w:sz w:val="24"/>
          <w:szCs w:val="24"/>
        </w:rPr>
        <w:t xml:space="preserve"> a</w:t>
      </w:r>
      <w:r w:rsidR="0022361A" w:rsidRPr="00BB5D3C">
        <w:rPr>
          <w:rFonts w:ascii="Times New Roman" w:hAnsi="Times New Roman" w:cs="Times New Roman"/>
          <w:sz w:val="24"/>
          <w:szCs w:val="24"/>
        </w:rPr>
        <w:t xml:space="preserve"> lineáris, </w:t>
      </w:r>
      <w:r w:rsidR="00EB7771">
        <w:rPr>
          <w:rFonts w:ascii="Times New Roman" w:hAnsi="Times New Roman" w:cs="Times New Roman"/>
          <w:sz w:val="24"/>
          <w:szCs w:val="24"/>
        </w:rPr>
        <w:t>eltelt idővel fordítottan arányos</w:t>
      </w:r>
      <w:r w:rsidR="0022361A" w:rsidRPr="00BB5D3C">
        <w:rPr>
          <w:rFonts w:ascii="Times New Roman" w:hAnsi="Times New Roman" w:cs="Times New Roman"/>
          <w:sz w:val="24"/>
          <w:szCs w:val="24"/>
        </w:rPr>
        <w:t xml:space="preserve">, és </w:t>
      </w:r>
      <w:r w:rsidR="00EB7771">
        <w:rPr>
          <w:rFonts w:ascii="Times New Roman" w:hAnsi="Times New Roman" w:cs="Times New Roman"/>
          <w:sz w:val="24"/>
          <w:szCs w:val="24"/>
        </w:rPr>
        <w:t>a hatványsoros függvények, ezek képletei:</w:t>
      </w:r>
    </w:p>
    <w:p w:rsidR="0022361A" w:rsidRPr="00BB5D3C" w:rsidRDefault="00A03A2F" w:rsidP="003400F2">
      <w:pPr>
        <w:pStyle w:val="Listaszerbekezds"/>
        <w:numPr>
          <w:ilvl w:val="0"/>
          <w:numId w:val="38"/>
        </w:numPr>
        <w:spacing w:line="360" w:lineRule="auto"/>
        <w:rPr>
          <w:rFonts w:ascii="Times New Roman" w:hAnsi="Times New Roman" w:cs="Times New Roman"/>
          <w:sz w:val="24"/>
          <w:szCs w:val="24"/>
        </w:rPr>
      </w:pPr>
      <w:r w:rsidRPr="00BB5D3C">
        <w:rPr>
          <w:rFonts w:ascii="Times New Roman" w:eastAsiaTheme="minorEastAsia" w:hAnsi="Times New Roman" w:cs="Times New Roman"/>
          <w:sz w:val="24"/>
          <w:szCs w:val="24"/>
        </w:rPr>
        <w:t>lineáris:</w:t>
      </w:r>
      <w:r w:rsidRPr="00BB5D3C">
        <w:rPr>
          <w:rFonts w:ascii="Times New Roman" w:eastAsiaTheme="minorEastAsia" w:hAnsi="Times New Roman" w:cs="Times New Roman"/>
          <w:sz w:val="28"/>
          <w:szCs w:val="28"/>
        </w:rPr>
        <w:tab/>
      </w:r>
      <w:r w:rsidRPr="00BB5D3C">
        <w:rPr>
          <w:rFonts w:ascii="Times New Roman" w:eastAsiaTheme="minorEastAsia" w:hAnsi="Times New Roman" w:cs="Times New Roman"/>
          <w:sz w:val="28"/>
          <w:szCs w:val="28"/>
        </w:rPr>
        <w:tab/>
      </w:r>
      <w:r w:rsidR="00EB7771">
        <w:rPr>
          <w:rFonts w:ascii="Times New Roman" w:eastAsiaTheme="minorEastAsia" w:hAnsi="Times New Roman" w:cs="Times New Roman"/>
          <w:sz w:val="28"/>
          <w:szCs w:val="28"/>
        </w:rPr>
        <w:tab/>
      </w:r>
      <w:r w:rsidR="00EB7771">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f>
          <m:fPr>
            <m:ctrlPr>
              <w:rPr>
                <w:rFonts w:ascii="Cambria Math" w:eastAsiaTheme="minorEastAsia" w:hAnsi="Cambria Math" w:cs="Times New Roman"/>
                <w:i/>
                <w:sz w:val="28"/>
                <w:szCs w:val="28"/>
              </w:rPr>
            </m:ctrlPr>
          </m:fPr>
          <m:num>
            <w:proofErr w:type="gramStart"/>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t</m:t>
            </m:r>
          </m:den>
        </m:f>
      </m:oMath>
      <w:r w:rsidRPr="00BB5D3C">
        <w:rPr>
          <w:rFonts w:ascii="Times New Roman" w:eastAsiaTheme="minorEastAsia" w:hAnsi="Times New Roman" w:cs="Times New Roman"/>
          <w:sz w:val="28"/>
          <w:szCs w:val="28"/>
        </w:rPr>
        <w:t xml:space="preserve"> </w:t>
      </w:r>
      <w:r w:rsidR="003400F2">
        <w:rPr>
          <w:rFonts w:ascii="Times New Roman" w:eastAsiaTheme="minorEastAsia" w:hAnsi="Times New Roman" w:cs="Times New Roman"/>
          <w:sz w:val="28"/>
          <w:szCs w:val="28"/>
        </w:rPr>
        <w:t xml:space="preserve">                               </w:t>
      </w:r>
      <w:r w:rsidR="003400F2" w:rsidRPr="00A90C7A">
        <w:rPr>
          <w:rFonts w:ascii="Times New Roman" w:eastAsiaTheme="minorEastAsia" w:hAnsi="Times New Roman" w:cs="Times New Roman"/>
          <w:sz w:val="28"/>
          <w:szCs w:val="28"/>
        </w:rPr>
        <w:t>(</w:t>
      </w:r>
      <w:proofErr w:type="gramEnd"/>
      <w:r w:rsidR="003400F2">
        <w:rPr>
          <w:rFonts w:ascii="Times New Roman" w:eastAsiaTheme="minorEastAsia" w:hAnsi="Times New Roman" w:cs="Times New Roman"/>
          <w:sz w:val="28"/>
          <w:szCs w:val="28"/>
        </w:rPr>
        <w:t>9</w:t>
      </w:r>
      <w:r w:rsidR="003400F2" w:rsidRPr="00A90C7A">
        <w:rPr>
          <w:rFonts w:ascii="Times New Roman" w:eastAsiaTheme="minorEastAsia" w:hAnsi="Times New Roman" w:cs="Times New Roman"/>
          <w:sz w:val="28"/>
          <w:szCs w:val="28"/>
        </w:rPr>
        <w:t>)</w:t>
      </w:r>
    </w:p>
    <w:p w:rsidR="00A03A2F" w:rsidRPr="00BB5D3C" w:rsidRDefault="00EB7771" w:rsidP="003400F2">
      <w:pPr>
        <w:pStyle w:val="Listaszerbekezds"/>
        <w:numPr>
          <w:ilvl w:val="0"/>
          <w:numId w:val="38"/>
        </w:numPr>
        <w:spacing w:line="360" w:lineRule="auto"/>
        <w:jc w:val="both"/>
        <w:rPr>
          <w:rFonts w:ascii="Times New Roman" w:eastAsiaTheme="minorEastAsia" w:hAnsi="Times New Roman" w:cs="Times New Roman"/>
          <w:sz w:val="28"/>
          <w:szCs w:val="28"/>
        </w:rPr>
      </w:pPr>
      <w:r w:rsidRPr="00EB7771">
        <w:rPr>
          <w:rFonts w:ascii="Times New Roman" w:eastAsiaTheme="minorEastAsia" w:hAnsi="Times New Roman" w:cs="Times New Roman"/>
          <w:sz w:val="24"/>
          <w:szCs w:val="24"/>
        </w:rPr>
        <w:t>eltelt idővel fordítottan arányos</w:t>
      </w:r>
      <w:r w:rsidR="00A03A2F" w:rsidRPr="00BB5D3C">
        <w:rPr>
          <w:rFonts w:ascii="Times New Roman" w:eastAsiaTheme="minorEastAsia" w:hAnsi="Times New Roman" w:cs="Times New Roman"/>
          <w:sz w:val="24"/>
          <w:szCs w:val="24"/>
        </w:rPr>
        <w:t>:</w:t>
      </w:r>
      <w:r w:rsidR="00A03A2F" w:rsidRPr="00BB5D3C">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t,T</m:t>
            </m:r>
          </m:e>
        </m:d>
        <m:r>
          <w:rPr>
            <w:rFonts w:ascii="Cambria Math" w:eastAsiaTheme="minorEastAsia" w:hAnsi="Cambria Math" w:cs="Times New Roman"/>
            <w:sz w:val="28"/>
            <w:szCs w:val="28"/>
          </w:rPr>
          <m:t>= 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w:proofErr w:type="gramStart"/>
                    <m:r>
                      <m:rPr>
                        <m:sty m:val="p"/>
                      </m:rPr>
                      <w:rPr>
                        <w:rFonts w:ascii="Cambria Math" w:eastAsiaTheme="minorEastAsia" w:hAnsi="Cambria Math" w:cs="Times New Roman"/>
                        <w:sz w:val="28"/>
                        <w:szCs w:val="28"/>
                      </w:rPr>
                      <m:t>max</m:t>
                    </m:r>
                  </m:sub>
                </m:sSub>
              </m:den>
            </m:f>
          </m:e>
        </m:d>
      </m:oMath>
      <w:r w:rsidR="004969EF">
        <w:rPr>
          <w:rFonts w:ascii="Times New Roman" w:eastAsiaTheme="minorEastAsia" w:hAnsi="Times New Roman" w:cs="Times New Roman"/>
          <w:sz w:val="28"/>
          <w:szCs w:val="28"/>
        </w:rPr>
        <w:t xml:space="preserve">          </w:t>
      </w:r>
      <w:r w:rsidR="004969EF" w:rsidRPr="00A90C7A">
        <w:rPr>
          <w:rFonts w:ascii="Times New Roman" w:eastAsiaTheme="minorEastAsia" w:hAnsi="Times New Roman" w:cs="Times New Roman"/>
          <w:sz w:val="28"/>
          <w:szCs w:val="28"/>
        </w:rPr>
        <w:t>(</w:t>
      </w:r>
      <w:proofErr w:type="gramEnd"/>
      <w:r w:rsidR="004969EF">
        <w:rPr>
          <w:rFonts w:ascii="Times New Roman" w:eastAsiaTheme="minorEastAsia" w:hAnsi="Times New Roman" w:cs="Times New Roman"/>
          <w:sz w:val="28"/>
          <w:szCs w:val="28"/>
        </w:rPr>
        <w:t>10</w:t>
      </w:r>
      <w:r w:rsidR="004969EF" w:rsidRPr="00A90C7A">
        <w:rPr>
          <w:rFonts w:ascii="Times New Roman" w:eastAsiaTheme="minorEastAsia" w:hAnsi="Times New Roman" w:cs="Times New Roman"/>
          <w:sz w:val="28"/>
          <w:szCs w:val="28"/>
        </w:rPr>
        <w:t>)</w:t>
      </w:r>
    </w:p>
    <w:p w:rsidR="00A03A2F" w:rsidRPr="00BB5D3C" w:rsidRDefault="00EB7771" w:rsidP="003400F2">
      <w:pPr>
        <w:pStyle w:val="Listaszerbekezds"/>
        <w:numPr>
          <w:ilvl w:val="0"/>
          <w:numId w:val="38"/>
        </w:num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hatványsoros</w:t>
      </w:r>
      <w:r w:rsidR="00A03A2F" w:rsidRPr="00BB5D3C">
        <w:rPr>
          <w:rFonts w:ascii="Times New Roman" w:eastAsiaTheme="minorEastAsia" w:hAnsi="Times New Roman" w:cs="Times New Roman"/>
          <w:sz w:val="24"/>
          <w:szCs w:val="24"/>
        </w:rPr>
        <w:t>:</w:t>
      </w:r>
      <w:r w:rsidR="00A03A2F" w:rsidRPr="00BB5D3C">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w:proofErr w:type="gramStart"/>
                    <m:r>
                      <m:rPr>
                        <m:sty m:val="p"/>
                      </m:rPr>
                      <w:rPr>
                        <w:rFonts w:ascii="Cambria Math" w:eastAsiaTheme="minorEastAsia" w:hAnsi="Cambria Math" w:cs="Times New Roman"/>
                        <w:sz w:val="28"/>
                        <w:szCs w:val="28"/>
                      </w:rPr>
                      <m:t>max</m:t>
                    </m:r>
                  </m:sub>
                </m:sSub>
              </m:den>
            </m:f>
          </m:sup>
        </m:sSup>
      </m:oMath>
      <w:r w:rsidR="003400F2" w:rsidRPr="00BB5D3C">
        <w:rPr>
          <w:rFonts w:ascii="Times New Roman" w:eastAsiaTheme="minorEastAsia" w:hAnsi="Times New Roman" w:cs="Times New Roman"/>
          <w:sz w:val="28"/>
          <w:szCs w:val="28"/>
        </w:rPr>
        <w:t xml:space="preserve"> </w:t>
      </w:r>
      <w:r w:rsidR="003400F2">
        <w:rPr>
          <w:rFonts w:ascii="Times New Roman" w:eastAsiaTheme="minorEastAsia" w:hAnsi="Times New Roman" w:cs="Times New Roman"/>
          <w:sz w:val="28"/>
          <w:szCs w:val="28"/>
        </w:rPr>
        <w:t xml:space="preserve">              </w:t>
      </w:r>
      <w:r w:rsidR="004969EF">
        <w:rPr>
          <w:rFonts w:ascii="Times New Roman" w:eastAsiaTheme="minorEastAsia" w:hAnsi="Times New Roman" w:cs="Times New Roman"/>
          <w:sz w:val="28"/>
          <w:szCs w:val="28"/>
        </w:rPr>
        <w:t xml:space="preserve">        </w:t>
      </w:r>
      <w:r w:rsidR="003400F2" w:rsidRPr="00A90C7A">
        <w:rPr>
          <w:rFonts w:ascii="Times New Roman" w:eastAsiaTheme="minorEastAsia" w:hAnsi="Times New Roman" w:cs="Times New Roman"/>
          <w:sz w:val="28"/>
          <w:szCs w:val="28"/>
        </w:rPr>
        <w:t>(</w:t>
      </w:r>
      <w:proofErr w:type="gramEnd"/>
      <w:r w:rsidR="003400F2">
        <w:rPr>
          <w:rFonts w:ascii="Times New Roman" w:eastAsiaTheme="minorEastAsia" w:hAnsi="Times New Roman" w:cs="Times New Roman"/>
          <w:sz w:val="28"/>
          <w:szCs w:val="28"/>
        </w:rPr>
        <w:t>11</w:t>
      </w:r>
      <w:r w:rsidR="003400F2" w:rsidRPr="00A90C7A">
        <w:rPr>
          <w:rFonts w:ascii="Times New Roman" w:eastAsiaTheme="minorEastAsia" w:hAnsi="Times New Roman" w:cs="Times New Roman"/>
          <w:sz w:val="28"/>
          <w:szCs w:val="28"/>
        </w:rPr>
        <w:t>)</w:t>
      </w:r>
    </w:p>
    <w:p w:rsidR="0022361A" w:rsidRPr="00BB5D3C" w:rsidRDefault="0022361A" w:rsidP="00303F49">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w:t>
      </w:r>
      <w:proofErr w:type="spellStart"/>
      <w:r w:rsidRPr="00BB5D3C">
        <w:rPr>
          <w:rFonts w:ascii="Times New Roman" w:hAnsi="Times New Roman" w:cs="Times New Roman"/>
          <w:sz w:val="24"/>
          <w:szCs w:val="24"/>
        </w:rPr>
        <w:t>Natita</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Wiboonsak</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Dusadee</w:t>
      </w:r>
      <w:proofErr w:type="spellEnd"/>
      <w:r w:rsidRPr="00BB5D3C">
        <w:rPr>
          <w:rFonts w:ascii="Times New Roman" w:hAnsi="Times New Roman" w:cs="Times New Roman"/>
          <w:sz w:val="24"/>
          <w:szCs w:val="24"/>
        </w:rPr>
        <w:t>, 2016)</w:t>
      </w:r>
      <w:r w:rsidR="00A03A2F" w:rsidRPr="00BB5D3C">
        <w:rPr>
          <w:rFonts w:ascii="Times New Roman" w:hAnsi="Times New Roman" w:cs="Times New Roman"/>
          <w:sz w:val="24"/>
          <w:szCs w:val="24"/>
        </w:rPr>
        <w:t>.</w:t>
      </w:r>
    </w:p>
    <w:p w:rsidR="001B1F4C" w:rsidRDefault="00852FA0" w:rsidP="00611219">
      <w:pPr>
        <w:spacing w:line="360" w:lineRule="auto"/>
        <w:ind w:firstLine="567"/>
        <w:jc w:val="both"/>
        <w:rPr>
          <w:rFonts w:ascii="Consolas" w:hAnsi="Consolas" w:cs="Consolas"/>
          <w:color w:val="000000"/>
          <w:sz w:val="19"/>
          <w:szCs w:val="19"/>
        </w:rPr>
      </w:pPr>
      <w:r w:rsidRPr="00BB5D3C">
        <w:rPr>
          <w:rFonts w:ascii="Times New Roman" w:hAnsi="Times New Roman" w:cs="Times New Roman"/>
          <w:sz w:val="24"/>
          <w:szCs w:val="24"/>
        </w:rPr>
        <w:lastRenderedPageBreak/>
        <w:t>A</w:t>
      </w:r>
      <w:r>
        <w:rPr>
          <w:rFonts w:ascii="Times New Roman" w:hAnsi="Times New Roman" w:cs="Times New Roman"/>
          <w:sz w:val="24"/>
          <w:szCs w:val="24"/>
        </w:rPr>
        <w:t xml:space="preserve"> programomban a (10) számú képletet alkalmaztam a tanulási együttható csökkentésére. (7. kódrészlet)</w:t>
      </w:r>
    </w:p>
    <w:bookmarkStart w:id="28" w:name="_MON_1618892521"/>
    <w:bookmarkEnd w:id="28"/>
    <w:p w:rsidR="00852FA0" w:rsidRPr="00701334" w:rsidRDefault="00701334" w:rsidP="00701334">
      <w:pPr>
        <w:spacing w:line="360" w:lineRule="auto"/>
        <w:ind w:firstLine="567"/>
        <w:jc w:val="center"/>
        <w:rPr>
          <w:rFonts w:cs="Times New Roman"/>
          <w:b/>
          <w:bCs/>
          <w:sz w:val="20"/>
          <w:szCs w:val="20"/>
        </w:rPr>
      </w:pPr>
      <w:r>
        <w:rPr>
          <w:rFonts w:ascii="Consolas" w:hAnsi="Consolas" w:cs="Consolas"/>
          <w:color w:val="000000"/>
          <w:sz w:val="19"/>
          <w:szCs w:val="19"/>
        </w:rPr>
        <w:object w:dxaOrig="9072" w:dyaOrig="1346">
          <v:shape id="_x0000_i1030" type="#_x0000_t75" style="width:453.9pt;height:67.4pt" o:ole="">
            <v:imagedata r:id="rId30" o:title=""/>
          </v:shape>
          <o:OLEObject Type="Embed" ProgID="Word.OpenDocumentText.12" ShapeID="_x0000_i1030" DrawAspect="Content" ObjectID="_1618898031" r:id="rId31"/>
        </w:object>
      </w:r>
      <w:r w:rsidR="00587CE3" w:rsidRPr="00701334">
        <w:rPr>
          <w:rFonts w:cs="Times New Roman"/>
          <w:b/>
          <w:bCs/>
          <w:sz w:val="20"/>
          <w:szCs w:val="20"/>
        </w:rPr>
        <w:t>6. Kódrészlet</w:t>
      </w:r>
    </w:p>
    <w:p w:rsidR="00D223DD" w:rsidRPr="00BB5D3C" w:rsidRDefault="00701334" w:rsidP="00701334">
      <w:pPr>
        <w:pStyle w:val="Cmsor3"/>
      </w:pPr>
      <w:bookmarkStart w:id="29" w:name="_Toc8285162"/>
      <w:r>
        <w:t xml:space="preserve">3.4.6. </w:t>
      </w:r>
      <w:r w:rsidR="00D223DD" w:rsidRPr="00BB5D3C">
        <w:t>Az iterációk számának megválasztása</w:t>
      </w:r>
      <w:bookmarkEnd w:id="29"/>
    </w:p>
    <w:p w:rsidR="00701334" w:rsidRDefault="00701334" w:rsidP="00852FA0">
      <w:pPr>
        <w:spacing w:line="360" w:lineRule="auto"/>
        <w:ind w:firstLine="567"/>
        <w:jc w:val="both"/>
        <w:rPr>
          <w:rFonts w:ascii="Times New Roman" w:hAnsi="Times New Roman" w:cs="Times New Roman"/>
          <w:sz w:val="24"/>
          <w:szCs w:val="24"/>
        </w:rPr>
      </w:pPr>
    </w:p>
    <w:p w:rsidR="0085220E" w:rsidRPr="00BB5D3C" w:rsidRDefault="00D223DD" w:rsidP="00852FA0">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Az iterációk </w:t>
      </w:r>
      <w:r w:rsidR="00593C5C" w:rsidRPr="00BB5D3C">
        <w:rPr>
          <w:rFonts w:ascii="Times New Roman" w:hAnsi="Times New Roman" w:cs="Times New Roman"/>
          <w:sz w:val="24"/>
          <w:szCs w:val="24"/>
        </w:rPr>
        <w:t>maximális</w:t>
      </w:r>
      <w:r w:rsidRPr="00BB5D3C">
        <w:rPr>
          <w:rFonts w:ascii="Times New Roman" w:hAnsi="Times New Roman" w:cs="Times New Roman"/>
          <w:sz w:val="24"/>
          <w:szCs w:val="24"/>
        </w:rPr>
        <w:t xml:space="preserve"> számát nehéz előre megállapítani, próbálgatással azonban ki lehet tapasztalni. Ha a térkép egy bizonyos mennyiségű iteráció után már nem változik, az azt jelenti, hogy a neurális háló már </w:t>
      </w:r>
      <w:r w:rsidR="006E2706">
        <w:rPr>
          <w:rFonts w:ascii="Times New Roman" w:hAnsi="Times New Roman" w:cs="Times New Roman"/>
          <w:sz w:val="24"/>
          <w:szCs w:val="24"/>
        </w:rPr>
        <w:t>„</w:t>
      </w:r>
      <w:r w:rsidRPr="00BB5D3C">
        <w:rPr>
          <w:rFonts w:ascii="Times New Roman" w:hAnsi="Times New Roman" w:cs="Times New Roman"/>
          <w:sz w:val="24"/>
          <w:szCs w:val="24"/>
        </w:rPr>
        <w:t>abbahagyta</w:t>
      </w:r>
      <w:r w:rsidR="006E2706">
        <w:rPr>
          <w:rFonts w:ascii="Times New Roman" w:hAnsi="Times New Roman" w:cs="Times New Roman"/>
          <w:sz w:val="24"/>
          <w:szCs w:val="24"/>
        </w:rPr>
        <w:t>”</w:t>
      </w:r>
      <w:r w:rsidRPr="00BB5D3C">
        <w:rPr>
          <w:rFonts w:ascii="Times New Roman" w:hAnsi="Times New Roman" w:cs="Times New Roman"/>
          <w:sz w:val="24"/>
          <w:szCs w:val="24"/>
        </w:rPr>
        <w:t xml:space="preserve"> a tanulást</w:t>
      </w:r>
      <w:r w:rsidR="00D0440A">
        <w:rPr>
          <w:rFonts w:ascii="Times New Roman" w:hAnsi="Times New Roman" w:cs="Times New Roman"/>
          <w:sz w:val="24"/>
          <w:szCs w:val="24"/>
        </w:rPr>
        <w:t>.</w:t>
      </w:r>
      <w:r w:rsidRPr="00BB5D3C">
        <w:rPr>
          <w:rFonts w:ascii="Times New Roman" w:hAnsi="Times New Roman" w:cs="Times New Roman"/>
          <w:sz w:val="24"/>
          <w:szCs w:val="24"/>
        </w:rPr>
        <w:t xml:space="preserve"> </w:t>
      </w:r>
      <w:r w:rsidR="00D0440A">
        <w:rPr>
          <w:rFonts w:ascii="Times New Roman" w:hAnsi="Times New Roman" w:cs="Times New Roman"/>
          <w:sz w:val="24"/>
          <w:szCs w:val="24"/>
        </w:rPr>
        <w:t>E</w:t>
      </w:r>
      <w:r w:rsidRPr="00BB5D3C">
        <w:rPr>
          <w:rFonts w:ascii="Times New Roman" w:hAnsi="Times New Roman" w:cs="Times New Roman"/>
          <w:sz w:val="24"/>
          <w:szCs w:val="24"/>
        </w:rPr>
        <w:t xml:space="preserve">kkor érdemes </w:t>
      </w:r>
      <w:r w:rsidR="00593C5C" w:rsidRPr="00BB5D3C">
        <w:rPr>
          <w:rFonts w:ascii="Times New Roman" w:hAnsi="Times New Roman" w:cs="Times New Roman"/>
          <w:sz w:val="24"/>
          <w:szCs w:val="24"/>
        </w:rPr>
        <w:t>az iterációk számát csökkenteni, hiszen az iterációk száma jelentős hatással van az algoritmus lefutási idejére.</w:t>
      </w:r>
      <w:r w:rsidRPr="00BB5D3C">
        <w:rPr>
          <w:rFonts w:ascii="Times New Roman" w:hAnsi="Times New Roman" w:cs="Times New Roman"/>
          <w:sz w:val="24"/>
          <w:szCs w:val="24"/>
        </w:rPr>
        <w:t xml:space="preserve"> </w:t>
      </w:r>
      <w:r w:rsidR="00852FA0">
        <w:rPr>
          <w:rFonts w:ascii="Times New Roman" w:hAnsi="Times New Roman" w:cs="Times New Roman"/>
          <w:sz w:val="24"/>
          <w:szCs w:val="24"/>
        </w:rPr>
        <w:t>8 darab szín</w:t>
      </w:r>
      <w:r w:rsidR="00593C5C" w:rsidRPr="00BB5D3C">
        <w:rPr>
          <w:rFonts w:ascii="Times New Roman" w:hAnsi="Times New Roman" w:cs="Times New Roman"/>
          <w:sz w:val="24"/>
          <w:szCs w:val="24"/>
        </w:rPr>
        <w:t xml:space="preserve"> klaszterezéséhez néhány ezer iteráció is elegendőnek bizonyult.</w:t>
      </w:r>
    </w:p>
    <w:p w:rsidR="00E319A9" w:rsidRDefault="00701334" w:rsidP="00701334">
      <w:pPr>
        <w:pStyle w:val="Cmsor3"/>
      </w:pPr>
      <w:bookmarkStart w:id="30" w:name="_Toc8285163"/>
      <w:r>
        <w:t xml:space="preserve">3.4.7.  </w:t>
      </w:r>
      <w:r w:rsidR="00EE7142" w:rsidRPr="00BB5D3C">
        <w:t>A program által használt függvények és paraméterek</w:t>
      </w:r>
      <w:bookmarkEnd w:id="30"/>
    </w:p>
    <w:p w:rsidR="00701334" w:rsidRPr="00701334" w:rsidRDefault="00701334" w:rsidP="00701334"/>
    <w:p w:rsidR="007E69FC" w:rsidRPr="00BB5D3C" w:rsidRDefault="00B97F46" w:rsidP="00852FA0">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 SOM algoritmus egyik fő jellemzője, hogy számtalan módon</w:t>
      </w:r>
      <w:r w:rsidR="009D5B18" w:rsidRPr="00BB5D3C">
        <w:rPr>
          <w:rFonts w:ascii="Times New Roman" w:hAnsi="Times New Roman" w:cs="Times New Roman"/>
          <w:sz w:val="24"/>
          <w:szCs w:val="24"/>
        </w:rPr>
        <w:t xml:space="preserve"> lehet implementálni. Különböző függvények és paraméterek használata esetén drasztikus eltérések lehetnek a végeredmény használhatóságát illetően. A színek klaszterezése esetén bizonyos paramétereket </w:t>
      </w:r>
      <w:r w:rsidR="009D5B18" w:rsidRPr="00701334">
        <w:rPr>
          <w:rFonts w:ascii="Times New Roman" w:hAnsi="Times New Roman" w:cs="Times New Roman"/>
          <w:b/>
          <w:sz w:val="24"/>
          <w:szCs w:val="24"/>
        </w:rPr>
        <w:t>konstansként</w:t>
      </w:r>
      <w:r w:rsidR="009D5B18" w:rsidRPr="00BB5D3C">
        <w:rPr>
          <w:rFonts w:ascii="Times New Roman" w:hAnsi="Times New Roman" w:cs="Times New Roman"/>
          <w:sz w:val="24"/>
          <w:szCs w:val="24"/>
        </w:rPr>
        <w:t xml:space="preserve"> kezelek</w:t>
      </w:r>
      <w:r w:rsidR="00CB5CBB">
        <w:rPr>
          <w:rFonts w:ascii="Times New Roman" w:hAnsi="Times New Roman" w:cs="Times New Roman"/>
          <w:sz w:val="24"/>
          <w:szCs w:val="24"/>
        </w:rPr>
        <w:t>, így</w:t>
      </w:r>
      <w:r w:rsidR="00EE6589">
        <w:rPr>
          <w:rFonts w:ascii="Times New Roman" w:hAnsi="Times New Roman" w:cs="Times New Roman"/>
          <w:sz w:val="24"/>
          <w:szCs w:val="24"/>
        </w:rPr>
        <w:t xml:space="preserve"> </w:t>
      </w:r>
      <w:r w:rsidR="00CB5CBB">
        <w:rPr>
          <w:rFonts w:ascii="Times New Roman" w:hAnsi="Times New Roman" w:cs="Times New Roman"/>
          <w:sz w:val="24"/>
          <w:szCs w:val="24"/>
        </w:rPr>
        <w:t>a</w:t>
      </w:r>
      <w:r w:rsidR="007E69FC" w:rsidRPr="00BB5D3C">
        <w:rPr>
          <w:rFonts w:ascii="Times New Roman" w:hAnsi="Times New Roman" w:cs="Times New Roman"/>
          <w:sz w:val="24"/>
          <w:szCs w:val="24"/>
        </w:rPr>
        <w:t>z input adatok</w:t>
      </w:r>
      <w:r w:rsidR="009D5B18" w:rsidRPr="00BB5D3C">
        <w:rPr>
          <w:rFonts w:ascii="Times New Roman" w:hAnsi="Times New Roman" w:cs="Times New Roman"/>
          <w:sz w:val="24"/>
          <w:szCs w:val="24"/>
        </w:rPr>
        <w:t xml:space="preserve"> </w:t>
      </w:r>
      <w:r w:rsidR="007E69FC" w:rsidRPr="00BB5D3C">
        <w:rPr>
          <w:rFonts w:ascii="Times New Roman" w:hAnsi="Times New Roman" w:cs="Times New Roman"/>
          <w:sz w:val="24"/>
          <w:szCs w:val="24"/>
        </w:rPr>
        <w:t xml:space="preserve">száma minden esetben 8, ezzel összhangban a neurális háló neuronjainak a száma 160, melyek egy </w:t>
      </w:r>
      <w:proofErr w:type="gramStart"/>
      <w:r w:rsidR="007E69FC" w:rsidRPr="00BB5D3C">
        <w:rPr>
          <w:rFonts w:ascii="Times New Roman" w:hAnsi="Times New Roman" w:cs="Times New Roman"/>
          <w:sz w:val="24"/>
          <w:szCs w:val="24"/>
        </w:rPr>
        <w:t>40×40-es</w:t>
      </w:r>
      <w:proofErr w:type="gramEnd"/>
      <w:r w:rsidR="007E69FC" w:rsidRPr="00BB5D3C">
        <w:rPr>
          <w:rFonts w:ascii="Times New Roman" w:hAnsi="Times New Roman" w:cs="Times New Roman"/>
          <w:sz w:val="24"/>
          <w:szCs w:val="24"/>
        </w:rPr>
        <w:t xml:space="preserve"> rácson helyezkednek el.</w:t>
      </w:r>
    </w:p>
    <w:p w:rsidR="008F340A" w:rsidRDefault="008F340A" w:rsidP="006C100F">
      <w:pPr>
        <w:jc w:val="both"/>
        <w:rPr>
          <w:rFonts w:ascii="Times New Roman" w:hAnsi="Times New Roman" w:cs="Times New Roman"/>
          <w:sz w:val="24"/>
          <w:szCs w:val="24"/>
        </w:rPr>
      </w:pPr>
      <w:r>
        <w:rPr>
          <w:rFonts w:ascii="Times New Roman" w:hAnsi="Times New Roman" w:cs="Times New Roman"/>
          <w:sz w:val="24"/>
          <w:szCs w:val="24"/>
        </w:rPr>
        <w:t>Összefoglalva</w:t>
      </w:r>
      <w:r w:rsidR="00CB5CBB">
        <w:rPr>
          <w:rFonts w:ascii="Times New Roman" w:hAnsi="Times New Roman" w:cs="Times New Roman"/>
          <w:sz w:val="24"/>
          <w:szCs w:val="24"/>
        </w:rPr>
        <w:t xml:space="preserve"> tehát</w:t>
      </w:r>
      <w:r>
        <w:rPr>
          <w:rFonts w:ascii="Times New Roman" w:hAnsi="Times New Roman" w:cs="Times New Roman"/>
          <w:sz w:val="24"/>
          <w:szCs w:val="24"/>
        </w:rPr>
        <w:t>, a programban a következő függvényeket használtam fel:</w:t>
      </w:r>
    </w:p>
    <w:p w:rsidR="006C100F" w:rsidRPr="006C100F" w:rsidRDefault="006C100F" w:rsidP="006C100F">
      <w:pPr>
        <w:jc w:val="both"/>
        <w:rPr>
          <w:rFonts w:ascii="Times New Roman" w:hAnsi="Times New Roman" w:cs="Times New Roman"/>
          <w:sz w:val="24"/>
          <w:szCs w:val="24"/>
        </w:rPr>
      </w:pPr>
      <w:r>
        <w:rPr>
          <w:rFonts w:ascii="Times New Roman" w:hAnsi="Times New Roman" w:cs="Times New Roman"/>
          <w:b/>
          <w:sz w:val="24"/>
          <w:szCs w:val="24"/>
        </w:rPr>
        <w:t>T</w:t>
      </w:r>
      <w:r w:rsidR="008F340A" w:rsidRPr="006C100F">
        <w:rPr>
          <w:rFonts w:ascii="Times New Roman" w:hAnsi="Times New Roman" w:cs="Times New Roman"/>
          <w:b/>
          <w:sz w:val="24"/>
          <w:szCs w:val="24"/>
        </w:rPr>
        <w:t>anulási függvény</w:t>
      </w:r>
      <w:r w:rsidR="008F340A" w:rsidRPr="006C100F">
        <w:rPr>
          <w:rFonts w:ascii="Times New Roman" w:hAnsi="Times New Roman" w:cs="Times New Roman"/>
          <w:sz w:val="24"/>
          <w:szCs w:val="24"/>
        </w:rPr>
        <w:t>:</w:t>
      </w:r>
    </w:p>
    <w:p w:rsidR="006C100F" w:rsidRDefault="000A12AE" w:rsidP="006C100F">
      <w:pPr>
        <w:pStyle w:val="Listaszerbekezds"/>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t+1</m:t>
            </m:r>
          </m:e>
        </m:d>
        <m:r>
          <w:rPr>
            <w:rFonts w:ascii="Cambria Math" w:hAnsi="Cambria Math" w:cs="Times New Roman"/>
            <w:sz w:val="28"/>
            <w:szCs w:val="28"/>
          </w:rPr>
          <m:t>=</m:t>
        </m:r>
        <m:sSub>
          <m:sSubPr>
            <m:ctrlPr>
              <w:rPr>
                <w:rFonts w:ascii="Cambria Math" w:hAnsi="Cambria Math" w:cs="Times New Roman"/>
                <w:i/>
                <w:sz w:val="28"/>
                <w:szCs w:val="28"/>
              </w:rPr>
            </m:ctrlPr>
          </m:sSubPr>
          <m:e>
            <m:r>
              <m:rPr>
                <m:sty m:val="b"/>
              </m:rPr>
              <w:rPr>
                <w:rFonts w:ascii="Cambria Math" w:hAnsi="Cambria Math" w:cs="Times New Roman"/>
                <w:sz w:val="28"/>
                <w:szCs w:val="28"/>
              </w:rPr>
              <m:t>m</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r>
          <w:rPr>
            <w:rFonts w:ascii="Cambria Math" w:eastAsiaTheme="minorEastAsia" w:hAnsi="Cambria Math" w:cs="Times New Roman"/>
            <w:sz w:val="28"/>
            <w:szCs w:val="28"/>
          </w:rPr>
          <m:t>α(t)*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b"/>
          </m:rP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b"/>
              </m:rP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m:t>
        </m:r>
      </m:oMath>
      <w:r w:rsidR="006C100F" w:rsidRPr="006C100F">
        <w:rPr>
          <w:rFonts w:ascii="Times New Roman" w:eastAsiaTheme="minorEastAsia" w:hAnsi="Times New Roman" w:cs="Times New Roman"/>
          <w:sz w:val="28"/>
          <w:szCs w:val="28"/>
        </w:rPr>
        <w:t>,        (12)</w:t>
      </w:r>
    </w:p>
    <w:p w:rsidR="006C100F" w:rsidRDefault="006C100F" w:rsidP="006C100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amely tulajdonképpen az (1) függvény kissé módosított változata. (A tanulási együttható itt nem a szomszédossági függvény része.)</w:t>
      </w:r>
    </w:p>
    <w:p w:rsidR="00701334" w:rsidRDefault="00701334" w:rsidP="0070133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7</w:t>
      </w:r>
      <w:r w:rsidR="00CE7C00">
        <w:rPr>
          <w:rFonts w:ascii="Times New Roman" w:hAnsi="Times New Roman" w:cs="Times New Roman"/>
          <w:sz w:val="24"/>
          <w:szCs w:val="24"/>
        </w:rPr>
        <w:t>. kódrészlet</w:t>
      </w:r>
      <w:r w:rsidR="00CB5CBB">
        <w:rPr>
          <w:rFonts w:ascii="Times New Roman" w:hAnsi="Times New Roman" w:cs="Times New Roman"/>
          <w:sz w:val="24"/>
          <w:szCs w:val="24"/>
        </w:rPr>
        <w:t>ben</w:t>
      </w:r>
      <w:r w:rsidR="00CE7C00">
        <w:rPr>
          <w:rFonts w:ascii="Times New Roman" w:hAnsi="Times New Roman" w:cs="Times New Roman"/>
          <w:sz w:val="24"/>
          <w:szCs w:val="24"/>
        </w:rPr>
        <w:t xml:space="preserve"> </w:t>
      </w:r>
      <w:r w:rsidR="00CB5CBB">
        <w:rPr>
          <w:rFonts w:ascii="Times New Roman" w:hAnsi="Times New Roman" w:cs="Times New Roman"/>
          <w:sz w:val="24"/>
          <w:szCs w:val="24"/>
        </w:rPr>
        <w:t>megfigyelhető</w:t>
      </w:r>
      <w:r w:rsidR="00CE7C00">
        <w:rPr>
          <w:rFonts w:ascii="Times New Roman" w:hAnsi="Times New Roman" w:cs="Times New Roman"/>
          <w:sz w:val="24"/>
          <w:szCs w:val="24"/>
        </w:rPr>
        <w:t xml:space="preserve">, hogy egy iteráció során hogyan változnak meg a rácson elhelyezkedő neuronok súlyvektorai. </w:t>
      </w:r>
    </w:p>
    <w:bookmarkStart w:id="31" w:name="_MON_1618892780"/>
    <w:bookmarkEnd w:id="31"/>
    <w:p w:rsidR="008556B6" w:rsidRPr="00701334" w:rsidRDefault="00701334" w:rsidP="004A5B34">
      <w:pPr>
        <w:spacing w:line="360" w:lineRule="auto"/>
        <w:ind w:firstLine="567"/>
        <w:jc w:val="center"/>
        <w:rPr>
          <w:rFonts w:ascii="Times New Roman" w:hAnsi="Times New Roman" w:cs="Times New Roman"/>
          <w:sz w:val="24"/>
          <w:szCs w:val="24"/>
        </w:rPr>
      </w:pPr>
      <w:r>
        <w:rPr>
          <w:rFonts w:ascii="Consolas" w:hAnsi="Consolas" w:cs="Consolas"/>
          <w:color w:val="0000FF"/>
          <w:sz w:val="19"/>
          <w:szCs w:val="19"/>
        </w:rPr>
        <w:object w:dxaOrig="9072" w:dyaOrig="2680">
          <v:shape id="_x0000_i1031" type="#_x0000_t75" style="width:453.9pt;height:134.2pt" o:ole="">
            <v:imagedata r:id="rId32" o:title=""/>
          </v:shape>
          <o:OLEObject Type="Embed" ProgID="Word.OpenDocumentText.12" ShapeID="_x0000_i1031" DrawAspect="Content" ObjectID="_1618898032" r:id="rId33"/>
        </w:object>
      </w:r>
      <w:r>
        <w:rPr>
          <w:rFonts w:cs="Times New Roman"/>
          <w:b/>
          <w:bCs/>
          <w:sz w:val="20"/>
          <w:szCs w:val="20"/>
        </w:rPr>
        <w:t>7</w:t>
      </w:r>
      <w:r w:rsidRPr="00701334">
        <w:rPr>
          <w:rFonts w:cs="Times New Roman"/>
          <w:b/>
          <w:bCs/>
          <w:sz w:val="20"/>
          <w:szCs w:val="20"/>
        </w:rPr>
        <w:t>. Kódrészlet</w:t>
      </w:r>
    </w:p>
    <w:p w:rsidR="006D0EAE" w:rsidRDefault="006D0EAE" w:rsidP="006D0EAE">
      <w:pPr>
        <w:jc w:val="both"/>
        <w:rPr>
          <w:rFonts w:ascii="Times New Roman" w:hAnsi="Times New Roman" w:cs="Times New Roman"/>
          <w:sz w:val="24"/>
          <w:szCs w:val="24"/>
        </w:rPr>
      </w:pPr>
      <w:r>
        <w:rPr>
          <w:rFonts w:ascii="Times New Roman" w:hAnsi="Times New Roman" w:cs="Times New Roman"/>
          <w:b/>
          <w:sz w:val="24"/>
          <w:szCs w:val="24"/>
        </w:rPr>
        <w:t>Szomszédossági</w:t>
      </w:r>
      <w:r w:rsidRPr="006C100F">
        <w:rPr>
          <w:rFonts w:ascii="Times New Roman" w:hAnsi="Times New Roman" w:cs="Times New Roman"/>
          <w:b/>
          <w:sz w:val="24"/>
          <w:szCs w:val="24"/>
        </w:rPr>
        <w:t xml:space="preserve"> függvény</w:t>
      </w:r>
      <w:r w:rsidRPr="006C100F">
        <w:rPr>
          <w:rFonts w:ascii="Times New Roman" w:hAnsi="Times New Roman" w:cs="Times New Roman"/>
          <w:sz w:val="24"/>
          <w:szCs w:val="24"/>
        </w:rPr>
        <w:t>:</w:t>
      </w:r>
    </w:p>
    <w:p w:rsidR="007E69FC" w:rsidRDefault="000A12AE" w:rsidP="006D0EAE">
      <w:pPr>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ci</m:t>
            </m:r>
          </m:sub>
        </m:sSub>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||c-i||</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σ</m:t>
                </m:r>
                <m:r>
                  <w:rPr>
                    <w:rFonts w:ascii="Cambria Math" w:eastAsiaTheme="minorEastAsia" w:hAnsi="Cambria Math" w:cs="Times New Roman"/>
                    <w:sz w:val="28"/>
                    <w:szCs w:val="28"/>
                  </w:rPr>
                  <m:t>(t)</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oMath>
      <w:r w:rsidR="008606CF">
        <w:rPr>
          <w:rFonts w:ascii="Times New Roman" w:eastAsiaTheme="minorEastAsia" w:hAnsi="Times New Roman" w:cs="Times New Roman"/>
          <w:sz w:val="28"/>
          <w:szCs w:val="28"/>
        </w:rPr>
        <w:t>,</w:t>
      </w:r>
      <w:r w:rsidR="006D0EAE">
        <w:rPr>
          <w:rFonts w:ascii="Times New Roman" w:eastAsiaTheme="minorEastAsia" w:hAnsi="Times New Roman" w:cs="Times New Roman"/>
          <w:sz w:val="28"/>
          <w:szCs w:val="28"/>
        </w:rPr>
        <w:t xml:space="preserve">                                   (6)</w:t>
      </w:r>
    </w:p>
    <w:p w:rsidR="008606CF" w:rsidRDefault="006D0EAE" w:rsidP="008606CF">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programbeli</w:t>
      </w:r>
      <w:proofErr w:type="gramEnd"/>
      <w:r>
        <w:rPr>
          <w:rFonts w:ascii="Times New Roman" w:hAnsi="Times New Roman" w:cs="Times New Roman"/>
          <w:sz w:val="24"/>
          <w:szCs w:val="24"/>
        </w:rPr>
        <w:t xml:space="preserve"> implementálás</w:t>
      </w:r>
      <w:r w:rsidR="000D3D4A">
        <w:rPr>
          <w:rFonts w:ascii="Times New Roman" w:hAnsi="Times New Roman" w:cs="Times New Roman"/>
          <w:sz w:val="24"/>
          <w:szCs w:val="24"/>
        </w:rPr>
        <w:t>át</w:t>
      </w:r>
      <w:r w:rsidR="00701334">
        <w:rPr>
          <w:rFonts w:ascii="Times New Roman" w:hAnsi="Times New Roman" w:cs="Times New Roman"/>
          <w:sz w:val="24"/>
          <w:szCs w:val="24"/>
        </w:rPr>
        <w:t xml:space="preserve"> a 4</w:t>
      </w:r>
      <w:r>
        <w:rPr>
          <w:rFonts w:ascii="Times New Roman" w:hAnsi="Times New Roman" w:cs="Times New Roman"/>
          <w:sz w:val="24"/>
          <w:szCs w:val="24"/>
        </w:rPr>
        <w:t>. kódrészlet írja le.</w:t>
      </w:r>
    </w:p>
    <w:p w:rsidR="008606CF" w:rsidRDefault="008606CF" w:rsidP="008606CF">
      <w:pPr>
        <w:spacing w:line="360" w:lineRule="auto"/>
        <w:jc w:val="both"/>
        <w:rPr>
          <w:rFonts w:ascii="Times New Roman" w:hAnsi="Times New Roman" w:cs="Times New Roman"/>
          <w:sz w:val="24"/>
          <w:szCs w:val="24"/>
        </w:rPr>
      </w:pPr>
      <w:r>
        <w:rPr>
          <w:rFonts w:ascii="Times New Roman" w:hAnsi="Times New Roman" w:cs="Times New Roman"/>
          <w:b/>
          <w:sz w:val="24"/>
          <w:szCs w:val="24"/>
        </w:rPr>
        <w:t>Szomszédossági</w:t>
      </w:r>
      <w:r w:rsidRPr="006C100F">
        <w:rPr>
          <w:rFonts w:ascii="Times New Roman" w:hAnsi="Times New Roman" w:cs="Times New Roman"/>
          <w:b/>
          <w:sz w:val="24"/>
          <w:szCs w:val="24"/>
        </w:rPr>
        <w:t xml:space="preserve"> függvény</w:t>
      </w:r>
      <w:r>
        <w:rPr>
          <w:rFonts w:ascii="Times New Roman" w:hAnsi="Times New Roman" w:cs="Times New Roman"/>
          <w:b/>
          <w:sz w:val="24"/>
          <w:szCs w:val="24"/>
        </w:rPr>
        <w:t xml:space="preserve"> szórási értékét meghatározó függvény</w:t>
      </w:r>
      <w:r w:rsidRPr="006C100F">
        <w:rPr>
          <w:rFonts w:ascii="Times New Roman" w:hAnsi="Times New Roman" w:cs="Times New Roman"/>
          <w:sz w:val="24"/>
          <w:szCs w:val="24"/>
        </w:rPr>
        <w:t>:</w:t>
      </w:r>
    </w:p>
    <w:p w:rsidR="007E69FC" w:rsidRDefault="007E69FC" w:rsidP="008606CF">
      <w:pPr>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f</m:t>
                    </m:r>
                  </m:sub>
                </m:sSub>
              </m:num>
              <m:den>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σ</m:t>
                    </m:r>
                  </m:e>
                  <m:sub>
                    <m:r>
                      <w:rPr>
                        <w:rFonts w:ascii="Cambria Math" w:eastAsiaTheme="minorEastAsia" w:hAnsi="Cambria Math" w:cs="Times New Roman"/>
                        <w:sz w:val="28"/>
                        <w:szCs w:val="28"/>
                      </w:rPr>
                      <m:t>i</m:t>
                    </m:r>
                  </m:sub>
                </m:sSub>
              </m:den>
            </m:f>
            <m:r>
              <m:rPr>
                <m:sty m:val="p"/>
              </m:rPr>
              <w:rPr>
                <w:rFonts w:ascii="Cambria Math" w:eastAsiaTheme="minorEastAsia" w:hAnsi="Cambria Math" w:cs="Times New Roman"/>
                <w:sz w:val="28"/>
                <w:szCs w:val="28"/>
              </w:rPr>
              <m:t>)</m:t>
            </m:r>
          </m:e>
          <m:sup>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Cambria Math" w:cs="Times New Roman"/>
                            <w:sz w:val="28"/>
                            <w:szCs w:val="28"/>
                          </w:rPr>
                          <m:t>max</m:t>
                        </m:r>
                      </m:sub>
                    </m:sSub>
                  </m:den>
                </m:f>
              </m:e>
            </m:d>
          </m:sup>
        </m:sSup>
      </m:oMath>
      <w:r w:rsidR="008606CF">
        <w:rPr>
          <w:rFonts w:ascii="Times New Roman" w:eastAsiaTheme="minorEastAsia" w:hAnsi="Times New Roman" w:cs="Times New Roman"/>
          <w:sz w:val="28"/>
          <w:szCs w:val="28"/>
        </w:rPr>
        <w:t>,                                  (8)</w:t>
      </w:r>
    </w:p>
    <w:p w:rsidR="008606CF" w:rsidRDefault="008606CF" w:rsidP="008606C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programbeli implementálás</w:t>
      </w:r>
      <w:r w:rsidR="000D3D4A">
        <w:rPr>
          <w:rFonts w:ascii="Times New Roman" w:hAnsi="Times New Roman" w:cs="Times New Roman"/>
          <w:sz w:val="24"/>
          <w:szCs w:val="24"/>
        </w:rPr>
        <w:t>át</w:t>
      </w:r>
      <w:r w:rsidR="00701334">
        <w:rPr>
          <w:rFonts w:ascii="Times New Roman" w:hAnsi="Times New Roman" w:cs="Times New Roman"/>
          <w:sz w:val="24"/>
          <w:szCs w:val="24"/>
        </w:rPr>
        <w:t xml:space="preserve"> </w:t>
      </w:r>
      <w:proofErr w:type="gramStart"/>
      <w:r w:rsidR="00701334">
        <w:rPr>
          <w:rFonts w:ascii="Times New Roman" w:hAnsi="Times New Roman" w:cs="Times New Roman"/>
          <w:sz w:val="24"/>
          <w:szCs w:val="24"/>
        </w:rPr>
        <w:t>a</w:t>
      </w:r>
      <w:proofErr w:type="gramEnd"/>
      <w:r w:rsidR="00701334">
        <w:rPr>
          <w:rFonts w:ascii="Times New Roman" w:hAnsi="Times New Roman" w:cs="Times New Roman"/>
          <w:sz w:val="24"/>
          <w:szCs w:val="24"/>
        </w:rPr>
        <w:t xml:space="preserve"> 5</w:t>
      </w:r>
      <w:r>
        <w:rPr>
          <w:rFonts w:ascii="Times New Roman" w:hAnsi="Times New Roman" w:cs="Times New Roman"/>
          <w:sz w:val="24"/>
          <w:szCs w:val="24"/>
        </w:rPr>
        <w:t>. kódrészlet írja le.</w:t>
      </w:r>
    </w:p>
    <w:p w:rsidR="008606CF" w:rsidRPr="008606CF" w:rsidRDefault="008606CF" w:rsidP="008606CF">
      <w:pPr>
        <w:jc w:val="both"/>
        <w:rPr>
          <w:rFonts w:ascii="Times New Roman" w:hAnsi="Times New Roman" w:cs="Times New Roman"/>
          <w:sz w:val="24"/>
          <w:szCs w:val="24"/>
        </w:rPr>
      </w:pPr>
      <w:r>
        <w:rPr>
          <w:rFonts w:ascii="Times New Roman" w:hAnsi="Times New Roman" w:cs="Times New Roman"/>
          <w:b/>
          <w:sz w:val="24"/>
          <w:szCs w:val="24"/>
        </w:rPr>
        <w:t>Tanulási együtthatót meghatározó függvény</w:t>
      </w:r>
      <w:r w:rsidRPr="006C100F">
        <w:rPr>
          <w:rFonts w:ascii="Times New Roman" w:hAnsi="Times New Roman" w:cs="Times New Roman"/>
          <w:sz w:val="24"/>
          <w:szCs w:val="24"/>
        </w:rPr>
        <w:t>:</w:t>
      </w:r>
    </w:p>
    <w:p w:rsidR="008F340A" w:rsidRDefault="008F340A" w:rsidP="008606CF">
      <w:pPr>
        <w:ind w:firstLine="567"/>
        <w:jc w:val="right"/>
        <w:rPr>
          <w:rFonts w:ascii="Times New Roman" w:eastAsiaTheme="minorEastAsia" w:hAnsi="Times New Roman" w:cs="Times New Roman"/>
          <w:sz w:val="28"/>
          <w:szCs w:val="28"/>
        </w:rPr>
      </w:pP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t,T</m:t>
            </m:r>
          </m:e>
        </m:d>
        <m:r>
          <w:rPr>
            <w:rFonts w:ascii="Cambria Math" w:eastAsiaTheme="minorEastAsia" w:hAnsi="Cambria Math" w:cs="Times New Roman"/>
            <w:sz w:val="28"/>
            <w:szCs w:val="28"/>
          </w:rPr>
          <m:t>= 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Cambria Math" w:cs="Times New Roman"/>
                        <w:sz w:val="28"/>
                        <w:szCs w:val="28"/>
                      </w:rPr>
                      <m:t>max</m:t>
                    </m:r>
                  </m:sub>
                </m:sSub>
              </m:den>
            </m:f>
          </m:e>
        </m:d>
      </m:oMath>
      <w:r w:rsidR="008606CF">
        <w:rPr>
          <w:rFonts w:ascii="Times New Roman" w:eastAsiaTheme="minorEastAsia" w:hAnsi="Times New Roman" w:cs="Times New Roman"/>
          <w:sz w:val="28"/>
          <w:szCs w:val="28"/>
        </w:rPr>
        <w:t xml:space="preserve">,                          </w:t>
      </w:r>
      <w:r w:rsidR="008606CF" w:rsidRPr="00A90C7A">
        <w:rPr>
          <w:rFonts w:ascii="Times New Roman" w:eastAsiaTheme="minorEastAsia" w:hAnsi="Times New Roman" w:cs="Times New Roman"/>
          <w:sz w:val="28"/>
          <w:szCs w:val="28"/>
        </w:rPr>
        <w:t>(</w:t>
      </w:r>
      <w:r w:rsidR="008606CF">
        <w:rPr>
          <w:rFonts w:ascii="Times New Roman" w:eastAsiaTheme="minorEastAsia" w:hAnsi="Times New Roman" w:cs="Times New Roman"/>
          <w:sz w:val="28"/>
          <w:szCs w:val="28"/>
        </w:rPr>
        <w:t>10</w:t>
      </w:r>
      <w:r w:rsidR="008606CF" w:rsidRPr="00A90C7A">
        <w:rPr>
          <w:rFonts w:ascii="Times New Roman" w:eastAsiaTheme="minorEastAsia" w:hAnsi="Times New Roman" w:cs="Times New Roman"/>
          <w:sz w:val="28"/>
          <w:szCs w:val="28"/>
        </w:rPr>
        <w:t>)</w:t>
      </w:r>
    </w:p>
    <w:p w:rsidR="008606CF" w:rsidRDefault="008606CF" w:rsidP="008606CF">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programbeli</w:t>
      </w:r>
      <w:proofErr w:type="gramEnd"/>
      <w:r>
        <w:rPr>
          <w:rFonts w:ascii="Times New Roman" w:hAnsi="Times New Roman" w:cs="Times New Roman"/>
          <w:sz w:val="24"/>
          <w:szCs w:val="24"/>
        </w:rPr>
        <w:t xml:space="preserve"> implementálás</w:t>
      </w:r>
      <w:r w:rsidR="000D3D4A">
        <w:rPr>
          <w:rFonts w:ascii="Times New Roman" w:hAnsi="Times New Roman" w:cs="Times New Roman"/>
          <w:sz w:val="24"/>
          <w:szCs w:val="24"/>
        </w:rPr>
        <w:t>át</w:t>
      </w:r>
      <w:r w:rsidR="00701334">
        <w:rPr>
          <w:rFonts w:ascii="Times New Roman" w:hAnsi="Times New Roman" w:cs="Times New Roman"/>
          <w:sz w:val="24"/>
          <w:szCs w:val="24"/>
        </w:rPr>
        <w:t xml:space="preserve"> a 6</w:t>
      </w:r>
      <w:r>
        <w:rPr>
          <w:rFonts w:ascii="Times New Roman" w:hAnsi="Times New Roman" w:cs="Times New Roman"/>
          <w:sz w:val="24"/>
          <w:szCs w:val="24"/>
        </w:rPr>
        <w:t>. kódrészlet írja le.</w:t>
      </w:r>
    </w:p>
    <w:p w:rsidR="008606CF" w:rsidRPr="00BB5D3C" w:rsidRDefault="008606CF" w:rsidP="008606CF">
      <w:pPr>
        <w:ind w:firstLine="567"/>
        <w:jc w:val="right"/>
        <w:rPr>
          <w:rFonts w:ascii="Times New Roman" w:eastAsiaTheme="minorEastAsia" w:hAnsi="Times New Roman" w:cs="Times New Roman"/>
          <w:sz w:val="28"/>
          <w:szCs w:val="28"/>
        </w:rPr>
      </w:pPr>
    </w:p>
    <w:p w:rsidR="000D3D4A" w:rsidRDefault="000D3D4A">
      <w:pPr>
        <w:rPr>
          <w:rFonts w:ascii="Times New Roman" w:hAnsi="Times New Roman" w:cs="Times New Roman"/>
          <w:sz w:val="24"/>
          <w:szCs w:val="24"/>
        </w:rPr>
      </w:pPr>
      <w:r>
        <w:rPr>
          <w:rFonts w:ascii="Times New Roman" w:hAnsi="Times New Roman" w:cs="Times New Roman"/>
          <w:sz w:val="24"/>
          <w:szCs w:val="24"/>
        </w:rPr>
        <w:br w:type="page"/>
      </w:r>
    </w:p>
    <w:p w:rsidR="001F1B9C" w:rsidRPr="001F1B9C" w:rsidRDefault="001F1B9C" w:rsidP="001F1B9C">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 szabadon megválasztható paramétereket a 2. táblázat foglalja össze:</w:t>
      </w:r>
    </w:p>
    <w:p w:rsidR="001D7860" w:rsidRPr="001D7860" w:rsidRDefault="000A12AE" w:rsidP="001D7860">
      <w:pPr>
        <w:pStyle w:val="Kpalrs"/>
        <w:keepNext/>
        <w:jc w:val="center"/>
        <w:rPr>
          <w:sz w:val="20"/>
          <w:szCs w:val="20"/>
        </w:rPr>
      </w:pPr>
      <w:r w:rsidRPr="001D7860">
        <w:rPr>
          <w:sz w:val="20"/>
          <w:szCs w:val="20"/>
        </w:rPr>
        <w:fldChar w:fldCharType="begin"/>
      </w:r>
      <w:r w:rsidR="001D7860" w:rsidRPr="001D7860">
        <w:rPr>
          <w:sz w:val="20"/>
          <w:szCs w:val="20"/>
        </w:rPr>
        <w:instrText xml:space="preserve"> SEQ táblázat \* ARABIC </w:instrText>
      </w:r>
      <w:r w:rsidRPr="001D7860">
        <w:rPr>
          <w:sz w:val="20"/>
          <w:szCs w:val="20"/>
        </w:rPr>
        <w:fldChar w:fldCharType="separate"/>
      </w:r>
      <w:r w:rsidR="001D7860" w:rsidRPr="001D7860">
        <w:rPr>
          <w:sz w:val="20"/>
          <w:szCs w:val="20"/>
        </w:rPr>
        <w:t>2</w:t>
      </w:r>
      <w:r w:rsidRPr="001D7860">
        <w:rPr>
          <w:sz w:val="20"/>
          <w:szCs w:val="20"/>
        </w:rPr>
        <w:fldChar w:fldCharType="end"/>
      </w:r>
      <w:r w:rsidR="001F1B9C">
        <w:rPr>
          <w:sz w:val="20"/>
          <w:szCs w:val="20"/>
        </w:rPr>
        <w:t>. táblázat. Színek klaszterezésére alkalmazott algoritmus paraméterezési lehetőségei a programban</w:t>
      </w:r>
    </w:p>
    <w:tbl>
      <w:tblPr>
        <w:tblStyle w:val="Rcsostblzat"/>
        <w:tblW w:w="0" w:type="auto"/>
        <w:tblLook w:val="04A0"/>
      </w:tblPr>
      <w:tblGrid>
        <w:gridCol w:w="2036"/>
        <w:gridCol w:w="2037"/>
        <w:gridCol w:w="2044"/>
        <w:gridCol w:w="2602"/>
      </w:tblGrid>
      <w:tr w:rsidR="000D3D4A" w:rsidTr="001D7860">
        <w:trPr>
          <w:trHeight w:val="552"/>
        </w:trPr>
        <w:tc>
          <w:tcPr>
            <w:tcW w:w="2160" w:type="dxa"/>
            <w:vAlign w:val="center"/>
          </w:tcPr>
          <w:p w:rsidR="000D3D4A" w:rsidRPr="001D7860" w:rsidRDefault="000D3D4A" w:rsidP="000D3D4A">
            <w:pPr>
              <w:jc w:val="center"/>
              <w:rPr>
                <w:b/>
              </w:rPr>
            </w:pPr>
            <w:r w:rsidRPr="001D7860">
              <w:rPr>
                <w:b/>
              </w:rPr>
              <w:t>magyar megnevezés</w:t>
            </w:r>
          </w:p>
        </w:tc>
        <w:tc>
          <w:tcPr>
            <w:tcW w:w="2161" w:type="dxa"/>
            <w:vAlign w:val="center"/>
          </w:tcPr>
          <w:p w:rsidR="000D3D4A" w:rsidRPr="001D7860" w:rsidRDefault="000D3D4A" w:rsidP="000D3D4A">
            <w:pPr>
              <w:jc w:val="center"/>
              <w:rPr>
                <w:b/>
              </w:rPr>
            </w:pPr>
            <w:r w:rsidRPr="001D7860">
              <w:rPr>
                <w:b/>
              </w:rPr>
              <w:t>angol megnevezés</w:t>
            </w:r>
          </w:p>
        </w:tc>
        <w:tc>
          <w:tcPr>
            <w:tcW w:w="2161" w:type="dxa"/>
            <w:vAlign w:val="center"/>
          </w:tcPr>
          <w:p w:rsidR="000D3D4A" w:rsidRPr="001D7860" w:rsidRDefault="000D3D4A" w:rsidP="000D3D4A">
            <w:pPr>
              <w:jc w:val="center"/>
              <w:rPr>
                <w:b/>
              </w:rPr>
            </w:pPr>
            <w:r w:rsidRPr="001D7860">
              <w:rPr>
                <w:b/>
              </w:rPr>
              <w:t>képletekben szereplő jelölése</w:t>
            </w:r>
          </w:p>
        </w:tc>
        <w:tc>
          <w:tcPr>
            <w:tcW w:w="2161" w:type="dxa"/>
            <w:vAlign w:val="center"/>
          </w:tcPr>
          <w:p w:rsidR="000D3D4A" w:rsidRPr="001D7860" w:rsidRDefault="000D3D4A" w:rsidP="000D3D4A">
            <w:pPr>
              <w:jc w:val="center"/>
              <w:rPr>
                <w:b/>
              </w:rPr>
            </w:pPr>
            <w:r w:rsidRPr="001D7860">
              <w:rPr>
                <w:b/>
              </w:rPr>
              <w:t>programban szereplő jelölése</w:t>
            </w:r>
          </w:p>
        </w:tc>
      </w:tr>
      <w:tr w:rsidR="000D3D4A" w:rsidTr="001D7860">
        <w:trPr>
          <w:trHeight w:val="552"/>
        </w:trPr>
        <w:tc>
          <w:tcPr>
            <w:tcW w:w="2160" w:type="dxa"/>
            <w:vAlign w:val="center"/>
          </w:tcPr>
          <w:p w:rsidR="000D3D4A" w:rsidRPr="000D3D4A" w:rsidRDefault="001D7860" w:rsidP="000D3D4A">
            <w:pPr>
              <w:jc w:val="center"/>
            </w:pPr>
            <w:r>
              <w:t>iterációk száma</w:t>
            </w:r>
          </w:p>
        </w:tc>
        <w:tc>
          <w:tcPr>
            <w:tcW w:w="2161" w:type="dxa"/>
            <w:vAlign w:val="center"/>
          </w:tcPr>
          <w:p w:rsidR="000D3D4A" w:rsidRPr="000D3D4A" w:rsidRDefault="001D7860" w:rsidP="000D3D4A">
            <w:pPr>
              <w:jc w:val="center"/>
            </w:pPr>
            <w:proofErr w:type="spellStart"/>
            <w:r>
              <w:t>number</w:t>
            </w:r>
            <w:proofErr w:type="spellEnd"/>
            <w:r>
              <w:t xml:space="preserve"> of </w:t>
            </w:r>
            <w:proofErr w:type="spellStart"/>
            <w:r>
              <w:t>iterations</w:t>
            </w:r>
            <w:proofErr w:type="spellEnd"/>
          </w:p>
        </w:tc>
        <w:tc>
          <w:tcPr>
            <w:tcW w:w="2161" w:type="dxa"/>
            <w:vAlign w:val="center"/>
          </w:tcPr>
          <w:p w:rsidR="000D3D4A" w:rsidRPr="000D3D4A" w:rsidRDefault="001D7860" w:rsidP="000D3D4A">
            <w:pPr>
              <w:jc w:val="center"/>
            </w:pPr>
            <w:proofErr w:type="spellStart"/>
            <w:r w:rsidRPr="001D7860">
              <w:rPr>
                <w:i/>
              </w:rPr>
              <w:t>t</w:t>
            </w:r>
            <w:r w:rsidRPr="001D7860">
              <w:rPr>
                <w:vertAlign w:val="subscript"/>
              </w:rPr>
              <w:t>max</w:t>
            </w:r>
            <w:proofErr w:type="spellEnd"/>
          </w:p>
        </w:tc>
        <w:tc>
          <w:tcPr>
            <w:tcW w:w="2161" w:type="dxa"/>
            <w:vAlign w:val="center"/>
          </w:tcPr>
          <w:p w:rsidR="000D3D4A" w:rsidRPr="000D3D4A" w:rsidRDefault="00576203" w:rsidP="000D3D4A">
            <w:pPr>
              <w:jc w:val="center"/>
            </w:pPr>
            <w:proofErr w:type="spellStart"/>
            <w:r w:rsidRPr="00576203">
              <w:t>iterationLimit</w:t>
            </w:r>
            <w:proofErr w:type="spellEnd"/>
          </w:p>
        </w:tc>
      </w:tr>
      <w:tr w:rsidR="000D3D4A" w:rsidTr="001D7860">
        <w:trPr>
          <w:trHeight w:val="552"/>
        </w:trPr>
        <w:tc>
          <w:tcPr>
            <w:tcW w:w="2160" w:type="dxa"/>
            <w:vAlign w:val="center"/>
          </w:tcPr>
          <w:p w:rsidR="000D3D4A" w:rsidRPr="000D3D4A" w:rsidRDefault="001D7860" w:rsidP="000D3D4A">
            <w:pPr>
              <w:jc w:val="center"/>
            </w:pPr>
            <w:r>
              <w:t>tanulási együttható</w:t>
            </w:r>
          </w:p>
        </w:tc>
        <w:tc>
          <w:tcPr>
            <w:tcW w:w="2161" w:type="dxa"/>
            <w:vAlign w:val="center"/>
          </w:tcPr>
          <w:p w:rsidR="000D3D4A" w:rsidRPr="000D3D4A" w:rsidRDefault="001D7860" w:rsidP="000D3D4A">
            <w:pPr>
              <w:jc w:val="center"/>
            </w:pPr>
            <w:proofErr w:type="spellStart"/>
            <w:r>
              <w:t>learning</w:t>
            </w:r>
            <w:r w:rsidR="00576203">
              <w:t>-rate</w:t>
            </w:r>
            <w:proofErr w:type="spellEnd"/>
            <w:r>
              <w:t xml:space="preserve"> </w:t>
            </w:r>
            <w:proofErr w:type="spellStart"/>
            <w:r>
              <w:t>coefficient</w:t>
            </w:r>
            <w:proofErr w:type="spellEnd"/>
          </w:p>
        </w:tc>
        <w:tc>
          <w:tcPr>
            <w:tcW w:w="2161" w:type="dxa"/>
            <w:vAlign w:val="center"/>
          </w:tcPr>
          <w:p w:rsidR="000D3D4A" w:rsidRPr="000D3D4A" w:rsidRDefault="001D7860" w:rsidP="000D3D4A">
            <w:pPr>
              <w:jc w:val="center"/>
            </w:pPr>
            <w:r w:rsidRPr="001D7860">
              <w:t>α</w:t>
            </w:r>
          </w:p>
        </w:tc>
        <w:tc>
          <w:tcPr>
            <w:tcW w:w="2161" w:type="dxa"/>
            <w:vAlign w:val="center"/>
          </w:tcPr>
          <w:p w:rsidR="000D3D4A" w:rsidRPr="000D3D4A" w:rsidRDefault="00576203" w:rsidP="000D3D4A">
            <w:pPr>
              <w:jc w:val="center"/>
            </w:pPr>
            <w:proofErr w:type="spellStart"/>
            <w:r w:rsidRPr="00576203">
              <w:t>LearningRateCoefficient</w:t>
            </w:r>
            <w:proofErr w:type="spellEnd"/>
          </w:p>
        </w:tc>
      </w:tr>
      <w:tr w:rsidR="000D3D4A" w:rsidTr="001D7860">
        <w:trPr>
          <w:trHeight w:val="552"/>
        </w:trPr>
        <w:tc>
          <w:tcPr>
            <w:tcW w:w="2160" w:type="dxa"/>
            <w:vAlign w:val="center"/>
          </w:tcPr>
          <w:p w:rsidR="000D3D4A" w:rsidRPr="000D3D4A" w:rsidRDefault="001D7860" w:rsidP="000D3D4A">
            <w:pPr>
              <w:jc w:val="center"/>
            </w:pPr>
            <w:r>
              <w:t>szórás kezdeti értéke</w:t>
            </w:r>
          </w:p>
        </w:tc>
        <w:tc>
          <w:tcPr>
            <w:tcW w:w="2161" w:type="dxa"/>
            <w:vAlign w:val="center"/>
          </w:tcPr>
          <w:p w:rsidR="000D3D4A" w:rsidRPr="000D3D4A" w:rsidRDefault="001D7860" w:rsidP="000D3D4A">
            <w:pPr>
              <w:jc w:val="center"/>
            </w:pPr>
            <w:proofErr w:type="spellStart"/>
            <w:r>
              <w:t>initial</w:t>
            </w:r>
            <w:proofErr w:type="spellEnd"/>
            <w:r>
              <w:t xml:space="preserve"> </w:t>
            </w:r>
            <w:proofErr w:type="spellStart"/>
            <w:r>
              <w:t>value</w:t>
            </w:r>
            <w:proofErr w:type="spellEnd"/>
            <w:r>
              <w:t xml:space="preserve"> of standard </w:t>
            </w:r>
            <w:proofErr w:type="spellStart"/>
            <w:r>
              <w:t>deviation</w:t>
            </w:r>
            <w:proofErr w:type="spellEnd"/>
          </w:p>
        </w:tc>
        <w:tc>
          <w:tcPr>
            <w:tcW w:w="2161" w:type="dxa"/>
            <w:vAlign w:val="center"/>
          </w:tcPr>
          <w:p w:rsidR="000D3D4A" w:rsidRPr="000D3D4A" w:rsidRDefault="001D7860" w:rsidP="000D3D4A">
            <w:pPr>
              <w:jc w:val="center"/>
            </w:pPr>
            <w:proofErr w:type="spellStart"/>
            <w:r>
              <w:t>σ</w:t>
            </w:r>
            <w:r w:rsidRPr="001D7860">
              <w:rPr>
                <w:vertAlign w:val="subscript"/>
              </w:rPr>
              <w:t>i</w:t>
            </w:r>
            <w:proofErr w:type="spellEnd"/>
          </w:p>
        </w:tc>
        <w:tc>
          <w:tcPr>
            <w:tcW w:w="2161" w:type="dxa"/>
            <w:vAlign w:val="center"/>
          </w:tcPr>
          <w:p w:rsidR="000D3D4A" w:rsidRPr="000D3D4A" w:rsidRDefault="00576203" w:rsidP="000D3D4A">
            <w:pPr>
              <w:jc w:val="center"/>
            </w:pPr>
            <w:proofErr w:type="spellStart"/>
            <w:r w:rsidRPr="00576203">
              <w:t>InitialStandardDeviation</w:t>
            </w:r>
            <w:proofErr w:type="spellEnd"/>
          </w:p>
        </w:tc>
      </w:tr>
      <w:tr w:rsidR="000D3D4A" w:rsidTr="001D7860">
        <w:trPr>
          <w:trHeight w:val="552"/>
        </w:trPr>
        <w:tc>
          <w:tcPr>
            <w:tcW w:w="2160" w:type="dxa"/>
            <w:vAlign w:val="center"/>
          </w:tcPr>
          <w:p w:rsidR="000D3D4A" w:rsidRPr="000D3D4A" w:rsidRDefault="001D7860" w:rsidP="000D3D4A">
            <w:pPr>
              <w:jc w:val="center"/>
            </w:pPr>
            <w:r>
              <w:t>szórás végleges értéke</w:t>
            </w:r>
          </w:p>
        </w:tc>
        <w:tc>
          <w:tcPr>
            <w:tcW w:w="2161" w:type="dxa"/>
            <w:vAlign w:val="center"/>
          </w:tcPr>
          <w:p w:rsidR="000D3D4A" w:rsidRPr="000D3D4A" w:rsidRDefault="001D7860" w:rsidP="000D3D4A">
            <w:pPr>
              <w:jc w:val="center"/>
            </w:pPr>
            <w:proofErr w:type="spellStart"/>
            <w:r>
              <w:t>final</w:t>
            </w:r>
            <w:proofErr w:type="spellEnd"/>
            <w:r>
              <w:t xml:space="preserve"> </w:t>
            </w:r>
            <w:proofErr w:type="spellStart"/>
            <w:r>
              <w:t>value</w:t>
            </w:r>
            <w:proofErr w:type="spellEnd"/>
            <w:r>
              <w:t xml:space="preserve"> of standard </w:t>
            </w:r>
            <w:proofErr w:type="spellStart"/>
            <w:r>
              <w:t>deviation</w:t>
            </w:r>
            <w:proofErr w:type="spellEnd"/>
          </w:p>
        </w:tc>
        <w:tc>
          <w:tcPr>
            <w:tcW w:w="2161" w:type="dxa"/>
            <w:vAlign w:val="center"/>
          </w:tcPr>
          <w:p w:rsidR="000D3D4A" w:rsidRPr="000D3D4A" w:rsidRDefault="001D7860" w:rsidP="000D3D4A">
            <w:pPr>
              <w:jc w:val="center"/>
            </w:pPr>
            <w:proofErr w:type="spellStart"/>
            <w:r>
              <w:t>σ</w:t>
            </w:r>
            <w:r>
              <w:rPr>
                <w:vertAlign w:val="subscript"/>
              </w:rPr>
              <w:t>f</w:t>
            </w:r>
            <w:proofErr w:type="spellEnd"/>
          </w:p>
        </w:tc>
        <w:tc>
          <w:tcPr>
            <w:tcW w:w="2161" w:type="dxa"/>
            <w:vAlign w:val="center"/>
          </w:tcPr>
          <w:p w:rsidR="000D3D4A" w:rsidRPr="000D3D4A" w:rsidRDefault="00576203" w:rsidP="000D3D4A">
            <w:pPr>
              <w:jc w:val="center"/>
            </w:pPr>
            <w:proofErr w:type="spellStart"/>
            <w:r w:rsidRPr="00576203">
              <w:t>FinalStandardDeviation</w:t>
            </w:r>
            <w:proofErr w:type="spellEnd"/>
          </w:p>
        </w:tc>
      </w:tr>
    </w:tbl>
    <w:p w:rsidR="005526E2" w:rsidRDefault="005526E2" w:rsidP="005526E2">
      <w:pPr>
        <w:pStyle w:val="Cmsor2"/>
      </w:pPr>
    </w:p>
    <w:p w:rsidR="0033734D" w:rsidRPr="00BB5D3C" w:rsidRDefault="005526E2" w:rsidP="005526E2">
      <w:pPr>
        <w:pStyle w:val="Cmsor2"/>
      </w:pPr>
      <w:bookmarkStart w:id="32" w:name="_Toc8285164"/>
      <w:r>
        <w:t>3.5</w:t>
      </w:r>
      <w:r w:rsidR="000C6AA5" w:rsidRPr="00BB5D3C">
        <w:t xml:space="preserve"> A</w:t>
      </w:r>
      <w:r w:rsidR="00300E2F" w:rsidRPr="00BB5D3C">
        <w:t>z implementált</w:t>
      </w:r>
      <w:r w:rsidR="000C6AA5" w:rsidRPr="00BB5D3C">
        <w:t xml:space="preserve"> SOM algoritmus végrehajtása</w:t>
      </w:r>
      <w:r w:rsidR="003F20A5">
        <w:t xml:space="preserve"> színekkel</w:t>
      </w:r>
      <w:bookmarkEnd w:id="32"/>
    </w:p>
    <w:p w:rsidR="00300E2F" w:rsidRDefault="008976AB" w:rsidP="008976AB">
      <w:pPr>
        <w:pStyle w:val="Cmsor3"/>
      </w:pPr>
      <w:bookmarkStart w:id="33" w:name="_Toc8285165"/>
      <w:r>
        <w:t xml:space="preserve">3.5.1. </w:t>
      </w:r>
      <w:r w:rsidR="00300E2F" w:rsidRPr="00BB5D3C">
        <w:t>A program felhasználói felülete</w:t>
      </w:r>
      <w:r w:rsidR="00850283" w:rsidRPr="00BB5D3C">
        <w:t xml:space="preserve"> (</w:t>
      </w:r>
      <w:proofErr w:type="spellStart"/>
      <w:r w:rsidR="00850283" w:rsidRPr="00BB5D3C">
        <w:t>ColorForm</w:t>
      </w:r>
      <w:proofErr w:type="spellEnd"/>
      <w:r w:rsidR="00850283" w:rsidRPr="00BB5D3C">
        <w:t>)</w:t>
      </w:r>
      <w:bookmarkEnd w:id="33"/>
    </w:p>
    <w:p w:rsidR="004A5B34" w:rsidRPr="004A5B34" w:rsidRDefault="004A5B34" w:rsidP="004A5B34"/>
    <w:p w:rsidR="00300E2F" w:rsidRDefault="00BB6E87" w:rsidP="00300E2F">
      <w:r>
        <w:rPr>
          <w:noProof/>
          <w:lang w:eastAsia="hu-HU"/>
        </w:rPr>
        <w:drawing>
          <wp:inline distT="0" distB="0" distL="0" distR="0">
            <wp:extent cx="5399405" cy="2966806"/>
            <wp:effectExtent l="19050" t="0" r="0" b="0"/>
            <wp:docPr id="89" name="Kép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4" cstate="print"/>
                    <a:srcRect/>
                    <a:stretch>
                      <a:fillRect/>
                    </a:stretch>
                  </pic:blipFill>
                  <pic:spPr bwMode="auto">
                    <a:xfrm>
                      <a:off x="0" y="0"/>
                      <a:ext cx="5399405" cy="2966806"/>
                    </a:xfrm>
                    <a:prstGeom prst="rect">
                      <a:avLst/>
                    </a:prstGeom>
                    <a:noFill/>
                    <a:ln w="9525">
                      <a:noFill/>
                      <a:miter lim="800000"/>
                      <a:headEnd/>
                      <a:tailEnd/>
                    </a:ln>
                  </pic:spPr>
                </pic:pic>
              </a:graphicData>
            </a:graphic>
          </wp:inline>
        </w:drawing>
      </w:r>
    </w:p>
    <w:p w:rsidR="00FB28FD" w:rsidRPr="00BB5D3C" w:rsidRDefault="00FB28FD" w:rsidP="00FB28FD">
      <w:pPr>
        <w:pStyle w:val="Kpalrs"/>
        <w:jc w:val="center"/>
        <w:rPr>
          <w:rFonts w:cs="Times New Roman"/>
          <w:sz w:val="20"/>
          <w:szCs w:val="20"/>
        </w:rPr>
      </w:pPr>
      <w:r>
        <w:rPr>
          <w:rFonts w:cs="Times New Roman"/>
          <w:sz w:val="20"/>
          <w:szCs w:val="20"/>
        </w:rPr>
        <w:t>13</w:t>
      </w:r>
      <w:r w:rsidRPr="00BB5D3C">
        <w:rPr>
          <w:rFonts w:cs="Times New Roman"/>
          <w:sz w:val="20"/>
          <w:szCs w:val="20"/>
        </w:rPr>
        <w:t xml:space="preserve">. ábra. </w:t>
      </w:r>
      <w:r>
        <w:rPr>
          <w:rFonts w:cs="Times New Roman"/>
          <w:sz w:val="20"/>
          <w:szCs w:val="20"/>
        </w:rPr>
        <w:t xml:space="preserve">A </w:t>
      </w:r>
      <w:proofErr w:type="spellStart"/>
      <w:r>
        <w:rPr>
          <w:rFonts w:cs="Times New Roman"/>
          <w:sz w:val="20"/>
          <w:szCs w:val="20"/>
        </w:rPr>
        <w:t>ColorForm</w:t>
      </w:r>
      <w:proofErr w:type="spellEnd"/>
      <w:r>
        <w:rPr>
          <w:rFonts w:cs="Times New Roman"/>
          <w:sz w:val="20"/>
          <w:szCs w:val="20"/>
        </w:rPr>
        <w:t xml:space="preserve"> felhasználói felülete</w:t>
      </w:r>
    </w:p>
    <w:p w:rsidR="00FB28FD" w:rsidRPr="00BB5D3C" w:rsidRDefault="00FB28FD" w:rsidP="00300E2F"/>
    <w:p w:rsidR="00CE515C" w:rsidRPr="004A5B34" w:rsidRDefault="00F868AA" w:rsidP="004A5B3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felhas</w:t>
      </w:r>
      <w:r w:rsidR="005526E2">
        <w:rPr>
          <w:rFonts w:ascii="Times New Roman" w:hAnsi="Times New Roman" w:cs="Times New Roman"/>
          <w:sz w:val="24"/>
          <w:szCs w:val="24"/>
        </w:rPr>
        <w:t>ználói felület  három</w:t>
      </w:r>
      <w:r>
        <w:rPr>
          <w:rFonts w:ascii="Times New Roman" w:hAnsi="Times New Roman" w:cs="Times New Roman"/>
          <w:sz w:val="24"/>
          <w:szCs w:val="24"/>
        </w:rPr>
        <w:t xml:space="preserve"> panelből épül fel</w:t>
      </w:r>
      <w:r w:rsidR="00DC33C0">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DC33C0">
        <w:rPr>
          <w:rFonts w:ascii="Times New Roman" w:hAnsi="Times New Roman" w:cs="Times New Roman"/>
          <w:sz w:val="24"/>
          <w:szCs w:val="24"/>
        </w:rPr>
        <w:t>b</w:t>
      </w:r>
      <w:r>
        <w:rPr>
          <w:rFonts w:ascii="Times New Roman" w:hAnsi="Times New Roman" w:cs="Times New Roman"/>
          <w:sz w:val="24"/>
          <w:szCs w:val="24"/>
        </w:rPr>
        <w:t>al oldalon</w:t>
      </w:r>
      <w:proofErr w:type="gramEnd"/>
      <w:r>
        <w:rPr>
          <w:rFonts w:ascii="Times New Roman" w:hAnsi="Times New Roman" w:cs="Times New Roman"/>
          <w:sz w:val="24"/>
          <w:szCs w:val="24"/>
        </w:rPr>
        <w:t xml:space="preserve"> </w:t>
      </w:r>
      <w:r w:rsidR="005526E2">
        <w:rPr>
          <w:rFonts w:ascii="Times New Roman" w:hAnsi="Times New Roman" w:cs="Times New Roman"/>
          <w:sz w:val="24"/>
          <w:szCs w:val="24"/>
        </w:rPr>
        <w:t xml:space="preserve">található a </w:t>
      </w:r>
      <w:proofErr w:type="spellStart"/>
      <w:r w:rsidR="005526E2">
        <w:rPr>
          <w:rFonts w:ascii="Times New Roman" w:hAnsi="Times New Roman" w:cs="Times New Roman"/>
          <w:sz w:val="24"/>
          <w:szCs w:val="24"/>
        </w:rPr>
        <w:t>BaseForm-tól</w:t>
      </w:r>
      <w:proofErr w:type="spellEnd"/>
      <w:r w:rsidR="005526E2">
        <w:rPr>
          <w:rFonts w:ascii="Times New Roman" w:hAnsi="Times New Roman" w:cs="Times New Roman"/>
          <w:sz w:val="24"/>
          <w:szCs w:val="24"/>
        </w:rPr>
        <w:t xml:space="preserve"> örökölt közös paraméterezési panel</w:t>
      </w:r>
      <w:r>
        <w:rPr>
          <w:rFonts w:ascii="Times New Roman" w:hAnsi="Times New Roman" w:cs="Times New Roman"/>
          <w:sz w:val="24"/>
          <w:szCs w:val="24"/>
        </w:rPr>
        <w:t>,</w:t>
      </w:r>
      <w:r w:rsidR="005526E2">
        <w:rPr>
          <w:rFonts w:ascii="Times New Roman" w:hAnsi="Times New Roman" w:cs="Times New Roman"/>
          <w:sz w:val="24"/>
          <w:szCs w:val="24"/>
        </w:rPr>
        <w:t xml:space="preserve"> felette pedig a színklaszterezés saját beállítása foglal helyet.  J</w:t>
      </w:r>
      <w:r>
        <w:rPr>
          <w:rFonts w:ascii="Times New Roman" w:hAnsi="Times New Roman" w:cs="Times New Roman"/>
          <w:sz w:val="24"/>
          <w:szCs w:val="24"/>
        </w:rPr>
        <w:t xml:space="preserve">obb oldalon a </w:t>
      </w:r>
      <w:proofErr w:type="spellStart"/>
      <w:r w:rsidR="005526E2">
        <w:rPr>
          <w:rFonts w:ascii="Times New Roman" w:hAnsi="Times New Roman" w:cs="Times New Roman"/>
          <w:b/>
          <w:sz w:val="24"/>
          <w:szCs w:val="24"/>
        </w:rPr>
        <w:t>ColorNeuralNetworkControl</w:t>
      </w:r>
      <w:proofErr w:type="spellEnd"/>
      <w:r>
        <w:rPr>
          <w:rFonts w:ascii="Times New Roman" w:hAnsi="Times New Roman" w:cs="Times New Roman"/>
          <w:sz w:val="24"/>
          <w:szCs w:val="24"/>
        </w:rPr>
        <w:t xml:space="preserve"> található. </w:t>
      </w:r>
      <w:r w:rsidR="00DC33C0">
        <w:rPr>
          <w:rFonts w:ascii="Times New Roman" w:hAnsi="Times New Roman" w:cs="Times New Roman"/>
          <w:sz w:val="24"/>
          <w:szCs w:val="24"/>
        </w:rPr>
        <w:t xml:space="preserve">A bemeneti adatok beállítására kétféle lehetőség van. </w:t>
      </w:r>
      <w:proofErr w:type="spellStart"/>
      <w:r w:rsidR="005526E2">
        <w:rPr>
          <w:rFonts w:ascii="Times New Roman" w:hAnsi="Times New Roman" w:cs="Times New Roman"/>
          <w:b/>
          <w:sz w:val="24"/>
          <w:szCs w:val="24"/>
        </w:rPr>
        <w:t>Example</w:t>
      </w:r>
      <w:proofErr w:type="spellEnd"/>
      <w:r w:rsidR="00DC33C0" w:rsidRPr="000B10DE">
        <w:rPr>
          <w:rFonts w:ascii="Times New Roman" w:hAnsi="Times New Roman" w:cs="Times New Roman"/>
          <w:b/>
          <w:sz w:val="24"/>
          <w:szCs w:val="24"/>
        </w:rPr>
        <w:t xml:space="preserve"> </w:t>
      </w:r>
      <w:proofErr w:type="spellStart"/>
      <w:r w:rsidR="00DC33C0" w:rsidRPr="000B10DE">
        <w:rPr>
          <w:rFonts w:ascii="Times New Roman" w:hAnsi="Times New Roman" w:cs="Times New Roman"/>
          <w:b/>
          <w:sz w:val="24"/>
          <w:szCs w:val="24"/>
        </w:rPr>
        <w:t>colors</w:t>
      </w:r>
      <w:proofErr w:type="spellEnd"/>
      <w:r w:rsidR="00DC33C0">
        <w:rPr>
          <w:rFonts w:ascii="Times New Roman" w:hAnsi="Times New Roman" w:cs="Times New Roman"/>
          <w:sz w:val="24"/>
          <w:szCs w:val="24"/>
        </w:rPr>
        <w:t xml:space="preserve"> esetén minden futtatáskor </w:t>
      </w:r>
      <w:r w:rsidR="00DC33C0">
        <w:rPr>
          <w:rFonts w:ascii="Times New Roman" w:hAnsi="Times New Roman" w:cs="Times New Roman"/>
          <w:sz w:val="24"/>
          <w:szCs w:val="24"/>
        </w:rPr>
        <w:lastRenderedPageBreak/>
        <w:t>ugyanaz</w:t>
      </w:r>
      <w:r w:rsidR="000B10DE">
        <w:rPr>
          <w:rFonts w:ascii="Times New Roman" w:hAnsi="Times New Roman" w:cs="Times New Roman"/>
          <w:sz w:val="24"/>
          <w:szCs w:val="24"/>
        </w:rPr>
        <w:t>t</w:t>
      </w:r>
      <w:r w:rsidR="00DC33C0">
        <w:rPr>
          <w:rFonts w:ascii="Times New Roman" w:hAnsi="Times New Roman" w:cs="Times New Roman"/>
          <w:sz w:val="24"/>
          <w:szCs w:val="24"/>
        </w:rPr>
        <w:t xml:space="preserve"> a 8 előre meghatározott színt fogja használni az algoritmus. </w:t>
      </w:r>
      <w:r w:rsidR="00DC33C0" w:rsidRPr="000B10DE">
        <w:rPr>
          <w:rFonts w:ascii="Times New Roman" w:hAnsi="Times New Roman" w:cs="Times New Roman"/>
          <w:b/>
          <w:sz w:val="24"/>
          <w:szCs w:val="24"/>
        </w:rPr>
        <w:t xml:space="preserve">Random </w:t>
      </w:r>
      <w:proofErr w:type="spellStart"/>
      <w:r w:rsidR="00DC33C0" w:rsidRPr="000B10DE">
        <w:rPr>
          <w:rFonts w:ascii="Times New Roman" w:hAnsi="Times New Roman" w:cs="Times New Roman"/>
          <w:b/>
          <w:sz w:val="24"/>
          <w:szCs w:val="24"/>
        </w:rPr>
        <w:t>colors</w:t>
      </w:r>
      <w:proofErr w:type="spellEnd"/>
      <w:r w:rsidR="00DC33C0">
        <w:rPr>
          <w:rFonts w:ascii="Times New Roman" w:hAnsi="Times New Roman" w:cs="Times New Roman"/>
          <w:sz w:val="24"/>
          <w:szCs w:val="24"/>
        </w:rPr>
        <w:t xml:space="preserve"> választása esetén minden futáskor véletlenszerűen generál a program bemeneti színeket.</w:t>
      </w:r>
    </w:p>
    <w:p w:rsidR="00CE515C" w:rsidRPr="00CE515C" w:rsidRDefault="00BE50E6" w:rsidP="00567705">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szövegdobozokban a következő paraméterek beállítására van lehetőség:</w:t>
      </w:r>
    </w:p>
    <w:p w:rsidR="008976AB" w:rsidRPr="008976AB" w:rsidRDefault="008976AB" w:rsidP="008976AB">
      <w:pPr>
        <w:pStyle w:val="Listaszerbekezds"/>
        <w:numPr>
          <w:ilvl w:val="0"/>
          <w:numId w:val="4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Total </w:t>
      </w:r>
      <w:proofErr w:type="spellStart"/>
      <w:r>
        <w:rPr>
          <w:rFonts w:ascii="Times New Roman" w:hAnsi="Times New Roman" w:cs="Times New Roman"/>
          <w:b/>
          <w:sz w:val="24"/>
          <w:szCs w:val="24"/>
        </w:rPr>
        <w:t>number</w:t>
      </w:r>
      <w:proofErr w:type="spellEnd"/>
      <w:r>
        <w:rPr>
          <w:rFonts w:ascii="Times New Roman" w:hAnsi="Times New Roman" w:cs="Times New Roman"/>
          <w:b/>
          <w:sz w:val="24"/>
          <w:szCs w:val="24"/>
        </w:rPr>
        <w:t xml:space="preserve"> of </w:t>
      </w:r>
      <w:proofErr w:type="spellStart"/>
      <w:r>
        <w:rPr>
          <w:rFonts w:ascii="Times New Roman" w:hAnsi="Times New Roman" w:cs="Times New Roman"/>
          <w:b/>
          <w:sz w:val="24"/>
          <w:szCs w:val="24"/>
        </w:rPr>
        <w:t>iterations</w:t>
      </w:r>
      <w:proofErr w:type="spellEnd"/>
      <w:r w:rsidRPr="008976AB">
        <w:rPr>
          <w:rFonts w:ascii="Times New Roman" w:hAnsi="Times New Roman" w:cs="Times New Roman"/>
          <w:b/>
          <w:sz w:val="24"/>
          <w:szCs w:val="24"/>
        </w:rPr>
        <w:t xml:space="preserve"> </w:t>
      </w:r>
      <w:r>
        <w:rPr>
          <w:rFonts w:ascii="Times New Roman" w:hAnsi="Times New Roman" w:cs="Times New Roman"/>
          <w:sz w:val="24"/>
          <w:szCs w:val="24"/>
        </w:rPr>
        <w:t>– iterációk száma: tetszőleges egész szám.</w:t>
      </w:r>
    </w:p>
    <w:p w:rsidR="00F868AA" w:rsidRDefault="008976AB" w:rsidP="00567705">
      <w:pPr>
        <w:pStyle w:val="Listaszerbekezds"/>
        <w:numPr>
          <w:ilvl w:val="0"/>
          <w:numId w:val="42"/>
        </w:numPr>
        <w:spacing w:line="360" w:lineRule="auto"/>
        <w:jc w:val="both"/>
        <w:rPr>
          <w:rFonts w:ascii="Times New Roman" w:hAnsi="Times New Roman" w:cs="Times New Roman"/>
          <w:sz w:val="24"/>
          <w:szCs w:val="24"/>
        </w:rPr>
      </w:pPr>
      <w:proofErr w:type="spellStart"/>
      <w:r w:rsidRPr="008976AB">
        <w:rPr>
          <w:rFonts w:ascii="Times New Roman" w:hAnsi="Times New Roman" w:cs="Times New Roman"/>
          <w:b/>
          <w:sz w:val="24"/>
          <w:szCs w:val="24"/>
        </w:rPr>
        <w:t>Initial</w:t>
      </w:r>
      <w:proofErr w:type="spellEnd"/>
      <w:r w:rsidRPr="008976AB">
        <w:rPr>
          <w:rFonts w:ascii="Times New Roman" w:hAnsi="Times New Roman" w:cs="Times New Roman"/>
          <w:b/>
          <w:sz w:val="24"/>
          <w:szCs w:val="24"/>
        </w:rPr>
        <w:t xml:space="preserve"> </w:t>
      </w:r>
      <w:proofErr w:type="spellStart"/>
      <w:r w:rsidRPr="008976AB">
        <w:rPr>
          <w:rFonts w:ascii="Times New Roman" w:hAnsi="Times New Roman" w:cs="Times New Roman"/>
          <w:b/>
          <w:sz w:val="24"/>
          <w:szCs w:val="24"/>
        </w:rPr>
        <w:t>value</w:t>
      </w:r>
      <w:proofErr w:type="spellEnd"/>
      <w:r w:rsidRPr="008976AB">
        <w:rPr>
          <w:rFonts w:ascii="Times New Roman" w:hAnsi="Times New Roman" w:cs="Times New Roman"/>
          <w:b/>
          <w:sz w:val="24"/>
          <w:szCs w:val="24"/>
        </w:rPr>
        <w:t xml:space="preserve"> of </w:t>
      </w:r>
      <w:proofErr w:type="spellStart"/>
      <w:r w:rsidRPr="008976AB">
        <w:rPr>
          <w:rFonts w:ascii="Times New Roman" w:hAnsi="Times New Roman" w:cs="Times New Roman"/>
          <w:b/>
          <w:sz w:val="24"/>
          <w:szCs w:val="24"/>
        </w:rPr>
        <w:t>learning-rate</w:t>
      </w:r>
      <w:proofErr w:type="spellEnd"/>
      <w:r w:rsidRPr="008976AB">
        <w:rPr>
          <w:rFonts w:ascii="Times New Roman" w:hAnsi="Times New Roman" w:cs="Times New Roman"/>
          <w:b/>
          <w:sz w:val="24"/>
          <w:szCs w:val="24"/>
        </w:rPr>
        <w:t xml:space="preserve"> </w:t>
      </w:r>
      <w:proofErr w:type="spellStart"/>
      <w:r w:rsidRPr="008976AB">
        <w:rPr>
          <w:rFonts w:ascii="Times New Roman" w:hAnsi="Times New Roman" w:cs="Times New Roman"/>
          <w:b/>
          <w:sz w:val="24"/>
          <w:szCs w:val="24"/>
        </w:rPr>
        <w:t>coefficient</w:t>
      </w:r>
      <w:proofErr w:type="spellEnd"/>
      <w:r>
        <w:rPr>
          <w:rFonts w:ascii="Times New Roman" w:hAnsi="Times New Roman" w:cs="Times New Roman"/>
          <w:b/>
          <w:sz w:val="24"/>
          <w:szCs w:val="24"/>
        </w:rPr>
        <w:t xml:space="preserve"> </w:t>
      </w:r>
      <w:r w:rsidR="00CE515C" w:rsidRPr="00BE50E6">
        <w:rPr>
          <w:rFonts w:ascii="Times New Roman" w:hAnsi="Times New Roman" w:cs="Times New Roman"/>
          <w:sz w:val="24"/>
          <w:szCs w:val="24"/>
        </w:rPr>
        <w:t xml:space="preserve">– tanulási együttható: értéke 0 és 1 </w:t>
      </w:r>
      <w:r w:rsidR="0038497E">
        <w:rPr>
          <w:rFonts w:ascii="Times New Roman" w:hAnsi="Times New Roman" w:cs="Times New Roman"/>
          <w:sz w:val="24"/>
          <w:szCs w:val="24"/>
        </w:rPr>
        <w:t>lehet</w:t>
      </w:r>
      <w:r w:rsidR="00CE515C" w:rsidRPr="00BE50E6">
        <w:rPr>
          <w:rFonts w:ascii="Times New Roman" w:hAnsi="Times New Roman" w:cs="Times New Roman"/>
          <w:sz w:val="24"/>
          <w:szCs w:val="24"/>
        </w:rPr>
        <w:t>.</w:t>
      </w:r>
    </w:p>
    <w:p w:rsidR="00BE50E6" w:rsidRDefault="008976AB" w:rsidP="00567705">
      <w:pPr>
        <w:pStyle w:val="Listaszerbekezds"/>
        <w:numPr>
          <w:ilvl w:val="0"/>
          <w:numId w:val="42"/>
        </w:numPr>
        <w:spacing w:line="360" w:lineRule="auto"/>
        <w:jc w:val="both"/>
        <w:rPr>
          <w:rFonts w:ascii="Times New Roman" w:hAnsi="Times New Roman" w:cs="Times New Roman"/>
          <w:sz w:val="24"/>
          <w:szCs w:val="24"/>
        </w:rPr>
      </w:pPr>
      <w:proofErr w:type="spellStart"/>
      <w:r w:rsidRPr="008976AB">
        <w:rPr>
          <w:rFonts w:ascii="Times New Roman" w:hAnsi="Times New Roman" w:cs="Times New Roman"/>
          <w:b/>
          <w:sz w:val="24"/>
          <w:szCs w:val="24"/>
        </w:rPr>
        <w:t>Initial</w:t>
      </w:r>
      <w:proofErr w:type="spellEnd"/>
      <w:r w:rsidRPr="008976AB">
        <w:rPr>
          <w:rFonts w:ascii="Times New Roman" w:hAnsi="Times New Roman" w:cs="Times New Roman"/>
          <w:b/>
          <w:sz w:val="24"/>
          <w:szCs w:val="24"/>
        </w:rPr>
        <w:t xml:space="preserve"> </w:t>
      </w:r>
      <w:proofErr w:type="spellStart"/>
      <w:r w:rsidRPr="008976AB">
        <w:rPr>
          <w:rFonts w:ascii="Times New Roman" w:hAnsi="Times New Roman" w:cs="Times New Roman"/>
          <w:b/>
          <w:sz w:val="24"/>
          <w:szCs w:val="24"/>
        </w:rPr>
        <w:t>value</w:t>
      </w:r>
      <w:proofErr w:type="spellEnd"/>
      <w:r w:rsidRPr="008976AB">
        <w:rPr>
          <w:rFonts w:ascii="Times New Roman" w:hAnsi="Times New Roman" w:cs="Times New Roman"/>
          <w:b/>
          <w:sz w:val="24"/>
          <w:szCs w:val="24"/>
        </w:rPr>
        <w:t xml:space="preserve"> of standard </w:t>
      </w:r>
      <w:proofErr w:type="spellStart"/>
      <w:r w:rsidRPr="008976AB">
        <w:rPr>
          <w:rFonts w:ascii="Times New Roman" w:hAnsi="Times New Roman" w:cs="Times New Roman"/>
          <w:b/>
          <w:sz w:val="24"/>
          <w:szCs w:val="24"/>
        </w:rPr>
        <w:t>deviation</w:t>
      </w:r>
      <w:proofErr w:type="spellEnd"/>
      <w:r>
        <w:rPr>
          <w:rFonts w:ascii="Times New Roman" w:hAnsi="Times New Roman" w:cs="Times New Roman"/>
          <w:b/>
          <w:sz w:val="24"/>
          <w:szCs w:val="24"/>
        </w:rPr>
        <w:t xml:space="preserve"> </w:t>
      </w:r>
      <w:r w:rsidR="00BE50E6">
        <w:rPr>
          <w:rFonts w:ascii="Times New Roman" w:hAnsi="Times New Roman" w:cs="Times New Roman"/>
          <w:sz w:val="24"/>
          <w:szCs w:val="24"/>
        </w:rPr>
        <w:t>– szórás kezdeti értéke: 0-nál nagyobb szám, megválasztásánál figyelembe kell venni a neuronok számát.</w:t>
      </w:r>
    </w:p>
    <w:p w:rsidR="00BE50E6" w:rsidRDefault="008976AB" w:rsidP="00567705">
      <w:pPr>
        <w:pStyle w:val="Listaszerbekezds"/>
        <w:numPr>
          <w:ilvl w:val="0"/>
          <w:numId w:val="42"/>
        </w:numPr>
        <w:spacing w:line="360" w:lineRule="auto"/>
        <w:jc w:val="both"/>
        <w:rPr>
          <w:rFonts w:ascii="Times New Roman" w:hAnsi="Times New Roman" w:cs="Times New Roman"/>
          <w:sz w:val="24"/>
          <w:szCs w:val="24"/>
        </w:rPr>
      </w:pPr>
      <w:proofErr w:type="spellStart"/>
      <w:r w:rsidRPr="008976AB">
        <w:rPr>
          <w:rFonts w:ascii="Times New Roman" w:hAnsi="Times New Roman" w:cs="Times New Roman"/>
          <w:b/>
          <w:sz w:val="24"/>
          <w:szCs w:val="24"/>
        </w:rPr>
        <w:t>Final</w:t>
      </w:r>
      <w:proofErr w:type="spellEnd"/>
      <w:r w:rsidRPr="008976AB">
        <w:rPr>
          <w:rFonts w:ascii="Times New Roman" w:hAnsi="Times New Roman" w:cs="Times New Roman"/>
          <w:b/>
          <w:sz w:val="24"/>
          <w:szCs w:val="24"/>
        </w:rPr>
        <w:t xml:space="preserve"> </w:t>
      </w:r>
      <w:proofErr w:type="spellStart"/>
      <w:r w:rsidRPr="008976AB">
        <w:rPr>
          <w:rFonts w:ascii="Times New Roman" w:hAnsi="Times New Roman" w:cs="Times New Roman"/>
          <w:b/>
          <w:sz w:val="24"/>
          <w:szCs w:val="24"/>
        </w:rPr>
        <w:t>value</w:t>
      </w:r>
      <w:proofErr w:type="spellEnd"/>
      <w:r w:rsidRPr="008976AB">
        <w:rPr>
          <w:rFonts w:ascii="Times New Roman" w:hAnsi="Times New Roman" w:cs="Times New Roman"/>
          <w:b/>
          <w:sz w:val="24"/>
          <w:szCs w:val="24"/>
        </w:rPr>
        <w:t xml:space="preserve"> of standard </w:t>
      </w:r>
      <w:proofErr w:type="spellStart"/>
      <w:r w:rsidRPr="008976AB">
        <w:rPr>
          <w:rFonts w:ascii="Times New Roman" w:hAnsi="Times New Roman" w:cs="Times New Roman"/>
          <w:b/>
          <w:sz w:val="24"/>
          <w:szCs w:val="24"/>
        </w:rPr>
        <w:t>deviation</w:t>
      </w:r>
      <w:proofErr w:type="spellEnd"/>
      <w:r w:rsidR="00BE50E6">
        <w:rPr>
          <w:rFonts w:ascii="Times New Roman" w:hAnsi="Times New Roman" w:cs="Times New Roman"/>
          <w:sz w:val="24"/>
          <w:szCs w:val="24"/>
        </w:rPr>
        <w:t xml:space="preserve"> – szórás végleges értéke: 0-nál nagyobb szám, a szórás kezdeti értékénél kisebbnek kell lennie.</w:t>
      </w:r>
    </w:p>
    <w:p w:rsidR="00567705" w:rsidRDefault="00567705" w:rsidP="00567705">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 xml:space="preserve">A </w:t>
      </w:r>
      <w:r w:rsidRPr="00567705">
        <w:rPr>
          <w:rFonts w:ascii="Times New Roman" w:hAnsi="Times New Roman" w:cs="Times New Roman"/>
          <w:b/>
          <w:sz w:val="24"/>
          <w:szCs w:val="24"/>
        </w:rPr>
        <w:t>Start</w:t>
      </w:r>
      <w:r w:rsidRPr="00BB5D3C">
        <w:rPr>
          <w:rFonts w:ascii="Times New Roman" w:hAnsi="Times New Roman" w:cs="Times New Roman"/>
          <w:sz w:val="24"/>
          <w:szCs w:val="24"/>
        </w:rPr>
        <w:t xml:space="preserve"> gombbal elindíthatjuk az algoritmus futását,</w:t>
      </w:r>
      <w:r w:rsidR="008976AB">
        <w:rPr>
          <w:rFonts w:ascii="Times New Roman" w:hAnsi="Times New Roman" w:cs="Times New Roman"/>
          <w:sz w:val="24"/>
          <w:szCs w:val="24"/>
        </w:rPr>
        <w:t xml:space="preserve"> majd az algoritmus befejez</w:t>
      </w:r>
      <w:r w:rsidR="004A5B34">
        <w:rPr>
          <w:rFonts w:ascii="Times New Roman" w:hAnsi="Times New Roman" w:cs="Times New Roman"/>
          <w:sz w:val="24"/>
          <w:szCs w:val="24"/>
        </w:rPr>
        <w:t>ése</w:t>
      </w:r>
      <w:r w:rsidR="008976AB">
        <w:rPr>
          <w:rFonts w:ascii="Times New Roman" w:hAnsi="Times New Roman" w:cs="Times New Roman"/>
          <w:sz w:val="24"/>
          <w:szCs w:val="24"/>
        </w:rPr>
        <w:t xml:space="preserve"> után egy feliraton megjelenik pontosan mennyi volt a futási idő.</w:t>
      </w:r>
    </w:p>
    <w:p w:rsidR="00CD1BA1" w:rsidRPr="00BB5D3C" w:rsidRDefault="00CD1BA1" w:rsidP="00567705">
      <w:pPr>
        <w:spacing w:line="360" w:lineRule="auto"/>
        <w:ind w:firstLine="567"/>
        <w:jc w:val="both"/>
        <w:rPr>
          <w:rFonts w:ascii="Times New Roman" w:hAnsi="Times New Roman" w:cs="Times New Roman"/>
          <w:sz w:val="24"/>
          <w:szCs w:val="24"/>
        </w:rPr>
      </w:pPr>
    </w:p>
    <w:p w:rsidR="00850283" w:rsidRDefault="008976AB" w:rsidP="004A5B34">
      <w:pPr>
        <w:pStyle w:val="Cmsor3"/>
      </w:pPr>
      <w:bookmarkStart w:id="34" w:name="_Toc8285166"/>
      <w:r>
        <w:t xml:space="preserve">3.5.2. </w:t>
      </w:r>
      <w:r w:rsidR="00850283" w:rsidRPr="00BB5D3C">
        <w:t>Az algoritmus megvalósítása</w:t>
      </w:r>
      <w:bookmarkEnd w:id="34"/>
    </w:p>
    <w:p w:rsidR="004A5B34" w:rsidRPr="004A5B34" w:rsidRDefault="004A5B34" w:rsidP="004A5B34"/>
    <w:p w:rsidR="00F3767E" w:rsidRPr="004A5B34" w:rsidRDefault="008D06BE" w:rsidP="00F3767E">
      <w:pPr>
        <w:spacing w:line="360" w:lineRule="auto"/>
        <w:ind w:firstLine="567"/>
        <w:jc w:val="both"/>
      </w:pPr>
      <w:r w:rsidRPr="00BB5D3C">
        <w:rPr>
          <w:rFonts w:ascii="Times New Roman" w:hAnsi="Times New Roman" w:cs="Times New Roman"/>
          <w:sz w:val="24"/>
          <w:szCs w:val="24"/>
        </w:rPr>
        <w:t xml:space="preserve">Az algoritmus elindítása </w:t>
      </w:r>
      <w:r w:rsidR="00FB28FD">
        <w:rPr>
          <w:rFonts w:ascii="Times New Roman" w:hAnsi="Times New Roman" w:cs="Times New Roman"/>
          <w:sz w:val="24"/>
          <w:szCs w:val="24"/>
        </w:rPr>
        <w:t>először</w:t>
      </w:r>
      <w:r w:rsidRPr="00BB5D3C">
        <w:rPr>
          <w:rFonts w:ascii="Times New Roman" w:hAnsi="Times New Roman" w:cs="Times New Roman"/>
          <w:sz w:val="24"/>
          <w:szCs w:val="24"/>
        </w:rPr>
        <w:t xml:space="preserve"> az űrlapon megadott változó paraméterek kerülnek először beolvasásra. Ezután egy vektor </w:t>
      </w:r>
      <w:r w:rsidR="00FB28FD">
        <w:rPr>
          <w:rFonts w:ascii="Times New Roman" w:hAnsi="Times New Roman" w:cs="Times New Roman"/>
          <w:sz w:val="24"/>
          <w:szCs w:val="24"/>
        </w:rPr>
        <w:t xml:space="preserve">listát </w:t>
      </w:r>
      <w:r w:rsidRPr="00BB5D3C">
        <w:rPr>
          <w:rFonts w:ascii="Times New Roman" w:hAnsi="Times New Roman" w:cs="Times New Roman"/>
          <w:sz w:val="24"/>
          <w:szCs w:val="24"/>
        </w:rPr>
        <w:t>hozunk létre, ebben tároljuk a bemeneti adatokat, jelen esetben a színek RGB kódjait. (Ez lehet színek egy előre meghatározott csoportja, vagy véletlenszerűen generált.)</w:t>
      </w:r>
      <w:r w:rsidR="00F3767E" w:rsidRPr="00F3767E">
        <w:rPr>
          <w:rFonts w:ascii="Times New Roman" w:hAnsi="Times New Roman" w:cs="Times New Roman"/>
          <w:sz w:val="24"/>
          <w:szCs w:val="24"/>
        </w:rPr>
        <w:t xml:space="preserve"> </w:t>
      </w:r>
      <w:r w:rsidR="00F3767E">
        <w:rPr>
          <w:rFonts w:ascii="Times New Roman" w:hAnsi="Times New Roman" w:cs="Times New Roman"/>
          <w:sz w:val="24"/>
          <w:szCs w:val="24"/>
        </w:rPr>
        <w:t xml:space="preserve">Majd </w:t>
      </w:r>
      <w:r w:rsidR="00F3767E" w:rsidRPr="00BB5D3C">
        <w:rPr>
          <w:rFonts w:ascii="Times New Roman" w:hAnsi="Times New Roman" w:cs="Times New Roman"/>
          <w:sz w:val="24"/>
          <w:szCs w:val="24"/>
        </w:rPr>
        <w:t>egy neuronokból álló rácsot hozunk létre, ahol minden egyes neuronhoz egy véletlenszerű egységvektor tartozik.</w:t>
      </w:r>
      <w:r w:rsidR="00F3767E" w:rsidRPr="00BB5D3C">
        <w:t xml:space="preserve"> </w:t>
      </w:r>
      <w:r w:rsidR="00F3767E" w:rsidRPr="00BB5D3C">
        <w:rPr>
          <w:rFonts w:ascii="Times New Roman" w:hAnsi="Times New Roman" w:cs="Times New Roman"/>
          <w:sz w:val="24"/>
          <w:szCs w:val="24"/>
        </w:rPr>
        <w:t>Innentől kezdődik maga a tanulási folyamat. A 8 bemene</w:t>
      </w:r>
      <w:r w:rsidR="00F3767E">
        <w:rPr>
          <w:rFonts w:ascii="Times New Roman" w:hAnsi="Times New Roman" w:cs="Times New Roman"/>
          <w:sz w:val="24"/>
          <w:szCs w:val="24"/>
        </w:rPr>
        <w:t>t</w:t>
      </w:r>
      <w:r w:rsidR="00F3767E" w:rsidRPr="00BB5D3C">
        <w:rPr>
          <w:rFonts w:ascii="Times New Roman" w:hAnsi="Times New Roman" w:cs="Times New Roman"/>
          <w:sz w:val="24"/>
          <w:szCs w:val="24"/>
        </w:rPr>
        <w:t xml:space="preserve">ből véletlenszerűen választunk egyet, majd megkeressük azt a neuront, amely súlyvektora leginkább hasonlít az input vektorra, azaz az Euklideszi távolságuk minimális. Erre a nyertes vektorra angolul gyakran szokás </w:t>
      </w:r>
      <w:r w:rsidR="00F3767E" w:rsidRPr="00BB5D3C">
        <w:rPr>
          <w:rFonts w:ascii="Times New Roman" w:hAnsi="Times New Roman" w:cs="Times New Roman"/>
          <w:b/>
          <w:sz w:val="24"/>
          <w:szCs w:val="24"/>
        </w:rPr>
        <w:t xml:space="preserve">Best </w:t>
      </w:r>
      <w:proofErr w:type="spellStart"/>
      <w:r w:rsidR="00F3767E" w:rsidRPr="00BB5D3C">
        <w:rPr>
          <w:rFonts w:ascii="Times New Roman" w:hAnsi="Times New Roman" w:cs="Times New Roman"/>
          <w:b/>
          <w:sz w:val="24"/>
          <w:szCs w:val="24"/>
        </w:rPr>
        <w:t>Matching</w:t>
      </w:r>
      <w:proofErr w:type="spellEnd"/>
      <w:r w:rsidR="00F3767E" w:rsidRPr="00BB5D3C">
        <w:rPr>
          <w:rFonts w:ascii="Times New Roman" w:hAnsi="Times New Roman" w:cs="Times New Roman"/>
          <w:b/>
          <w:sz w:val="24"/>
          <w:szCs w:val="24"/>
        </w:rPr>
        <w:t xml:space="preserve"> Unit</w:t>
      </w:r>
      <w:r w:rsidR="00F3767E" w:rsidRPr="00BB5D3C">
        <w:rPr>
          <w:rFonts w:ascii="Times New Roman" w:hAnsi="Times New Roman" w:cs="Times New Roman"/>
          <w:sz w:val="24"/>
          <w:szCs w:val="24"/>
        </w:rPr>
        <w:t xml:space="preserve">-ként hivatkozni. Meghatározzuk a σ(t) függvény aktuális értékét, ezután pedig adaptáljuk a neuronokat a kiválasztott bemenethez. </w:t>
      </w:r>
      <w:r w:rsidR="00F3767E">
        <w:rPr>
          <w:rFonts w:ascii="Times New Roman" w:hAnsi="Times New Roman" w:cs="Times New Roman"/>
          <w:sz w:val="24"/>
          <w:szCs w:val="24"/>
        </w:rPr>
        <w:t xml:space="preserve">Az utolsó iteráció befejezése után a </w:t>
      </w:r>
      <w:proofErr w:type="spellStart"/>
      <w:r w:rsidR="00F3767E">
        <w:rPr>
          <w:rFonts w:ascii="Times New Roman" w:hAnsi="Times New Roman" w:cs="Times New Roman"/>
          <w:sz w:val="24"/>
          <w:szCs w:val="24"/>
        </w:rPr>
        <w:t>Control</w:t>
      </w:r>
      <w:proofErr w:type="spellEnd"/>
      <w:r w:rsidR="00F3767E">
        <w:rPr>
          <w:rFonts w:ascii="Times New Roman" w:hAnsi="Times New Roman" w:cs="Times New Roman"/>
          <w:sz w:val="24"/>
          <w:szCs w:val="24"/>
        </w:rPr>
        <w:t xml:space="preserve"> osztályok kirajzolják az önszerveződő térkép végső állapotát.</w:t>
      </w:r>
    </w:p>
    <w:bookmarkStart w:id="35" w:name="_MON_1618895234"/>
    <w:bookmarkEnd w:id="35"/>
    <w:p w:rsidR="00850283" w:rsidRDefault="00F3767E" w:rsidP="003F20A5">
      <w:pPr>
        <w:spacing w:line="360" w:lineRule="auto"/>
        <w:rPr>
          <w:rFonts w:ascii="Times New Roman" w:hAnsi="Times New Roman" w:cs="Times New Roman"/>
          <w:sz w:val="24"/>
          <w:szCs w:val="24"/>
        </w:rPr>
      </w:pPr>
      <w:r>
        <w:rPr>
          <w:rFonts w:ascii="Times New Roman" w:hAnsi="Times New Roman" w:cs="Times New Roman"/>
          <w:sz w:val="24"/>
          <w:szCs w:val="24"/>
        </w:rPr>
        <w:object w:dxaOrig="9072" w:dyaOrig="3793">
          <v:shape id="_x0000_i1032" type="#_x0000_t75" style="width:453.9pt;height:189.5pt" o:ole="">
            <v:imagedata r:id="rId35" o:title=""/>
          </v:shape>
          <o:OLEObject Type="Embed" ProgID="Word.OpenDocumentText.12" ShapeID="_x0000_i1032" DrawAspect="Content" ObjectID="_1618898033" r:id="rId36"/>
        </w:object>
      </w:r>
    </w:p>
    <w:p w:rsidR="00BF2990" w:rsidRPr="00CD1BA1" w:rsidRDefault="004A5B34" w:rsidP="00CD1BA1">
      <w:pPr>
        <w:ind w:firstLine="567"/>
        <w:jc w:val="center"/>
        <w:rPr>
          <w:rFonts w:ascii="Times New Roman" w:hAnsi="Times New Roman" w:cs="Times New Roman"/>
          <w:sz w:val="24"/>
          <w:szCs w:val="24"/>
        </w:rPr>
      </w:pPr>
      <w:r>
        <w:rPr>
          <w:rFonts w:cs="Times New Roman"/>
          <w:b/>
          <w:bCs/>
          <w:sz w:val="20"/>
          <w:szCs w:val="20"/>
        </w:rPr>
        <w:t>8</w:t>
      </w:r>
      <w:r w:rsidRPr="00701334">
        <w:rPr>
          <w:rFonts w:cs="Times New Roman"/>
          <w:b/>
          <w:bCs/>
          <w:sz w:val="20"/>
          <w:szCs w:val="20"/>
        </w:rPr>
        <w:t>. Kódrészlet</w:t>
      </w:r>
    </w:p>
    <w:p w:rsidR="001F183B" w:rsidRDefault="00CD1BA1" w:rsidP="001F183B">
      <w:pPr>
        <w:pStyle w:val="Cmsor2"/>
      </w:pPr>
      <w:bookmarkStart w:id="36" w:name="_Toc8285167"/>
      <w:r w:rsidRPr="00CD1BA1">
        <w:rPr>
          <w:szCs w:val="28"/>
        </w:rPr>
        <w:t xml:space="preserve">3.6. </w:t>
      </w:r>
      <w:r w:rsidRPr="00CD1BA1">
        <w:t>Írisz-adathalmaz klaszterezése</w:t>
      </w:r>
      <w:bookmarkEnd w:id="36"/>
    </w:p>
    <w:p w:rsidR="001F183B" w:rsidRPr="001F183B" w:rsidRDefault="001F183B" w:rsidP="001F183B"/>
    <w:p w:rsidR="001F183B" w:rsidRDefault="001F183B" w:rsidP="001F183B">
      <w:pPr>
        <w:spacing w:line="360" w:lineRule="auto"/>
        <w:ind w:firstLine="567"/>
        <w:jc w:val="both"/>
        <w:rPr>
          <w:rFonts w:ascii="Times New Roman" w:hAnsi="Times New Roman" w:cs="Times New Roman"/>
          <w:sz w:val="24"/>
          <w:szCs w:val="24"/>
        </w:rPr>
      </w:pPr>
      <w:r w:rsidRPr="001F183B">
        <w:rPr>
          <w:rFonts w:ascii="Times New Roman" w:hAnsi="Times New Roman" w:cs="Times New Roman"/>
          <w:sz w:val="24"/>
          <w:szCs w:val="24"/>
        </w:rPr>
        <w:t xml:space="preserve">Az adathalmaz az íriszvirágok három alfajának (latin nevükön </w:t>
      </w:r>
      <w:proofErr w:type="spellStart"/>
      <w:r w:rsidRPr="001F183B">
        <w:rPr>
          <w:rFonts w:ascii="Times New Roman" w:hAnsi="Times New Roman" w:cs="Times New Roman"/>
          <w:sz w:val="24"/>
          <w:szCs w:val="24"/>
        </w:rPr>
        <w:t>Iris</w:t>
      </w:r>
      <w:proofErr w:type="spellEnd"/>
      <w:r w:rsidRPr="001F183B">
        <w:rPr>
          <w:rFonts w:ascii="Times New Roman" w:hAnsi="Times New Roman" w:cs="Times New Roman"/>
          <w:sz w:val="24"/>
          <w:szCs w:val="24"/>
        </w:rPr>
        <w:t xml:space="preserve"> </w:t>
      </w:r>
      <w:proofErr w:type="spellStart"/>
      <w:r w:rsidRPr="001F183B">
        <w:rPr>
          <w:rFonts w:ascii="Times New Roman" w:hAnsi="Times New Roman" w:cs="Times New Roman"/>
          <w:sz w:val="24"/>
          <w:szCs w:val="24"/>
        </w:rPr>
        <w:t>Setosa</w:t>
      </w:r>
      <w:proofErr w:type="spellEnd"/>
      <w:r w:rsidRPr="001F183B">
        <w:rPr>
          <w:rFonts w:ascii="Times New Roman" w:hAnsi="Times New Roman" w:cs="Times New Roman"/>
          <w:sz w:val="24"/>
          <w:szCs w:val="24"/>
        </w:rPr>
        <w:t xml:space="preserve">, </w:t>
      </w:r>
      <w:proofErr w:type="spellStart"/>
      <w:r w:rsidRPr="001F183B">
        <w:rPr>
          <w:rFonts w:ascii="Times New Roman" w:hAnsi="Times New Roman" w:cs="Times New Roman"/>
          <w:sz w:val="24"/>
          <w:szCs w:val="24"/>
        </w:rPr>
        <w:t>Iris</w:t>
      </w:r>
      <w:proofErr w:type="spellEnd"/>
      <w:r w:rsidRPr="001F183B">
        <w:rPr>
          <w:rFonts w:ascii="Times New Roman" w:hAnsi="Times New Roman" w:cs="Times New Roman"/>
          <w:sz w:val="24"/>
          <w:szCs w:val="24"/>
        </w:rPr>
        <w:t xml:space="preserve"> </w:t>
      </w:r>
      <w:proofErr w:type="spellStart"/>
      <w:r w:rsidR="002C1C3B" w:rsidRPr="001F183B">
        <w:rPr>
          <w:rFonts w:ascii="Times New Roman" w:hAnsi="Times New Roman" w:cs="Times New Roman"/>
          <w:sz w:val="24"/>
          <w:szCs w:val="24"/>
        </w:rPr>
        <w:t>Versicolor</w:t>
      </w:r>
      <w:proofErr w:type="spellEnd"/>
      <w:r w:rsidR="002C1C3B" w:rsidRPr="002C1C3B">
        <w:rPr>
          <w:rFonts w:ascii="Times New Roman" w:hAnsi="Times New Roman" w:cs="Times New Roman"/>
          <w:sz w:val="24"/>
          <w:szCs w:val="24"/>
        </w:rPr>
        <w:t xml:space="preserve"> </w:t>
      </w:r>
      <w:r w:rsidRPr="001F183B">
        <w:rPr>
          <w:rFonts w:ascii="Times New Roman" w:hAnsi="Times New Roman" w:cs="Times New Roman"/>
          <w:sz w:val="24"/>
          <w:szCs w:val="24"/>
        </w:rPr>
        <w:t xml:space="preserve">és </w:t>
      </w:r>
      <w:proofErr w:type="spellStart"/>
      <w:r w:rsidRPr="001F183B">
        <w:rPr>
          <w:rFonts w:ascii="Times New Roman" w:hAnsi="Times New Roman" w:cs="Times New Roman"/>
          <w:sz w:val="24"/>
          <w:szCs w:val="24"/>
        </w:rPr>
        <w:t>Iris</w:t>
      </w:r>
      <w:proofErr w:type="spellEnd"/>
      <w:r w:rsidRPr="001F183B">
        <w:rPr>
          <w:rFonts w:ascii="Times New Roman" w:hAnsi="Times New Roman" w:cs="Times New Roman"/>
          <w:sz w:val="24"/>
          <w:szCs w:val="24"/>
        </w:rPr>
        <w:t xml:space="preserve"> </w:t>
      </w:r>
      <w:proofErr w:type="spellStart"/>
      <w:r w:rsidR="002C1C3B" w:rsidRPr="001F183B">
        <w:rPr>
          <w:rFonts w:ascii="Times New Roman" w:hAnsi="Times New Roman" w:cs="Times New Roman"/>
          <w:sz w:val="24"/>
          <w:szCs w:val="24"/>
        </w:rPr>
        <w:t>Virginica</w:t>
      </w:r>
      <w:proofErr w:type="spellEnd"/>
      <w:r w:rsidRPr="001F183B">
        <w:rPr>
          <w:rFonts w:ascii="Times New Roman" w:hAnsi="Times New Roman" w:cs="Times New Roman"/>
          <w:sz w:val="24"/>
          <w:szCs w:val="24"/>
        </w:rPr>
        <w:t>) egyedvizsgálata során készült el, amely mindegyik faj 50 példányáról tartalmaz négyfajta mérési adatot: csészelevél hossza, csészelevél szélessége, sziromlevél hossza, sziromlevél szélessége.</w:t>
      </w:r>
      <w:r>
        <w:rPr>
          <w:rFonts w:ascii="Times New Roman" w:hAnsi="Times New Roman" w:cs="Times New Roman"/>
          <w:sz w:val="24"/>
          <w:szCs w:val="24"/>
        </w:rPr>
        <w:t xml:space="preserve"> A feladat az, hogy </w:t>
      </w:r>
      <w:proofErr w:type="gramStart"/>
      <w:r>
        <w:rPr>
          <w:rFonts w:ascii="Times New Roman" w:hAnsi="Times New Roman" w:cs="Times New Roman"/>
          <w:sz w:val="24"/>
          <w:szCs w:val="24"/>
        </w:rPr>
        <w:t>ezen</w:t>
      </w:r>
      <w:proofErr w:type="gramEnd"/>
      <w:r>
        <w:rPr>
          <w:rFonts w:ascii="Times New Roman" w:hAnsi="Times New Roman" w:cs="Times New Roman"/>
          <w:sz w:val="24"/>
          <w:szCs w:val="24"/>
        </w:rPr>
        <w:t xml:space="preserve"> négy paraméter alapján az egy fajhoz tartozó egyedek egymás mellé kerüljenek a klaszterezés során. </w:t>
      </w:r>
      <w:r w:rsidR="008105A7">
        <w:rPr>
          <w:rFonts w:ascii="Times New Roman" w:hAnsi="Times New Roman" w:cs="Times New Roman"/>
          <w:noProof/>
          <w:sz w:val="24"/>
          <w:szCs w:val="24"/>
          <w:lang w:eastAsia="hu-HU"/>
        </w:rPr>
        <w:drawing>
          <wp:inline distT="0" distB="0" distL="0" distR="0">
            <wp:extent cx="5399405" cy="2998203"/>
            <wp:effectExtent l="19050" t="0" r="0" b="0"/>
            <wp:docPr id="14" name="Kép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7" cstate="print"/>
                    <a:srcRect/>
                    <a:stretch>
                      <a:fillRect/>
                    </a:stretch>
                  </pic:blipFill>
                  <pic:spPr bwMode="auto">
                    <a:xfrm>
                      <a:off x="0" y="0"/>
                      <a:ext cx="5399405" cy="2998203"/>
                    </a:xfrm>
                    <a:prstGeom prst="rect">
                      <a:avLst/>
                    </a:prstGeom>
                    <a:noFill/>
                    <a:ln w="9525">
                      <a:noFill/>
                      <a:miter lim="800000"/>
                      <a:headEnd/>
                      <a:tailEnd/>
                    </a:ln>
                  </pic:spPr>
                </pic:pic>
              </a:graphicData>
            </a:graphic>
          </wp:inline>
        </w:drawing>
      </w:r>
    </w:p>
    <w:p w:rsidR="008105A7" w:rsidRPr="00BB5D3C" w:rsidRDefault="008105A7" w:rsidP="008105A7">
      <w:pPr>
        <w:pStyle w:val="Kpalrs"/>
        <w:jc w:val="center"/>
        <w:rPr>
          <w:rFonts w:cs="Times New Roman"/>
          <w:sz w:val="20"/>
          <w:szCs w:val="20"/>
        </w:rPr>
      </w:pPr>
      <w:r>
        <w:rPr>
          <w:rFonts w:cs="Times New Roman"/>
          <w:sz w:val="20"/>
          <w:szCs w:val="20"/>
        </w:rPr>
        <w:t>14</w:t>
      </w:r>
      <w:r w:rsidRPr="00BB5D3C">
        <w:rPr>
          <w:rFonts w:cs="Times New Roman"/>
          <w:sz w:val="20"/>
          <w:szCs w:val="20"/>
        </w:rPr>
        <w:t xml:space="preserve">. ábra. </w:t>
      </w:r>
      <w:r>
        <w:rPr>
          <w:rFonts w:cs="Times New Roman"/>
          <w:sz w:val="20"/>
          <w:szCs w:val="20"/>
        </w:rPr>
        <w:t>Az Írisz-adathalmaz térképe</w:t>
      </w:r>
    </w:p>
    <w:p w:rsidR="008105A7" w:rsidRDefault="008105A7" w:rsidP="008105A7">
      <w:pPr>
        <w:spacing w:line="360" w:lineRule="auto"/>
        <w:jc w:val="both"/>
        <w:rPr>
          <w:rFonts w:ascii="Times New Roman" w:hAnsi="Times New Roman" w:cs="Times New Roman"/>
          <w:sz w:val="24"/>
          <w:szCs w:val="24"/>
        </w:rPr>
      </w:pPr>
    </w:p>
    <w:p w:rsidR="001F183B" w:rsidRDefault="00BB6E87" w:rsidP="001F183B">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megjelenítés annyiban tér el a színek leképzésétől, hogy ebben az esetben csak azok a neuronok jelennek meg a rácson, amelyek súlyvektora a legjobban hasonlít az algoritmus lefolyása után valamelyik egyed bemeneti értékeire. A </w:t>
      </w:r>
      <w:r w:rsidR="002C1C3B">
        <w:rPr>
          <w:rFonts w:ascii="Times New Roman" w:hAnsi="Times New Roman" w:cs="Times New Roman"/>
          <w:sz w:val="24"/>
          <w:szCs w:val="24"/>
        </w:rPr>
        <w:t>térképen</w:t>
      </w:r>
      <w:r>
        <w:rPr>
          <w:rFonts w:ascii="Times New Roman" w:hAnsi="Times New Roman" w:cs="Times New Roman"/>
          <w:sz w:val="24"/>
          <w:szCs w:val="24"/>
        </w:rPr>
        <w:t xml:space="preserve"> </w:t>
      </w:r>
      <w:r w:rsidR="002C1C3B">
        <w:rPr>
          <w:rFonts w:ascii="Times New Roman" w:hAnsi="Times New Roman" w:cs="Times New Roman"/>
          <w:sz w:val="24"/>
          <w:szCs w:val="24"/>
        </w:rPr>
        <w:t>neuronok</w:t>
      </w:r>
      <w:r>
        <w:rPr>
          <w:rFonts w:ascii="Times New Roman" w:hAnsi="Times New Roman" w:cs="Times New Roman"/>
          <w:sz w:val="24"/>
          <w:szCs w:val="24"/>
        </w:rPr>
        <w:t xml:space="preserve"> </w:t>
      </w:r>
      <w:proofErr w:type="spellStart"/>
      <w:r w:rsidR="002C1C3B" w:rsidRPr="001F183B">
        <w:rPr>
          <w:rFonts w:ascii="Times New Roman" w:hAnsi="Times New Roman" w:cs="Times New Roman"/>
          <w:sz w:val="24"/>
          <w:szCs w:val="24"/>
        </w:rPr>
        <w:t>Setosa</w:t>
      </w:r>
      <w:proofErr w:type="spellEnd"/>
      <w:r w:rsidR="002C1C3B">
        <w:rPr>
          <w:rFonts w:ascii="Times New Roman" w:hAnsi="Times New Roman" w:cs="Times New Roman"/>
          <w:sz w:val="24"/>
          <w:szCs w:val="24"/>
        </w:rPr>
        <w:t xml:space="preserve"> esetén piros, </w:t>
      </w:r>
      <w:proofErr w:type="spellStart"/>
      <w:r w:rsidR="002C1C3B" w:rsidRPr="001F183B">
        <w:rPr>
          <w:rFonts w:ascii="Times New Roman" w:hAnsi="Times New Roman" w:cs="Times New Roman"/>
          <w:sz w:val="24"/>
          <w:szCs w:val="24"/>
        </w:rPr>
        <w:t>Virginica</w:t>
      </w:r>
      <w:proofErr w:type="spellEnd"/>
      <w:r w:rsidR="002C1C3B">
        <w:rPr>
          <w:rFonts w:ascii="Times New Roman" w:hAnsi="Times New Roman" w:cs="Times New Roman"/>
          <w:sz w:val="24"/>
          <w:szCs w:val="24"/>
        </w:rPr>
        <w:t xml:space="preserve"> esetén kék, </w:t>
      </w:r>
      <w:proofErr w:type="spellStart"/>
      <w:r w:rsidR="002C1C3B" w:rsidRPr="001F183B">
        <w:rPr>
          <w:rFonts w:ascii="Times New Roman" w:hAnsi="Times New Roman" w:cs="Times New Roman"/>
          <w:sz w:val="24"/>
          <w:szCs w:val="24"/>
        </w:rPr>
        <w:t>Versicolor</w:t>
      </w:r>
      <w:proofErr w:type="spellEnd"/>
      <w:r w:rsidR="008105A7">
        <w:rPr>
          <w:rFonts w:ascii="Times New Roman" w:hAnsi="Times New Roman" w:cs="Times New Roman"/>
          <w:sz w:val="24"/>
          <w:szCs w:val="24"/>
        </w:rPr>
        <w:t xml:space="preserve"> egyeddel való hasonlóság</w:t>
      </w:r>
      <w:r w:rsidR="002C1C3B">
        <w:rPr>
          <w:rFonts w:ascii="Times New Roman" w:hAnsi="Times New Roman" w:cs="Times New Roman"/>
          <w:sz w:val="24"/>
          <w:szCs w:val="24"/>
        </w:rPr>
        <w:t xml:space="preserve"> esetén pedig zöld színnel </w:t>
      </w:r>
      <w:r w:rsidR="008105A7">
        <w:rPr>
          <w:rFonts w:ascii="Times New Roman" w:hAnsi="Times New Roman" w:cs="Times New Roman"/>
          <w:sz w:val="24"/>
          <w:szCs w:val="24"/>
        </w:rPr>
        <w:t xml:space="preserve">jelennek meg. </w:t>
      </w:r>
      <w:r w:rsidR="009273CA">
        <w:rPr>
          <w:rFonts w:ascii="Times New Roman" w:hAnsi="Times New Roman" w:cs="Times New Roman"/>
          <w:sz w:val="24"/>
          <w:szCs w:val="24"/>
        </w:rPr>
        <w:t xml:space="preserve">A 14. ábrán látható leképzés az elvárásoknak megfelelően a </w:t>
      </w:r>
      <w:proofErr w:type="spellStart"/>
      <w:r w:rsidR="009273CA">
        <w:rPr>
          <w:rFonts w:ascii="Times New Roman" w:hAnsi="Times New Roman" w:cs="Times New Roman"/>
          <w:sz w:val="24"/>
          <w:szCs w:val="24"/>
        </w:rPr>
        <w:t>Virginica</w:t>
      </w:r>
      <w:proofErr w:type="spellEnd"/>
      <w:r w:rsidR="009273CA">
        <w:rPr>
          <w:rFonts w:ascii="Times New Roman" w:hAnsi="Times New Roman" w:cs="Times New Roman"/>
          <w:sz w:val="24"/>
          <w:szCs w:val="24"/>
        </w:rPr>
        <w:t xml:space="preserve"> és a </w:t>
      </w:r>
      <w:proofErr w:type="spellStart"/>
      <w:r w:rsidR="009273CA">
        <w:rPr>
          <w:rFonts w:ascii="Times New Roman" w:hAnsi="Times New Roman" w:cs="Times New Roman"/>
          <w:sz w:val="24"/>
          <w:szCs w:val="24"/>
        </w:rPr>
        <w:t>Versicolor</w:t>
      </w:r>
      <w:proofErr w:type="spellEnd"/>
      <w:r w:rsidR="009273CA">
        <w:rPr>
          <w:rFonts w:ascii="Times New Roman" w:hAnsi="Times New Roman" w:cs="Times New Roman"/>
          <w:sz w:val="24"/>
          <w:szCs w:val="24"/>
        </w:rPr>
        <w:t xml:space="preserve"> fajokat egy klaszterbe sorolta fizikai hasonlóságukból kifolyólag, míg ezektől a </w:t>
      </w:r>
      <w:proofErr w:type="spellStart"/>
      <w:r w:rsidR="009273CA">
        <w:rPr>
          <w:rFonts w:ascii="Times New Roman" w:hAnsi="Times New Roman" w:cs="Times New Roman"/>
          <w:sz w:val="24"/>
          <w:szCs w:val="24"/>
        </w:rPr>
        <w:t>Setosa</w:t>
      </w:r>
      <w:proofErr w:type="spellEnd"/>
      <w:r w:rsidR="009273CA">
        <w:rPr>
          <w:rFonts w:ascii="Times New Roman" w:hAnsi="Times New Roman" w:cs="Times New Roman"/>
          <w:sz w:val="24"/>
          <w:szCs w:val="24"/>
        </w:rPr>
        <w:t xml:space="preserve"> kissé eltávolodik.</w:t>
      </w:r>
    </w:p>
    <w:bookmarkStart w:id="37" w:name="_MON_1618896784"/>
    <w:bookmarkEnd w:id="37"/>
    <w:p w:rsidR="00BB6E87" w:rsidRPr="00CD1BA1" w:rsidRDefault="00BB6E87" w:rsidP="00BB6E87">
      <w:pPr>
        <w:ind w:firstLine="567"/>
        <w:jc w:val="center"/>
        <w:rPr>
          <w:rFonts w:ascii="Times New Roman" w:hAnsi="Times New Roman" w:cs="Times New Roman"/>
          <w:sz w:val="24"/>
          <w:szCs w:val="24"/>
        </w:rPr>
      </w:pPr>
      <w:r>
        <w:rPr>
          <w:rFonts w:ascii="Times New Roman" w:hAnsi="Times New Roman" w:cs="Times New Roman"/>
          <w:sz w:val="24"/>
          <w:szCs w:val="24"/>
        </w:rPr>
        <w:object w:dxaOrig="9072" w:dyaOrig="5795">
          <v:shape id="_x0000_i1033" type="#_x0000_t75" style="width:453.9pt;height:289.75pt" o:ole="">
            <v:imagedata r:id="rId38" o:title=""/>
          </v:shape>
          <o:OLEObject Type="Embed" ProgID="Word.OpenDocumentText.12" ShapeID="_x0000_i1033" DrawAspect="Content" ObjectID="_1618898034" r:id="rId39"/>
        </w:object>
      </w:r>
      <w:r>
        <w:rPr>
          <w:rFonts w:cs="Times New Roman"/>
          <w:b/>
          <w:bCs/>
          <w:sz w:val="20"/>
          <w:szCs w:val="20"/>
        </w:rPr>
        <w:t>9</w:t>
      </w:r>
      <w:r w:rsidRPr="00701334">
        <w:rPr>
          <w:rFonts w:cs="Times New Roman"/>
          <w:b/>
          <w:bCs/>
          <w:sz w:val="20"/>
          <w:szCs w:val="20"/>
        </w:rPr>
        <w:t>. Kódrészlet</w:t>
      </w:r>
    </w:p>
    <w:p w:rsidR="00BB6E87" w:rsidRDefault="00BB6E87" w:rsidP="001F183B">
      <w:pPr>
        <w:spacing w:line="360" w:lineRule="auto"/>
        <w:ind w:firstLine="567"/>
        <w:jc w:val="both"/>
        <w:rPr>
          <w:rFonts w:ascii="Times New Roman" w:hAnsi="Times New Roman" w:cs="Times New Roman"/>
          <w:sz w:val="24"/>
          <w:szCs w:val="24"/>
        </w:rPr>
      </w:pPr>
    </w:p>
    <w:p w:rsidR="004A5B34" w:rsidRPr="001F183B" w:rsidRDefault="001F183B" w:rsidP="001F183B">
      <w:pPr>
        <w:spacing w:line="360" w:lineRule="auto"/>
        <w:ind w:firstLine="567"/>
        <w:jc w:val="both"/>
      </w:pPr>
      <w:r>
        <w:t xml:space="preserve"> </w:t>
      </w:r>
      <w:r w:rsidR="004A5B34" w:rsidRPr="001F183B">
        <w:br w:type="page"/>
      </w:r>
    </w:p>
    <w:p w:rsidR="00E1205F" w:rsidRPr="00BB5D3C" w:rsidRDefault="00E1205F" w:rsidP="004A5B34">
      <w:pPr>
        <w:rPr>
          <w:rFonts w:asciiTheme="majorHAnsi" w:eastAsiaTheme="majorEastAsia" w:hAnsiTheme="majorHAnsi" w:cstheme="majorBidi"/>
          <w:b/>
          <w:bCs/>
          <w:color w:val="4F81BD" w:themeColor="accent1"/>
          <w:sz w:val="28"/>
          <w:szCs w:val="28"/>
        </w:rPr>
      </w:pPr>
    </w:p>
    <w:p w:rsidR="00F204BA" w:rsidRPr="00BB5D3C" w:rsidRDefault="00F204BA" w:rsidP="004D1332">
      <w:pPr>
        <w:pStyle w:val="Cmsor2"/>
        <w:spacing w:after="360"/>
        <w:rPr>
          <w:sz w:val="28"/>
          <w:szCs w:val="28"/>
        </w:rPr>
      </w:pPr>
      <w:bookmarkStart w:id="38" w:name="_Toc8285168"/>
      <w:r w:rsidRPr="00BB5D3C">
        <w:rPr>
          <w:sz w:val="28"/>
          <w:szCs w:val="28"/>
        </w:rPr>
        <w:t>3.4</w:t>
      </w:r>
      <w:r w:rsidR="00087101" w:rsidRPr="00BB5D3C">
        <w:rPr>
          <w:sz w:val="28"/>
          <w:szCs w:val="28"/>
        </w:rPr>
        <w:t>. Szavak klaszterezése</w:t>
      </w:r>
      <w:bookmarkEnd w:id="38"/>
    </w:p>
    <w:p w:rsidR="0060215D" w:rsidRDefault="00E46D43" w:rsidP="00B677E5">
      <w:pPr>
        <w:spacing w:line="360" w:lineRule="auto"/>
        <w:ind w:firstLine="567"/>
        <w:jc w:val="both"/>
        <w:rPr>
          <w:rFonts w:ascii="Times New Roman" w:hAnsi="Times New Roman" w:cs="Times New Roman"/>
          <w:sz w:val="24"/>
          <w:szCs w:val="24"/>
        </w:rPr>
      </w:pPr>
      <w:r w:rsidRPr="00BB5D3C">
        <w:rPr>
          <w:rFonts w:ascii="Times New Roman" w:hAnsi="Times New Roman" w:cs="Times New Roman"/>
          <w:sz w:val="24"/>
          <w:szCs w:val="24"/>
        </w:rPr>
        <w:t>Ahhoz, hogy szöveges dokumentumokból szemantikus önszerveződő térképeket hozhassunk létre</w:t>
      </w:r>
      <w:r w:rsidR="005A706C" w:rsidRPr="00BB5D3C">
        <w:rPr>
          <w:rFonts w:ascii="Times New Roman" w:hAnsi="Times New Roman" w:cs="Times New Roman"/>
          <w:sz w:val="24"/>
          <w:szCs w:val="24"/>
        </w:rPr>
        <w:t xml:space="preserve"> mindenképpen szükséges a dokumentumok </w:t>
      </w:r>
      <w:proofErr w:type="spellStart"/>
      <w:r w:rsidR="005A706C" w:rsidRPr="00BB5D3C">
        <w:rPr>
          <w:rFonts w:ascii="Times New Roman" w:hAnsi="Times New Roman" w:cs="Times New Roman"/>
          <w:sz w:val="24"/>
          <w:szCs w:val="24"/>
        </w:rPr>
        <w:t>előfeldolgozása</w:t>
      </w:r>
      <w:proofErr w:type="spellEnd"/>
      <w:r w:rsidR="005A706C" w:rsidRPr="00BB5D3C">
        <w:rPr>
          <w:rFonts w:ascii="Times New Roman" w:hAnsi="Times New Roman" w:cs="Times New Roman"/>
          <w:sz w:val="24"/>
          <w:szCs w:val="24"/>
        </w:rPr>
        <w:t xml:space="preserve">. Ebben az esetben jóval nehezebb a SOM algoritmus által feldolgozható bemeneti értékek létrehozása, mivel valahogy </w:t>
      </w:r>
      <w:r w:rsidR="008105A7">
        <w:rPr>
          <w:rFonts w:ascii="Times New Roman" w:hAnsi="Times New Roman" w:cs="Times New Roman"/>
          <w:sz w:val="24"/>
          <w:szCs w:val="24"/>
        </w:rPr>
        <w:t xml:space="preserve">definiálni kell a távolság fogalmát két szimbólum között. Ez a legegyszerűbben n darab szó esetén </w:t>
      </w:r>
      <w:proofErr w:type="spellStart"/>
      <w:r w:rsidR="008105A7">
        <w:rPr>
          <w:rFonts w:ascii="Times New Roman" w:hAnsi="Times New Roman" w:cs="Times New Roman"/>
          <w:sz w:val="24"/>
          <w:szCs w:val="24"/>
        </w:rPr>
        <w:t>n-dimenziószámú</w:t>
      </w:r>
      <w:proofErr w:type="spellEnd"/>
      <w:r w:rsidR="008105A7">
        <w:rPr>
          <w:rFonts w:ascii="Times New Roman" w:hAnsi="Times New Roman" w:cs="Times New Roman"/>
          <w:sz w:val="24"/>
          <w:szCs w:val="24"/>
        </w:rPr>
        <w:t xml:space="preserve"> vektorokkal képezhető le, ahol minden szóhoz egy olyan vektor tartozik, amelynek komponensei egyetlen kivétellel mind nullák. Így biztosítható, hogy semmilyen véletlenszerű </w:t>
      </w:r>
      <w:r w:rsidR="0060215D">
        <w:rPr>
          <w:rFonts w:ascii="Times New Roman" w:hAnsi="Times New Roman" w:cs="Times New Roman"/>
          <w:sz w:val="24"/>
          <w:szCs w:val="24"/>
        </w:rPr>
        <w:t xml:space="preserve">különbség ne legyen a szavakat leképező metrikák között. </w:t>
      </w:r>
    </w:p>
    <w:p w:rsidR="009D414C" w:rsidRDefault="0060215D" w:rsidP="0060215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Ebben az esetben azonban hatalmas dimenziószámokról lenne szó, amelyekhez dimenzió redukciós módszerek szükségesek, hogy kezelhető méretű vektorokkal dolgozhassunk. Ezen </w:t>
      </w:r>
      <w:r w:rsidR="009273CA">
        <w:rPr>
          <w:rFonts w:ascii="Times New Roman" w:hAnsi="Times New Roman" w:cs="Times New Roman"/>
          <w:sz w:val="24"/>
          <w:szCs w:val="24"/>
        </w:rPr>
        <w:t>kívül ahhoz, hogy minél pontosabb klaszterezési eredményhez juthassunk, annál nagyobb környezetét, kontextusát kell figyelembe venni egy adott szónak.</w:t>
      </w:r>
    </w:p>
    <w:p w:rsidR="009273CA" w:rsidRPr="00BB5D3C" w:rsidRDefault="009273CA" w:rsidP="0060215D">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Sajnos ezekkel a bemenetekkel végül</w:t>
      </w:r>
      <w:r w:rsidR="0084054F">
        <w:rPr>
          <w:rFonts w:ascii="Times New Roman" w:hAnsi="Times New Roman" w:cs="Times New Roman"/>
          <w:sz w:val="24"/>
          <w:szCs w:val="24"/>
        </w:rPr>
        <w:t xml:space="preserve"> nem sikerült értékelhető eredményt elérnem, ráadásul csökkentett (60-as) dimenziószámmal is rendkívül lassú volt egy-egy tanítási folyamat. </w:t>
      </w:r>
    </w:p>
    <w:p w:rsidR="007A595A" w:rsidRPr="00BB5D3C" w:rsidRDefault="007A595A" w:rsidP="007A595A"/>
    <w:p w:rsidR="00F204BA" w:rsidRPr="00BB5D3C" w:rsidRDefault="00F204BA" w:rsidP="00F204BA"/>
    <w:p w:rsidR="00CE4DF9" w:rsidRPr="00BB5D3C" w:rsidRDefault="00CE4DF9" w:rsidP="00087101">
      <w:pPr>
        <w:pStyle w:val="Cmsor2"/>
        <w:spacing w:after="360"/>
        <w:rPr>
          <w:sz w:val="28"/>
          <w:szCs w:val="28"/>
        </w:rPr>
      </w:pPr>
    </w:p>
    <w:p w:rsidR="007A4050" w:rsidRPr="00BB5D3C" w:rsidRDefault="007A4050" w:rsidP="007A4050">
      <w:pPr>
        <w:spacing w:line="360" w:lineRule="auto"/>
        <w:ind w:firstLine="709"/>
        <w:jc w:val="both"/>
        <w:rPr>
          <w:rFonts w:ascii="Times New Roman" w:hAnsi="Times New Roman" w:cs="Times New Roman"/>
          <w:sz w:val="24"/>
          <w:szCs w:val="24"/>
          <w:lang w:eastAsia="hu-HU"/>
        </w:rPr>
      </w:pPr>
    </w:p>
    <w:p w:rsidR="00E25ADB" w:rsidRPr="00BB5D3C" w:rsidRDefault="00E25ADB">
      <w:pPr>
        <w:rPr>
          <w:rFonts w:ascii="Times New Roman" w:hAnsi="Times New Roman" w:cs="Times New Roman"/>
          <w:sz w:val="24"/>
          <w:szCs w:val="24"/>
          <w:lang w:eastAsia="hu-HU"/>
        </w:rPr>
      </w:pPr>
      <w:r w:rsidRPr="00BB5D3C">
        <w:rPr>
          <w:rFonts w:ascii="Times New Roman" w:hAnsi="Times New Roman" w:cs="Times New Roman"/>
          <w:sz w:val="24"/>
          <w:szCs w:val="24"/>
          <w:lang w:eastAsia="hu-HU"/>
        </w:rPr>
        <w:br w:type="page"/>
      </w:r>
    </w:p>
    <w:p w:rsidR="00C678AF" w:rsidRPr="00BB5D3C" w:rsidRDefault="00E25ADB" w:rsidP="00E25ADB">
      <w:pPr>
        <w:pStyle w:val="Cmsor1"/>
        <w:spacing w:after="360"/>
        <w:rPr>
          <w:sz w:val="40"/>
          <w:szCs w:val="40"/>
          <w:lang w:eastAsia="hu-HU"/>
        </w:rPr>
      </w:pPr>
      <w:bookmarkStart w:id="39" w:name="_Toc8285169"/>
      <w:r w:rsidRPr="00BB5D3C">
        <w:rPr>
          <w:sz w:val="40"/>
          <w:szCs w:val="40"/>
          <w:lang w:eastAsia="hu-HU"/>
        </w:rPr>
        <w:lastRenderedPageBreak/>
        <w:t>4. Összegzés</w:t>
      </w:r>
      <w:bookmarkEnd w:id="39"/>
    </w:p>
    <w:p w:rsidR="00733EDA" w:rsidRPr="00BB5D3C" w:rsidRDefault="00C678AF" w:rsidP="005E0A03">
      <w:pPr>
        <w:rPr>
          <w:rFonts w:asciiTheme="majorHAnsi" w:eastAsiaTheme="majorEastAsia" w:hAnsiTheme="majorHAnsi" w:cstheme="majorBidi"/>
          <w:color w:val="365F91" w:themeColor="accent1" w:themeShade="BF"/>
          <w:sz w:val="28"/>
          <w:szCs w:val="28"/>
          <w:lang w:eastAsia="hu-HU"/>
        </w:rPr>
      </w:pPr>
      <w:r w:rsidRPr="00BB5D3C">
        <w:rPr>
          <w:lang w:eastAsia="hu-HU"/>
        </w:rPr>
        <w:br w:type="page"/>
      </w:r>
    </w:p>
    <w:p w:rsidR="003F6F5F" w:rsidRPr="00BB5D3C" w:rsidRDefault="003F6F5F" w:rsidP="003F6F5F">
      <w:pPr>
        <w:pStyle w:val="Cmsor1"/>
        <w:spacing w:after="360"/>
        <w:rPr>
          <w:sz w:val="40"/>
          <w:szCs w:val="40"/>
          <w:lang w:eastAsia="hu-HU"/>
        </w:rPr>
      </w:pPr>
      <w:bookmarkStart w:id="40" w:name="_Toc8285170"/>
      <w:r w:rsidRPr="00BB5D3C">
        <w:rPr>
          <w:sz w:val="40"/>
          <w:szCs w:val="40"/>
          <w:lang w:eastAsia="hu-HU"/>
        </w:rPr>
        <w:lastRenderedPageBreak/>
        <w:t>5. Irodalomjegyzék</w:t>
      </w:r>
      <w:bookmarkEnd w:id="40"/>
    </w:p>
    <w:p w:rsidR="00472AFC" w:rsidRPr="00BB5D3C" w:rsidRDefault="00472AFC"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Akinduko</w:t>
      </w:r>
      <w:proofErr w:type="spellEnd"/>
      <w:r w:rsidRPr="00BB5D3C">
        <w:rPr>
          <w:rFonts w:ascii="Times New Roman" w:hAnsi="Times New Roman" w:cs="Times New Roman"/>
          <w:sz w:val="24"/>
          <w:szCs w:val="24"/>
        </w:rPr>
        <w:t xml:space="preserve">, A. A. – </w:t>
      </w:r>
      <w:proofErr w:type="spellStart"/>
      <w:r w:rsidRPr="00BB5D3C">
        <w:rPr>
          <w:rFonts w:ascii="Times New Roman" w:hAnsi="Times New Roman" w:cs="Times New Roman"/>
          <w:sz w:val="24"/>
          <w:szCs w:val="24"/>
        </w:rPr>
        <w:t>Mirkes</w:t>
      </w:r>
      <w:proofErr w:type="spellEnd"/>
      <w:r w:rsidRPr="00BB5D3C">
        <w:rPr>
          <w:rFonts w:ascii="Times New Roman" w:hAnsi="Times New Roman" w:cs="Times New Roman"/>
          <w:sz w:val="24"/>
          <w:szCs w:val="24"/>
        </w:rPr>
        <w:t xml:space="preserve">, E. M. – </w:t>
      </w:r>
      <w:proofErr w:type="spellStart"/>
      <w:r w:rsidRPr="00BB5D3C">
        <w:rPr>
          <w:rFonts w:ascii="Times New Roman" w:hAnsi="Times New Roman" w:cs="Times New Roman"/>
          <w:sz w:val="24"/>
          <w:szCs w:val="24"/>
        </w:rPr>
        <w:t>Gorban</w:t>
      </w:r>
      <w:proofErr w:type="spellEnd"/>
      <w:r w:rsidRPr="00BB5D3C">
        <w:rPr>
          <w:rFonts w:ascii="Times New Roman" w:hAnsi="Times New Roman" w:cs="Times New Roman"/>
          <w:sz w:val="24"/>
          <w:szCs w:val="24"/>
        </w:rPr>
        <w:t xml:space="preserve">, A. N. (2015): SOM: </w:t>
      </w:r>
      <w:proofErr w:type="spellStart"/>
      <w:r w:rsidRPr="00BB5D3C">
        <w:rPr>
          <w:rFonts w:ascii="Times New Roman" w:hAnsi="Times New Roman" w:cs="Times New Roman"/>
          <w:sz w:val="24"/>
          <w:szCs w:val="24"/>
        </w:rPr>
        <w:t>Stochastic</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initialization</w:t>
      </w:r>
      <w:proofErr w:type="spellEnd"/>
      <w:r w:rsidRPr="00BB5D3C">
        <w:rPr>
          <w:rFonts w:ascii="Times New Roman" w:hAnsi="Times New Roman" w:cs="Times New Roman"/>
          <w:sz w:val="24"/>
          <w:szCs w:val="24"/>
        </w:rPr>
        <w:t xml:space="preserve"> versus </w:t>
      </w:r>
      <w:proofErr w:type="spellStart"/>
      <w:r w:rsidRPr="00BB5D3C">
        <w:rPr>
          <w:rFonts w:ascii="Times New Roman" w:hAnsi="Times New Roman" w:cs="Times New Roman"/>
          <w:sz w:val="24"/>
          <w:szCs w:val="24"/>
        </w:rPr>
        <w:t>principal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components</w:t>
      </w:r>
      <w:proofErr w:type="spellEnd"/>
      <w:r w:rsidRPr="00BB5D3C">
        <w:rPr>
          <w:rFonts w:ascii="Times New Roman" w:hAnsi="Times New Roman" w:cs="Times New Roman"/>
          <w:sz w:val="24"/>
          <w:szCs w:val="24"/>
        </w:rPr>
        <w:t>.</w:t>
      </w:r>
      <w:r w:rsidR="003309BB" w:rsidRPr="00BB5D3C">
        <w:rPr>
          <w:rFonts w:ascii="Times New Roman" w:hAnsi="Times New Roman" w:cs="Times New Roman"/>
          <w:sz w:val="24"/>
          <w:szCs w:val="24"/>
        </w:rPr>
        <w:t xml:space="preserve"> </w:t>
      </w:r>
      <w:hyperlink r:id="rId40" w:history="1">
        <w:r w:rsidRPr="00BB5D3C">
          <w:rPr>
            <w:rStyle w:val="Hiperhivatkozs"/>
            <w:rFonts w:ascii="Times New Roman" w:hAnsi="Times New Roman" w:cs="Times New Roman"/>
            <w:sz w:val="24"/>
            <w:szCs w:val="24"/>
          </w:rPr>
          <w:t>http://www.sciencedirect.com/science/article/pii/S0020025515007318</w:t>
        </w:r>
      </w:hyperlink>
      <w:r w:rsidRPr="00BB5D3C">
        <w:rPr>
          <w:rFonts w:ascii="Times New Roman" w:hAnsi="Times New Roman" w:cs="Times New Roman"/>
          <w:sz w:val="24"/>
          <w:szCs w:val="24"/>
        </w:rPr>
        <w:t xml:space="preserve">, Letöltés dátuma: </w:t>
      </w:r>
      <w:r w:rsidR="008C00A4" w:rsidRPr="00BB5D3C">
        <w:rPr>
          <w:rFonts w:ascii="Times New Roman" w:hAnsi="Times New Roman" w:cs="Times New Roman"/>
          <w:sz w:val="24"/>
          <w:szCs w:val="24"/>
        </w:rPr>
        <w:t>2017. május. 1.</w:t>
      </w:r>
    </w:p>
    <w:p w:rsidR="006F0B06" w:rsidRPr="00BB5D3C" w:rsidRDefault="006F0B06"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Altrichter</w:t>
      </w:r>
      <w:proofErr w:type="spellEnd"/>
      <w:r w:rsidRPr="00BB5D3C">
        <w:rPr>
          <w:rFonts w:ascii="Times New Roman" w:hAnsi="Times New Roman" w:cs="Times New Roman"/>
          <w:sz w:val="24"/>
          <w:szCs w:val="24"/>
        </w:rPr>
        <w:t xml:space="preserve"> Márta – Horváth Gábor – Patak Béla – Strausz György – Takács Gábor – </w:t>
      </w:r>
      <w:proofErr w:type="spellStart"/>
      <w:r w:rsidRPr="00BB5D3C">
        <w:rPr>
          <w:rFonts w:ascii="Times New Roman" w:hAnsi="Times New Roman" w:cs="Times New Roman"/>
          <w:sz w:val="24"/>
          <w:szCs w:val="24"/>
        </w:rPr>
        <w:t>Valyon</w:t>
      </w:r>
      <w:proofErr w:type="spellEnd"/>
      <w:r w:rsidRPr="00BB5D3C">
        <w:rPr>
          <w:rFonts w:ascii="Times New Roman" w:hAnsi="Times New Roman" w:cs="Times New Roman"/>
          <w:sz w:val="24"/>
          <w:szCs w:val="24"/>
        </w:rPr>
        <w:t xml:space="preserve"> József (2006): Neurális hálózatok. </w:t>
      </w:r>
      <w:proofErr w:type="spellStart"/>
      <w:r w:rsidRPr="00BB5D3C">
        <w:rPr>
          <w:rFonts w:ascii="Times New Roman" w:hAnsi="Times New Roman" w:cs="Times New Roman"/>
          <w:sz w:val="24"/>
          <w:szCs w:val="24"/>
        </w:rPr>
        <w:t>Panem</w:t>
      </w:r>
      <w:proofErr w:type="spellEnd"/>
      <w:r w:rsidRPr="00BB5D3C">
        <w:rPr>
          <w:rFonts w:ascii="Times New Roman" w:hAnsi="Times New Roman" w:cs="Times New Roman"/>
          <w:sz w:val="24"/>
          <w:szCs w:val="24"/>
        </w:rPr>
        <w:t xml:space="preserve"> Könyvkiadó Kft., Budapest.</w:t>
      </w:r>
    </w:p>
    <w:p w:rsidR="002D2C2D" w:rsidRPr="00BB5D3C" w:rsidRDefault="009211CF"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Barbarino</w:t>
      </w:r>
      <w:proofErr w:type="spellEnd"/>
      <w:r w:rsidRPr="00BB5D3C">
        <w:rPr>
          <w:rFonts w:ascii="Times New Roman" w:hAnsi="Times New Roman" w:cs="Times New Roman"/>
          <w:sz w:val="24"/>
          <w:szCs w:val="24"/>
        </w:rPr>
        <w:t xml:space="preserve">, F. – </w:t>
      </w:r>
      <w:proofErr w:type="spellStart"/>
      <w:r w:rsidRPr="00BB5D3C">
        <w:rPr>
          <w:rFonts w:ascii="Times New Roman" w:hAnsi="Times New Roman" w:cs="Times New Roman"/>
          <w:sz w:val="24"/>
          <w:szCs w:val="24"/>
        </w:rPr>
        <w:t>Boinee</w:t>
      </w:r>
      <w:proofErr w:type="spellEnd"/>
      <w:r w:rsidRPr="00BB5D3C">
        <w:rPr>
          <w:rFonts w:ascii="Times New Roman" w:hAnsi="Times New Roman" w:cs="Times New Roman"/>
          <w:sz w:val="24"/>
          <w:szCs w:val="24"/>
        </w:rPr>
        <w:t xml:space="preserve">, P. – </w:t>
      </w:r>
      <w:r w:rsidR="002D2C2D" w:rsidRPr="00BB5D3C">
        <w:rPr>
          <w:rFonts w:ascii="Times New Roman" w:hAnsi="Times New Roman" w:cs="Times New Roman"/>
          <w:sz w:val="24"/>
          <w:szCs w:val="24"/>
        </w:rPr>
        <w:t xml:space="preserve">De </w:t>
      </w:r>
      <w:proofErr w:type="spellStart"/>
      <w:r w:rsidR="002D2C2D" w:rsidRPr="00BB5D3C">
        <w:rPr>
          <w:rFonts w:ascii="Times New Roman" w:hAnsi="Times New Roman" w:cs="Times New Roman"/>
          <w:sz w:val="24"/>
          <w:szCs w:val="24"/>
        </w:rPr>
        <w:t>Angelis</w:t>
      </w:r>
      <w:proofErr w:type="spellEnd"/>
      <w:r w:rsidR="002D2C2D" w:rsidRPr="00BB5D3C">
        <w:rPr>
          <w:rFonts w:ascii="Times New Roman" w:hAnsi="Times New Roman" w:cs="Times New Roman"/>
          <w:sz w:val="24"/>
          <w:szCs w:val="24"/>
        </w:rPr>
        <w:t xml:space="preserve">  </w:t>
      </w:r>
      <w:proofErr w:type="gramStart"/>
      <w:r w:rsidR="002D2C2D" w:rsidRPr="00BB5D3C">
        <w:rPr>
          <w:rFonts w:ascii="Times New Roman" w:hAnsi="Times New Roman" w:cs="Times New Roman"/>
          <w:sz w:val="24"/>
          <w:szCs w:val="24"/>
        </w:rPr>
        <w:t>A</w:t>
      </w:r>
      <w:proofErr w:type="gramEnd"/>
      <w:r w:rsidR="002D2C2D" w:rsidRPr="00BB5D3C">
        <w:rPr>
          <w:rFonts w:ascii="Times New Roman" w:hAnsi="Times New Roman" w:cs="Times New Roman"/>
          <w:sz w:val="24"/>
          <w:szCs w:val="24"/>
        </w:rPr>
        <w:t xml:space="preserve">. (2008): </w:t>
      </w:r>
      <w:proofErr w:type="spellStart"/>
      <w:r w:rsidR="002D2C2D" w:rsidRPr="00BB5D3C">
        <w:rPr>
          <w:rFonts w:ascii="Times New Roman" w:hAnsi="Times New Roman" w:cs="Times New Roman"/>
          <w:sz w:val="24"/>
          <w:szCs w:val="24"/>
        </w:rPr>
        <w:t>Multidimensional</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data</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classification</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with</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artificial</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neural</w:t>
      </w:r>
      <w:proofErr w:type="spellEnd"/>
      <w:r w:rsidR="002D2C2D" w:rsidRPr="00BB5D3C">
        <w:rPr>
          <w:rFonts w:ascii="Times New Roman" w:hAnsi="Times New Roman" w:cs="Times New Roman"/>
          <w:sz w:val="24"/>
          <w:szCs w:val="24"/>
        </w:rPr>
        <w:t xml:space="preserve"> </w:t>
      </w:r>
      <w:proofErr w:type="spellStart"/>
      <w:r w:rsidR="002D2C2D" w:rsidRPr="00BB5D3C">
        <w:rPr>
          <w:rFonts w:ascii="Times New Roman" w:hAnsi="Times New Roman" w:cs="Times New Roman"/>
          <w:sz w:val="24"/>
          <w:szCs w:val="24"/>
        </w:rPr>
        <w:t>networks</w:t>
      </w:r>
      <w:proofErr w:type="spellEnd"/>
      <w:r w:rsidR="002D2C2D" w:rsidRPr="00BB5D3C">
        <w:rPr>
          <w:rFonts w:ascii="Times New Roman" w:hAnsi="Times New Roman" w:cs="Times New Roman"/>
          <w:sz w:val="24"/>
          <w:szCs w:val="24"/>
        </w:rPr>
        <w:t>.</w:t>
      </w:r>
      <w:r w:rsidR="003309BB" w:rsidRPr="00BB5D3C">
        <w:t xml:space="preserve"> </w:t>
      </w:r>
      <w:hyperlink r:id="rId41" w:history="1">
        <w:r w:rsidR="002D2C2D" w:rsidRPr="00BB5D3C">
          <w:rPr>
            <w:rStyle w:val="Hiperhivatkozs"/>
            <w:rFonts w:ascii="Times New Roman" w:hAnsi="Times New Roman" w:cs="Times New Roman"/>
            <w:sz w:val="24"/>
            <w:szCs w:val="24"/>
          </w:rPr>
          <w:t>https://arxiv.org/pdf/cs/0412023.pdf</w:t>
        </w:r>
      </w:hyperlink>
      <w:r w:rsidR="003309BB" w:rsidRPr="00BB5D3C">
        <w:rPr>
          <w:rFonts w:ascii="Times New Roman" w:hAnsi="Times New Roman" w:cs="Times New Roman"/>
          <w:sz w:val="24"/>
          <w:szCs w:val="24"/>
        </w:rPr>
        <w:t xml:space="preserve">, Letöltés dátuma: 2017. május. </w:t>
      </w:r>
      <w:r w:rsidR="002D2C2D" w:rsidRPr="00BB5D3C">
        <w:rPr>
          <w:rFonts w:ascii="Times New Roman" w:hAnsi="Times New Roman" w:cs="Times New Roman"/>
          <w:sz w:val="24"/>
          <w:szCs w:val="24"/>
        </w:rPr>
        <w:t>1.</w:t>
      </w:r>
    </w:p>
    <w:p w:rsidR="00914F27" w:rsidRPr="00BB5D3C" w:rsidRDefault="00914F27" w:rsidP="00914F27">
      <w:pPr>
        <w:rPr>
          <w:rFonts w:ascii="Times New Roman" w:hAnsi="Times New Roman" w:cs="Times New Roman"/>
          <w:sz w:val="24"/>
          <w:szCs w:val="24"/>
        </w:rPr>
      </w:pPr>
      <w:r w:rsidRPr="00BB5D3C">
        <w:rPr>
          <w:rFonts w:ascii="Times New Roman" w:hAnsi="Times New Roman" w:cs="Times New Roman"/>
          <w:sz w:val="24"/>
          <w:szCs w:val="24"/>
        </w:rPr>
        <w:t xml:space="preserve">Bella, M. A. B. – </w:t>
      </w:r>
      <w:proofErr w:type="spellStart"/>
      <w:r w:rsidRPr="00BB5D3C">
        <w:rPr>
          <w:rFonts w:ascii="Times New Roman" w:hAnsi="Times New Roman" w:cs="Times New Roman"/>
          <w:sz w:val="24"/>
          <w:szCs w:val="24"/>
        </w:rPr>
        <w:t>Eloff</w:t>
      </w:r>
      <w:proofErr w:type="spellEnd"/>
      <w:r w:rsidRPr="00BB5D3C">
        <w:rPr>
          <w:rFonts w:ascii="Times New Roman" w:hAnsi="Times New Roman" w:cs="Times New Roman"/>
          <w:sz w:val="24"/>
          <w:szCs w:val="24"/>
        </w:rPr>
        <w:t xml:space="preserve">, J. H. P. – </w:t>
      </w:r>
      <w:proofErr w:type="spellStart"/>
      <w:r w:rsidRPr="00BB5D3C">
        <w:rPr>
          <w:rFonts w:ascii="Times New Roman" w:hAnsi="Times New Roman" w:cs="Times New Roman"/>
          <w:sz w:val="24"/>
          <w:szCs w:val="24"/>
        </w:rPr>
        <w:t>Olivier</w:t>
      </w:r>
      <w:proofErr w:type="spellEnd"/>
      <w:r w:rsidRPr="00BB5D3C">
        <w:rPr>
          <w:rFonts w:ascii="Times New Roman" w:hAnsi="Times New Roman" w:cs="Times New Roman"/>
          <w:sz w:val="24"/>
          <w:szCs w:val="24"/>
        </w:rPr>
        <w:t xml:space="preserve">, M. S. (2009): A </w:t>
      </w:r>
      <w:proofErr w:type="spellStart"/>
      <w:r w:rsidRPr="00BB5D3C">
        <w:rPr>
          <w:rFonts w:ascii="Times New Roman" w:hAnsi="Times New Roman" w:cs="Times New Roman"/>
          <w:sz w:val="24"/>
          <w:szCs w:val="24"/>
        </w:rPr>
        <w:t>fraud</w:t>
      </w:r>
      <w:proofErr w:type="spellEnd"/>
      <w:r w:rsidRPr="00BB5D3C">
        <w:rPr>
          <w:rFonts w:ascii="Times New Roman" w:hAnsi="Times New Roman" w:cs="Times New Roman"/>
          <w:sz w:val="24"/>
          <w:szCs w:val="24"/>
        </w:rPr>
        <w:t xml:space="preserve"> management </w:t>
      </w:r>
      <w:proofErr w:type="spellStart"/>
      <w:r w:rsidRPr="00BB5D3C">
        <w:rPr>
          <w:rFonts w:ascii="Times New Roman" w:hAnsi="Times New Roman" w:cs="Times New Roman"/>
          <w:sz w:val="24"/>
          <w:szCs w:val="24"/>
        </w:rPr>
        <w:t>system</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architecture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for</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next-generation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networks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Forensic</w:t>
      </w:r>
      <w:proofErr w:type="spellEnd"/>
      <w:r w:rsidRPr="00BB5D3C">
        <w:rPr>
          <w:rFonts w:ascii="Times New Roman" w:hAnsi="Times New Roman" w:cs="Times New Roman"/>
          <w:sz w:val="24"/>
          <w:szCs w:val="24"/>
        </w:rPr>
        <w:t xml:space="preserve"> Science International,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185. No. 1-3, pp. 51-58.</w:t>
      </w:r>
    </w:p>
    <w:p w:rsidR="00914F27" w:rsidRPr="00BB5D3C" w:rsidRDefault="00914F27" w:rsidP="00914F27">
      <w:pPr>
        <w:rPr>
          <w:rFonts w:ascii="Times New Roman" w:hAnsi="Times New Roman" w:cs="Times New Roman"/>
          <w:sz w:val="24"/>
          <w:szCs w:val="24"/>
        </w:rPr>
      </w:pPr>
      <w:proofErr w:type="spellStart"/>
      <w:r w:rsidRPr="00BB5D3C">
        <w:rPr>
          <w:rFonts w:ascii="Times New Roman" w:hAnsi="Times New Roman" w:cs="Times New Roman"/>
          <w:sz w:val="24"/>
          <w:szCs w:val="24"/>
        </w:rPr>
        <w:t>Chandrashekar</w:t>
      </w:r>
      <w:proofErr w:type="spellEnd"/>
      <w:r w:rsidRPr="00BB5D3C">
        <w:rPr>
          <w:rFonts w:ascii="Times New Roman" w:hAnsi="Times New Roman" w:cs="Times New Roman"/>
          <w:sz w:val="24"/>
          <w:szCs w:val="24"/>
        </w:rPr>
        <w:t xml:space="preserve">, B. H. – </w:t>
      </w:r>
      <w:proofErr w:type="spellStart"/>
      <w:r w:rsidRPr="00BB5D3C">
        <w:rPr>
          <w:rFonts w:ascii="Times New Roman" w:hAnsi="Times New Roman" w:cs="Times New Roman"/>
          <w:sz w:val="24"/>
          <w:szCs w:val="24"/>
        </w:rPr>
        <w:t>Shoba</w:t>
      </w:r>
      <w:proofErr w:type="spellEnd"/>
      <w:r w:rsidRPr="00BB5D3C">
        <w:rPr>
          <w:rFonts w:ascii="Times New Roman" w:hAnsi="Times New Roman" w:cs="Times New Roman"/>
          <w:sz w:val="24"/>
          <w:szCs w:val="24"/>
        </w:rPr>
        <w:t xml:space="preserve">, G. (2009): </w:t>
      </w:r>
      <w:proofErr w:type="spellStart"/>
      <w:r w:rsidRPr="00BB5D3C">
        <w:rPr>
          <w:rFonts w:ascii="Times New Roman" w:hAnsi="Times New Roman" w:cs="Times New Roman"/>
          <w:sz w:val="24"/>
          <w:szCs w:val="24"/>
        </w:rPr>
        <w:t>Classification</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documents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using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Kohonen’s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map. International Journal of Computer </w:t>
      </w:r>
      <w:proofErr w:type="spellStart"/>
      <w:r w:rsidRPr="00BB5D3C">
        <w:rPr>
          <w:rFonts w:ascii="Times New Roman" w:hAnsi="Times New Roman" w:cs="Times New Roman"/>
          <w:sz w:val="24"/>
          <w:szCs w:val="24"/>
        </w:rPr>
        <w:t>Theory</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Engineering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xml:space="preserve">. 1. No. 5, </w:t>
      </w:r>
      <w:r w:rsidR="00050DA4" w:rsidRPr="00BB5D3C">
        <w:rPr>
          <w:rFonts w:ascii="Times New Roman" w:hAnsi="Times New Roman" w:cs="Times New Roman"/>
          <w:sz w:val="24"/>
          <w:szCs w:val="24"/>
        </w:rPr>
        <w:t xml:space="preserve">pp. </w:t>
      </w:r>
      <w:r w:rsidRPr="00BB5D3C">
        <w:rPr>
          <w:rFonts w:ascii="Times New Roman" w:hAnsi="Times New Roman" w:cs="Times New Roman"/>
          <w:sz w:val="24"/>
          <w:szCs w:val="24"/>
        </w:rPr>
        <w:t>610-613.</w:t>
      </w:r>
    </w:p>
    <w:p w:rsidR="00914F27" w:rsidRPr="00BB5D3C" w:rsidRDefault="00914F27"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Deboeck</w:t>
      </w:r>
      <w:proofErr w:type="spellEnd"/>
      <w:r w:rsidRPr="00BB5D3C">
        <w:rPr>
          <w:rFonts w:ascii="Times New Roman" w:hAnsi="Times New Roman" w:cs="Times New Roman"/>
          <w:sz w:val="24"/>
          <w:szCs w:val="24"/>
        </w:rPr>
        <w:t xml:space="preserve">, G. –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T. (1998): Visual </w:t>
      </w:r>
      <w:proofErr w:type="spellStart"/>
      <w:r w:rsidRPr="00BB5D3C">
        <w:rPr>
          <w:rFonts w:ascii="Times New Roman" w:hAnsi="Times New Roman" w:cs="Times New Roman"/>
          <w:sz w:val="24"/>
          <w:szCs w:val="24"/>
        </w:rPr>
        <w:t>explorations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finance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with</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Springer, London.</w:t>
      </w:r>
    </w:p>
    <w:p w:rsidR="0075277D" w:rsidRPr="00BB5D3C" w:rsidRDefault="0075277D" w:rsidP="00886C5B">
      <w:pPr>
        <w:rPr>
          <w:rFonts w:ascii="Times New Roman" w:hAnsi="Times New Roman" w:cs="Times New Roman"/>
          <w:sz w:val="24"/>
          <w:szCs w:val="24"/>
        </w:rPr>
      </w:pPr>
      <w:r w:rsidRPr="00BB5D3C">
        <w:rPr>
          <w:rFonts w:ascii="Times New Roman" w:hAnsi="Times New Roman" w:cs="Times New Roman"/>
          <w:sz w:val="24"/>
          <w:szCs w:val="24"/>
        </w:rPr>
        <w:t> </w:t>
      </w:r>
      <w:proofErr w:type="spellStart"/>
      <w:r w:rsidRPr="00BB5D3C">
        <w:rPr>
          <w:rFonts w:ascii="Times New Roman" w:hAnsi="Times New Roman" w:cs="Times New Roman"/>
          <w:iCs/>
          <w:sz w:val="24"/>
          <w:szCs w:val="24"/>
        </w:rPr>
        <w:t>Drachman</w:t>
      </w:r>
      <w:proofErr w:type="spellEnd"/>
      <w:r w:rsidRPr="00BB5D3C">
        <w:rPr>
          <w:rFonts w:ascii="Times New Roman" w:hAnsi="Times New Roman" w:cs="Times New Roman"/>
          <w:iCs/>
          <w:sz w:val="24"/>
          <w:szCs w:val="24"/>
        </w:rPr>
        <w:t xml:space="preserve">, D. (2005): </w:t>
      </w:r>
      <w:proofErr w:type="spellStart"/>
      <w:r w:rsidRPr="00BB5D3C">
        <w:rPr>
          <w:rFonts w:ascii="Times New Roman" w:hAnsi="Times New Roman" w:cs="Times New Roman"/>
          <w:iCs/>
          <w:sz w:val="24"/>
          <w:szCs w:val="24"/>
        </w:rPr>
        <w:t>Do</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we</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have</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brain</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to</w:t>
      </w:r>
      <w:proofErr w:type="spellEnd"/>
      <w:r w:rsidRPr="00BB5D3C">
        <w:rPr>
          <w:rFonts w:ascii="Times New Roman" w:hAnsi="Times New Roman" w:cs="Times New Roman"/>
          <w:iCs/>
          <w:sz w:val="24"/>
          <w:szCs w:val="24"/>
        </w:rPr>
        <w:t xml:space="preserve"> </w:t>
      </w:r>
      <w:proofErr w:type="spellStart"/>
      <w:r w:rsidRPr="00BB5D3C">
        <w:rPr>
          <w:rFonts w:ascii="Times New Roman" w:hAnsi="Times New Roman" w:cs="Times New Roman"/>
          <w:iCs/>
          <w:sz w:val="24"/>
          <w:szCs w:val="24"/>
        </w:rPr>
        <w:t>spare</w:t>
      </w:r>
      <w:proofErr w:type="spellEnd"/>
      <w:r w:rsidRPr="00BB5D3C">
        <w:rPr>
          <w:rFonts w:ascii="Times New Roman" w:hAnsi="Times New Roman" w:cs="Times New Roman"/>
          <w:iCs/>
          <w:sz w:val="24"/>
          <w:szCs w:val="24"/>
        </w:rPr>
        <w:t>?</w:t>
      </w:r>
      <w:r w:rsidRPr="00BB5D3C">
        <w:rPr>
          <w:rFonts w:ascii="Times New Roman" w:hAnsi="Times New Roman" w:cs="Times New Roman"/>
          <w:sz w:val="24"/>
          <w:szCs w:val="24"/>
        </w:rPr>
        <w:t> </w:t>
      </w:r>
      <w:proofErr w:type="spellStart"/>
      <w:r w:rsidRPr="00BB5D3C">
        <w:rPr>
          <w:rFonts w:ascii="Times New Roman" w:hAnsi="Times New Roman" w:cs="Times New Roman"/>
          <w:iCs/>
          <w:sz w:val="24"/>
          <w:szCs w:val="24"/>
        </w:rPr>
        <w:t>Neurology</w:t>
      </w:r>
      <w:proofErr w:type="spellEnd"/>
      <w:r w:rsidRPr="00BB5D3C">
        <w:rPr>
          <w:rFonts w:ascii="Times New Roman" w:hAnsi="Times New Roman" w:cs="Times New Roman"/>
          <w:iCs/>
          <w:sz w:val="24"/>
          <w:szCs w:val="24"/>
        </w:rPr>
        <w:t>,</w:t>
      </w:r>
      <w:r w:rsidRPr="00BB5D3C">
        <w:rPr>
          <w:rFonts w:ascii="Times New Roman" w:hAnsi="Times New Roman" w:cs="Times New Roman"/>
          <w:sz w:val="24"/>
          <w:szCs w:val="24"/>
        </w:rPr>
        <w:t>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xml:space="preserve">. </w:t>
      </w:r>
      <w:r w:rsidRPr="00BB5D3C">
        <w:rPr>
          <w:rFonts w:ascii="Times New Roman" w:hAnsi="Times New Roman" w:cs="Times New Roman"/>
          <w:iCs/>
          <w:sz w:val="24"/>
          <w:szCs w:val="24"/>
        </w:rPr>
        <w:t>64</w:t>
      </w:r>
      <w:r w:rsidR="0022361A" w:rsidRPr="00BB5D3C">
        <w:rPr>
          <w:rFonts w:ascii="Times New Roman" w:hAnsi="Times New Roman" w:cs="Times New Roman"/>
          <w:iCs/>
          <w:sz w:val="24"/>
          <w:szCs w:val="24"/>
        </w:rPr>
        <w:t>.</w:t>
      </w:r>
      <w:r w:rsidRPr="00BB5D3C">
        <w:rPr>
          <w:rFonts w:ascii="Times New Roman" w:hAnsi="Times New Roman" w:cs="Times New Roman"/>
          <w:sz w:val="24"/>
          <w:szCs w:val="24"/>
        </w:rPr>
        <w:t> </w:t>
      </w:r>
      <w:r w:rsidRPr="00BB5D3C">
        <w:rPr>
          <w:rFonts w:ascii="Times New Roman" w:hAnsi="Times New Roman" w:cs="Times New Roman"/>
          <w:iCs/>
          <w:sz w:val="24"/>
          <w:szCs w:val="24"/>
        </w:rPr>
        <w:t>No. 12.</w:t>
      </w:r>
    </w:p>
    <w:p w:rsidR="00487FC2" w:rsidRPr="00BB5D3C" w:rsidRDefault="00487FC2" w:rsidP="00886C5B">
      <w:pPr>
        <w:rPr>
          <w:rFonts w:ascii="Times New Roman" w:hAnsi="Times New Roman" w:cs="Times New Roman"/>
          <w:sz w:val="24"/>
          <w:szCs w:val="24"/>
        </w:rPr>
      </w:pPr>
      <w:r w:rsidRPr="00BB5D3C">
        <w:rPr>
          <w:rFonts w:ascii="Times New Roman" w:hAnsi="Times New Roman" w:cs="Times New Roman"/>
          <w:sz w:val="24"/>
          <w:szCs w:val="24"/>
        </w:rPr>
        <w:t xml:space="preserve">Fajszi </w:t>
      </w:r>
      <w:r w:rsidR="00502A7E" w:rsidRPr="00BB5D3C">
        <w:rPr>
          <w:rFonts w:ascii="Times New Roman" w:hAnsi="Times New Roman" w:cs="Times New Roman"/>
          <w:sz w:val="24"/>
          <w:szCs w:val="24"/>
        </w:rPr>
        <w:t xml:space="preserve">Bulcsú – </w:t>
      </w:r>
      <w:r w:rsidRPr="00BB5D3C">
        <w:rPr>
          <w:rFonts w:ascii="Times New Roman" w:hAnsi="Times New Roman" w:cs="Times New Roman"/>
          <w:sz w:val="24"/>
          <w:szCs w:val="24"/>
        </w:rPr>
        <w:t xml:space="preserve">Cser László – Fehér Tamás (2010): Üzleti haszon az adatok mélyén. </w:t>
      </w:r>
      <w:proofErr w:type="spellStart"/>
      <w:r w:rsidRPr="00BB5D3C">
        <w:rPr>
          <w:rFonts w:ascii="Times New Roman" w:hAnsi="Times New Roman" w:cs="Times New Roman"/>
          <w:sz w:val="24"/>
          <w:szCs w:val="24"/>
        </w:rPr>
        <w:t>Alinea</w:t>
      </w:r>
      <w:proofErr w:type="spellEnd"/>
      <w:r w:rsidRPr="00BB5D3C">
        <w:rPr>
          <w:rFonts w:ascii="Times New Roman" w:hAnsi="Times New Roman" w:cs="Times New Roman"/>
          <w:sz w:val="24"/>
          <w:szCs w:val="24"/>
        </w:rPr>
        <w:t xml:space="preserve"> Kiadó</w:t>
      </w:r>
      <w:r w:rsidR="00050DA4" w:rsidRPr="00BB5D3C">
        <w:rPr>
          <w:rFonts w:ascii="Times New Roman" w:hAnsi="Times New Roman" w:cs="Times New Roman"/>
          <w:sz w:val="24"/>
          <w:szCs w:val="24"/>
        </w:rPr>
        <w:t>, Budapest.</w:t>
      </w:r>
    </w:p>
    <w:p w:rsidR="008B5AB8" w:rsidRPr="00BB5D3C" w:rsidRDefault="00733EDA" w:rsidP="00886C5B">
      <w:pPr>
        <w:rPr>
          <w:rFonts w:ascii="Times New Roman" w:hAnsi="Times New Roman" w:cs="Times New Roman"/>
          <w:sz w:val="24"/>
          <w:szCs w:val="24"/>
        </w:rPr>
      </w:pPr>
      <w:r w:rsidRPr="00BB5D3C">
        <w:rPr>
          <w:rFonts w:ascii="Times New Roman" w:hAnsi="Times New Roman" w:cs="Times New Roman"/>
          <w:sz w:val="24"/>
          <w:szCs w:val="24"/>
        </w:rPr>
        <w:t xml:space="preserve">Fan, V. – Wallace, L. – Rich. S. – </w:t>
      </w:r>
      <w:proofErr w:type="spellStart"/>
      <w:r w:rsidRPr="00BB5D3C">
        <w:rPr>
          <w:rFonts w:ascii="Times New Roman" w:hAnsi="Times New Roman" w:cs="Times New Roman"/>
          <w:sz w:val="24"/>
          <w:szCs w:val="24"/>
        </w:rPr>
        <w:t>Zhang</w:t>
      </w:r>
      <w:proofErr w:type="spellEnd"/>
      <w:r w:rsidRPr="00BB5D3C">
        <w:rPr>
          <w:rFonts w:ascii="Times New Roman" w:hAnsi="Times New Roman" w:cs="Times New Roman"/>
          <w:sz w:val="24"/>
          <w:szCs w:val="24"/>
        </w:rPr>
        <w:t xml:space="preserve">. Z. (2006): Tapping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power</w:t>
      </w:r>
      <w:proofErr w:type="spellEnd"/>
      <w:r w:rsidRPr="00BB5D3C">
        <w:rPr>
          <w:rFonts w:ascii="Times New Roman" w:hAnsi="Times New Roman" w:cs="Times New Roman"/>
          <w:sz w:val="24"/>
          <w:szCs w:val="24"/>
        </w:rPr>
        <w:t xml:space="preserve"> of text </w:t>
      </w:r>
      <w:proofErr w:type="spellStart"/>
      <w:r w:rsidRPr="00BB5D3C">
        <w:rPr>
          <w:rFonts w:ascii="Times New Roman" w:hAnsi="Times New Roman" w:cs="Times New Roman"/>
          <w:sz w:val="24"/>
          <w:szCs w:val="24"/>
        </w:rPr>
        <w:t>mining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Communications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ACM</w:t>
      </w:r>
      <w:proofErr w:type="gramStart"/>
      <w:r w:rsidRPr="00BB5D3C">
        <w:rPr>
          <w:rFonts w:ascii="Times New Roman" w:hAnsi="Times New Roman" w:cs="Times New Roman"/>
          <w:sz w:val="24"/>
          <w:szCs w:val="24"/>
        </w:rPr>
        <w:t xml:space="preserve">,  </w:t>
      </w:r>
      <w:proofErr w:type="spellStart"/>
      <w:r w:rsidR="00F645BA" w:rsidRPr="00BB5D3C">
        <w:rPr>
          <w:rFonts w:ascii="Times New Roman" w:hAnsi="Times New Roman" w:cs="Times New Roman"/>
          <w:sz w:val="24"/>
          <w:szCs w:val="24"/>
        </w:rPr>
        <w:t>Vol</w:t>
      </w:r>
      <w:proofErr w:type="spellEnd"/>
      <w:proofErr w:type="gramEnd"/>
      <w:r w:rsidR="00F645BA" w:rsidRPr="00BB5D3C">
        <w:rPr>
          <w:rFonts w:ascii="Times New Roman" w:hAnsi="Times New Roman" w:cs="Times New Roman"/>
          <w:sz w:val="24"/>
          <w:szCs w:val="24"/>
        </w:rPr>
        <w:t>. 49. No. 9., pp. 77-82.</w:t>
      </w:r>
    </w:p>
    <w:p w:rsidR="006F0B06" w:rsidRPr="00BB5D3C" w:rsidRDefault="006F0B06"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Graupe</w:t>
      </w:r>
      <w:proofErr w:type="spellEnd"/>
      <w:r w:rsidRPr="00BB5D3C">
        <w:rPr>
          <w:rFonts w:ascii="Times New Roman" w:hAnsi="Times New Roman" w:cs="Times New Roman"/>
          <w:sz w:val="24"/>
          <w:szCs w:val="24"/>
        </w:rPr>
        <w:t xml:space="preserve">, D. (2007): </w:t>
      </w:r>
      <w:proofErr w:type="spellStart"/>
      <w:r w:rsidRPr="00BB5D3C">
        <w:rPr>
          <w:rFonts w:ascii="Times New Roman" w:hAnsi="Times New Roman" w:cs="Times New Roman"/>
          <w:sz w:val="24"/>
          <w:szCs w:val="24"/>
        </w:rPr>
        <w:t>Principles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Artificial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Neural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Networks</w:t>
      </w:r>
      <w:proofErr w:type="spellEnd"/>
      <w:r w:rsidRPr="00BB5D3C">
        <w:rPr>
          <w:rFonts w:ascii="Times New Roman" w:hAnsi="Times New Roman" w:cs="Times New Roman"/>
          <w:sz w:val="24"/>
          <w:szCs w:val="24"/>
        </w:rPr>
        <w:t xml:space="preserve">. World </w:t>
      </w:r>
      <w:proofErr w:type="spellStart"/>
      <w:r w:rsidRPr="00BB5D3C">
        <w:rPr>
          <w:rFonts w:ascii="Times New Roman" w:hAnsi="Times New Roman" w:cs="Times New Roman"/>
          <w:sz w:val="24"/>
          <w:szCs w:val="24"/>
        </w:rPr>
        <w:t>Scientific</w:t>
      </w:r>
      <w:proofErr w:type="spellEnd"/>
      <w:r w:rsidRPr="00BB5D3C">
        <w:rPr>
          <w:rFonts w:ascii="Times New Roman" w:hAnsi="Times New Roman" w:cs="Times New Roman"/>
          <w:sz w:val="24"/>
          <w:szCs w:val="24"/>
        </w:rPr>
        <w:t xml:space="preserve"> Publishing Co. </w:t>
      </w:r>
      <w:proofErr w:type="spellStart"/>
      <w:r w:rsidRPr="00BB5D3C">
        <w:rPr>
          <w:rFonts w:ascii="Times New Roman" w:hAnsi="Times New Roman" w:cs="Times New Roman"/>
          <w:sz w:val="24"/>
          <w:szCs w:val="24"/>
        </w:rPr>
        <w:t>Pte</w:t>
      </w:r>
      <w:proofErr w:type="spellEnd"/>
      <w:r w:rsidRPr="00BB5D3C">
        <w:rPr>
          <w:rFonts w:ascii="Times New Roman" w:hAnsi="Times New Roman" w:cs="Times New Roman"/>
          <w:sz w:val="24"/>
          <w:szCs w:val="24"/>
        </w:rPr>
        <w:t>. Ltd., Chicago.</w:t>
      </w:r>
    </w:p>
    <w:p w:rsidR="00050DA4" w:rsidRPr="00BB5D3C" w:rsidRDefault="00050DA4"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Haykin</w:t>
      </w:r>
      <w:proofErr w:type="spellEnd"/>
      <w:r w:rsidRPr="00BB5D3C">
        <w:rPr>
          <w:rFonts w:ascii="Times New Roman" w:hAnsi="Times New Roman" w:cs="Times New Roman"/>
          <w:sz w:val="24"/>
          <w:szCs w:val="24"/>
        </w:rPr>
        <w:t xml:space="preserve">, Simon (1999): </w:t>
      </w:r>
      <w:proofErr w:type="spellStart"/>
      <w:r w:rsidRPr="00BB5D3C">
        <w:rPr>
          <w:rFonts w:ascii="Times New Roman" w:hAnsi="Times New Roman" w:cs="Times New Roman"/>
          <w:sz w:val="24"/>
          <w:szCs w:val="24"/>
        </w:rPr>
        <w:t>Neural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networks</w:t>
      </w:r>
      <w:proofErr w:type="spellEnd"/>
      <w:r w:rsidRPr="00BB5D3C">
        <w:rPr>
          <w:rFonts w:ascii="Times New Roman" w:hAnsi="Times New Roman" w:cs="Times New Roman"/>
          <w:sz w:val="24"/>
          <w:szCs w:val="24"/>
        </w:rPr>
        <w:t xml:space="preserve"> - A </w:t>
      </w:r>
      <w:proofErr w:type="spellStart"/>
      <w:r w:rsidRPr="00BB5D3C">
        <w:rPr>
          <w:rFonts w:ascii="Times New Roman" w:hAnsi="Times New Roman" w:cs="Times New Roman"/>
          <w:sz w:val="24"/>
          <w:szCs w:val="24"/>
        </w:rPr>
        <w:t>comprehensive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foundation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Prentice-Hall</w:t>
      </w:r>
      <w:proofErr w:type="spellEnd"/>
      <w:r w:rsidRPr="00BB5D3C">
        <w:rPr>
          <w:rFonts w:ascii="Times New Roman" w:hAnsi="Times New Roman" w:cs="Times New Roman"/>
          <w:sz w:val="24"/>
          <w:szCs w:val="24"/>
        </w:rPr>
        <w:t>, Ontario.</w:t>
      </w:r>
    </w:p>
    <w:p w:rsidR="00914F27" w:rsidRPr="00BB5D3C" w:rsidRDefault="00914F27"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T. – </w:t>
      </w:r>
      <w:proofErr w:type="spellStart"/>
      <w:r w:rsidRPr="00BB5D3C">
        <w:rPr>
          <w:rFonts w:ascii="Times New Roman" w:hAnsi="Times New Roman" w:cs="Times New Roman"/>
          <w:sz w:val="24"/>
          <w:szCs w:val="24"/>
        </w:rPr>
        <w:t>Oja</w:t>
      </w:r>
      <w:proofErr w:type="spellEnd"/>
      <w:r w:rsidRPr="00BB5D3C">
        <w:rPr>
          <w:rFonts w:ascii="Times New Roman" w:hAnsi="Times New Roman" w:cs="Times New Roman"/>
          <w:sz w:val="24"/>
          <w:szCs w:val="24"/>
        </w:rPr>
        <w:t xml:space="preserve">, E. – </w:t>
      </w:r>
      <w:proofErr w:type="spellStart"/>
      <w:r w:rsidRPr="00BB5D3C">
        <w:rPr>
          <w:rFonts w:ascii="Times New Roman" w:hAnsi="Times New Roman" w:cs="Times New Roman"/>
          <w:sz w:val="24"/>
          <w:szCs w:val="24"/>
        </w:rPr>
        <w:t>Simula</w:t>
      </w:r>
      <w:proofErr w:type="spellEnd"/>
      <w:r w:rsidRPr="00BB5D3C">
        <w:rPr>
          <w:rFonts w:ascii="Times New Roman" w:hAnsi="Times New Roman" w:cs="Times New Roman"/>
          <w:sz w:val="24"/>
          <w:szCs w:val="24"/>
        </w:rPr>
        <w:t xml:space="preserve">, O. – Visa, A. – </w:t>
      </w:r>
      <w:proofErr w:type="spellStart"/>
      <w:r w:rsidRPr="00BB5D3C">
        <w:rPr>
          <w:rFonts w:ascii="Times New Roman" w:hAnsi="Times New Roman" w:cs="Times New Roman"/>
          <w:sz w:val="24"/>
          <w:szCs w:val="24"/>
        </w:rPr>
        <w:t>Kangas</w:t>
      </w:r>
      <w:proofErr w:type="spellEnd"/>
      <w:r w:rsidRPr="00BB5D3C">
        <w:rPr>
          <w:rFonts w:ascii="Times New Roman" w:hAnsi="Times New Roman" w:cs="Times New Roman"/>
          <w:sz w:val="24"/>
          <w:szCs w:val="24"/>
        </w:rPr>
        <w:t xml:space="preserve">, J. (1996): </w:t>
      </w:r>
      <w:proofErr w:type="spellStart"/>
      <w:r w:rsidRPr="00BB5D3C">
        <w:rPr>
          <w:rFonts w:ascii="Times New Roman" w:hAnsi="Times New Roman" w:cs="Times New Roman"/>
          <w:sz w:val="24"/>
          <w:szCs w:val="24"/>
        </w:rPr>
        <w:t>Engineering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applications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Map. </w:t>
      </w:r>
      <w:proofErr w:type="spellStart"/>
      <w:r w:rsidRPr="00BB5D3C">
        <w:rPr>
          <w:rFonts w:ascii="Times New Roman" w:hAnsi="Times New Roman" w:cs="Times New Roman"/>
          <w:sz w:val="24"/>
          <w:szCs w:val="24"/>
        </w:rPr>
        <w:t>Proceedings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IEEE,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84. No. 10, pp. 1358-1384.</w:t>
      </w:r>
    </w:p>
    <w:p w:rsidR="001F05F5" w:rsidRPr="00BB5D3C" w:rsidRDefault="001F05F5"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T. (2014): MATLAB </w:t>
      </w:r>
      <w:proofErr w:type="spellStart"/>
      <w:r w:rsidRPr="00BB5D3C">
        <w:rPr>
          <w:rFonts w:ascii="Times New Roman" w:hAnsi="Times New Roman" w:cs="Times New Roman"/>
          <w:sz w:val="24"/>
          <w:szCs w:val="24"/>
        </w:rPr>
        <w:t>Implementations</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Applications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Map.</w:t>
      </w:r>
      <w:r w:rsidR="00914F27" w:rsidRPr="00BB5D3C">
        <w:rPr>
          <w:rFonts w:ascii="Times New Roman" w:hAnsi="Times New Roman" w:cs="Times New Roman"/>
          <w:sz w:val="24"/>
          <w:szCs w:val="24"/>
        </w:rPr>
        <w:t xml:space="preserve"> </w:t>
      </w:r>
      <w:proofErr w:type="spellStart"/>
      <w:r w:rsidR="00914F27" w:rsidRPr="00BB5D3C">
        <w:rPr>
          <w:rFonts w:ascii="Times New Roman" w:hAnsi="Times New Roman" w:cs="Times New Roman"/>
          <w:sz w:val="24"/>
          <w:szCs w:val="24"/>
        </w:rPr>
        <w:t>Unigrafia</w:t>
      </w:r>
      <w:proofErr w:type="spellEnd"/>
      <w:r w:rsidR="00914F27" w:rsidRPr="00BB5D3C">
        <w:rPr>
          <w:rFonts w:ascii="Times New Roman" w:hAnsi="Times New Roman" w:cs="Times New Roman"/>
          <w:sz w:val="24"/>
          <w:szCs w:val="24"/>
        </w:rPr>
        <w:t xml:space="preserve"> </w:t>
      </w:r>
      <w:proofErr w:type="spellStart"/>
      <w:r w:rsidR="00914F27" w:rsidRPr="00BB5D3C">
        <w:rPr>
          <w:rFonts w:ascii="Times New Roman" w:hAnsi="Times New Roman" w:cs="Times New Roman"/>
          <w:sz w:val="24"/>
          <w:szCs w:val="24"/>
        </w:rPr>
        <w:t>Oy</w:t>
      </w:r>
      <w:proofErr w:type="spellEnd"/>
      <w:r w:rsidR="00914F27" w:rsidRPr="00BB5D3C">
        <w:rPr>
          <w:rFonts w:ascii="Times New Roman" w:hAnsi="Times New Roman" w:cs="Times New Roman"/>
          <w:sz w:val="24"/>
          <w:szCs w:val="24"/>
        </w:rPr>
        <w:t>, Helsinki.</w:t>
      </w:r>
    </w:p>
    <w:p w:rsidR="00914F27" w:rsidRPr="00BB5D3C" w:rsidRDefault="00914F27" w:rsidP="00886C5B">
      <w:pPr>
        <w:rPr>
          <w:rFonts w:ascii="Times New Roman" w:hAnsi="Times New Roman" w:cs="Times New Roman"/>
          <w:sz w:val="24"/>
          <w:szCs w:val="24"/>
        </w:rPr>
      </w:pPr>
      <w:r w:rsidRPr="00BB5D3C">
        <w:rPr>
          <w:rFonts w:ascii="Times New Roman" w:hAnsi="Times New Roman" w:cs="Times New Roman"/>
          <w:sz w:val="24"/>
          <w:szCs w:val="24"/>
        </w:rPr>
        <w:lastRenderedPageBreak/>
        <w:t xml:space="preserve">Miller, A. S. – </w:t>
      </w:r>
      <w:proofErr w:type="spellStart"/>
      <w:r w:rsidRPr="00BB5D3C">
        <w:rPr>
          <w:rFonts w:ascii="Times New Roman" w:hAnsi="Times New Roman" w:cs="Times New Roman"/>
          <w:sz w:val="24"/>
          <w:szCs w:val="24"/>
        </w:rPr>
        <w:t>Coe</w:t>
      </w:r>
      <w:proofErr w:type="spellEnd"/>
      <w:r w:rsidRPr="00BB5D3C">
        <w:rPr>
          <w:rFonts w:ascii="Times New Roman" w:hAnsi="Times New Roman" w:cs="Times New Roman"/>
          <w:sz w:val="24"/>
          <w:szCs w:val="24"/>
        </w:rPr>
        <w:t>, M. J. (1995): Star/</w:t>
      </w:r>
      <w:proofErr w:type="spellStart"/>
      <w:r w:rsidRPr="00BB5D3C">
        <w:rPr>
          <w:rFonts w:ascii="Times New Roman" w:hAnsi="Times New Roman" w:cs="Times New Roman"/>
          <w:sz w:val="24"/>
          <w:szCs w:val="24"/>
        </w:rPr>
        <w:t>galaxy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classification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using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Monthly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Notices</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the</w:t>
      </w:r>
      <w:proofErr w:type="spellEnd"/>
      <w:r w:rsidRPr="00BB5D3C">
        <w:rPr>
          <w:rFonts w:ascii="Times New Roman" w:hAnsi="Times New Roman" w:cs="Times New Roman"/>
          <w:sz w:val="24"/>
          <w:szCs w:val="24"/>
        </w:rPr>
        <w:t xml:space="preserve"> Royal </w:t>
      </w:r>
      <w:proofErr w:type="spellStart"/>
      <w:r w:rsidRPr="00BB5D3C">
        <w:rPr>
          <w:rFonts w:ascii="Times New Roman" w:hAnsi="Times New Roman" w:cs="Times New Roman"/>
          <w:sz w:val="24"/>
          <w:szCs w:val="24"/>
        </w:rPr>
        <w:t>Astronomical</w:t>
      </w:r>
      <w:proofErr w:type="spellEnd"/>
      <w:r w:rsidRPr="00BB5D3C">
        <w:rPr>
          <w:rFonts w:ascii="Times New Roman" w:hAnsi="Times New Roman" w:cs="Times New Roman"/>
          <w:sz w:val="24"/>
          <w:szCs w:val="24"/>
        </w:rPr>
        <w:t xml:space="preserve"> Society,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279. No. 1, pp. 293-300.</w:t>
      </w:r>
    </w:p>
    <w:p w:rsidR="0022361A" w:rsidRPr="00BB5D3C" w:rsidRDefault="0022361A"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Natita</w:t>
      </w:r>
      <w:proofErr w:type="spellEnd"/>
      <w:r w:rsidRPr="00BB5D3C">
        <w:rPr>
          <w:rFonts w:ascii="Times New Roman" w:hAnsi="Times New Roman" w:cs="Times New Roman"/>
          <w:sz w:val="24"/>
          <w:szCs w:val="24"/>
        </w:rPr>
        <w:t xml:space="preserve">, W. – </w:t>
      </w:r>
      <w:proofErr w:type="spellStart"/>
      <w:r w:rsidRPr="00BB5D3C">
        <w:rPr>
          <w:rFonts w:ascii="Times New Roman" w:hAnsi="Times New Roman" w:cs="Times New Roman"/>
          <w:sz w:val="24"/>
          <w:szCs w:val="24"/>
        </w:rPr>
        <w:t>Wiboonsak</w:t>
      </w:r>
      <w:proofErr w:type="spellEnd"/>
      <w:r w:rsidRPr="00BB5D3C">
        <w:rPr>
          <w:rFonts w:ascii="Times New Roman" w:hAnsi="Times New Roman" w:cs="Times New Roman"/>
          <w:sz w:val="24"/>
          <w:szCs w:val="24"/>
        </w:rPr>
        <w:t xml:space="preserve">, W. – </w:t>
      </w:r>
      <w:proofErr w:type="spellStart"/>
      <w:r w:rsidRPr="00BB5D3C">
        <w:rPr>
          <w:rFonts w:ascii="Times New Roman" w:hAnsi="Times New Roman" w:cs="Times New Roman"/>
          <w:sz w:val="24"/>
          <w:szCs w:val="24"/>
        </w:rPr>
        <w:t>Dusadee</w:t>
      </w:r>
      <w:proofErr w:type="spellEnd"/>
      <w:r w:rsidRPr="00BB5D3C">
        <w:rPr>
          <w:rFonts w:ascii="Times New Roman" w:hAnsi="Times New Roman" w:cs="Times New Roman"/>
          <w:sz w:val="24"/>
          <w:szCs w:val="24"/>
        </w:rPr>
        <w:t xml:space="preserve">, S. (2016): </w:t>
      </w:r>
      <w:proofErr w:type="spellStart"/>
      <w:r w:rsidRPr="00BB5D3C">
        <w:rPr>
          <w:rFonts w:ascii="Times New Roman" w:hAnsi="Times New Roman" w:cs="Times New Roman"/>
          <w:sz w:val="24"/>
          <w:szCs w:val="24"/>
        </w:rPr>
        <w:t>Appropriate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Learning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Rate</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Neighborhood</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Function</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Map (SOM) </w:t>
      </w:r>
      <w:proofErr w:type="spellStart"/>
      <w:r w:rsidRPr="00BB5D3C">
        <w:rPr>
          <w:rFonts w:ascii="Times New Roman" w:hAnsi="Times New Roman" w:cs="Times New Roman"/>
          <w:sz w:val="24"/>
          <w:szCs w:val="24"/>
        </w:rPr>
        <w:t>for</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Specific</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Humidity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Pattern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Classification</w:t>
      </w:r>
      <w:proofErr w:type="spellEnd"/>
      <w:r w:rsidRPr="00BB5D3C">
        <w:rPr>
          <w:rFonts w:ascii="Times New Roman" w:hAnsi="Times New Roman" w:cs="Times New Roman"/>
          <w:sz w:val="24"/>
          <w:szCs w:val="24"/>
        </w:rPr>
        <w:t xml:space="preserve"> over Southern </w:t>
      </w:r>
      <w:proofErr w:type="spellStart"/>
      <w:r w:rsidRPr="00BB5D3C">
        <w:rPr>
          <w:rFonts w:ascii="Times New Roman" w:hAnsi="Times New Roman" w:cs="Times New Roman"/>
          <w:sz w:val="24"/>
          <w:szCs w:val="24"/>
        </w:rPr>
        <w:t>Thailand</w:t>
      </w:r>
      <w:proofErr w:type="spellEnd"/>
      <w:r w:rsidRPr="00BB5D3C">
        <w:rPr>
          <w:rFonts w:ascii="Times New Roman" w:hAnsi="Times New Roman" w:cs="Times New Roman"/>
          <w:sz w:val="24"/>
          <w:szCs w:val="24"/>
        </w:rPr>
        <w:t xml:space="preserve">. International Journal of </w:t>
      </w:r>
      <w:proofErr w:type="spellStart"/>
      <w:r w:rsidRPr="00BB5D3C">
        <w:rPr>
          <w:rFonts w:ascii="Times New Roman" w:hAnsi="Times New Roman" w:cs="Times New Roman"/>
          <w:sz w:val="24"/>
          <w:szCs w:val="24"/>
        </w:rPr>
        <w:t>Modeling</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Optimization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6 No. 1.</w:t>
      </w:r>
    </w:p>
    <w:p w:rsidR="00CA207F" w:rsidRPr="00BB5D3C" w:rsidRDefault="00CA207F"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Piskorski</w:t>
      </w:r>
      <w:proofErr w:type="spellEnd"/>
      <w:r w:rsidRPr="00BB5D3C">
        <w:rPr>
          <w:rFonts w:ascii="Times New Roman" w:hAnsi="Times New Roman" w:cs="Times New Roman"/>
          <w:sz w:val="24"/>
          <w:szCs w:val="24"/>
        </w:rPr>
        <w:t xml:space="preserve">, J. – </w:t>
      </w:r>
      <w:proofErr w:type="spellStart"/>
      <w:r w:rsidRPr="00BB5D3C">
        <w:rPr>
          <w:rFonts w:ascii="Times New Roman" w:hAnsi="Times New Roman" w:cs="Times New Roman"/>
          <w:sz w:val="24"/>
          <w:szCs w:val="24"/>
        </w:rPr>
        <w:t>Yangarber</w:t>
      </w:r>
      <w:proofErr w:type="spellEnd"/>
      <w:r w:rsidRPr="00BB5D3C">
        <w:rPr>
          <w:rFonts w:ascii="Times New Roman" w:hAnsi="Times New Roman" w:cs="Times New Roman"/>
          <w:sz w:val="24"/>
          <w:szCs w:val="24"/>
        </w:rPr>
        <w:t xml:space="preserve">, R. (2013): </w:t>
      </w:r>
      <w:proofErr w:type="spellStart"/>
      <w:r w:rsidRPr="00BB5D3C">
        <w:rPr>
          <w:rFonts w:ascii="Times New Roman" w:hAnsi="Times New Roman" w:cs="Times New Roman"/>
          <w:sz w:val="24"/>
          <w:szCs w:val="24"/>
        </w:rPr>
        <w:t>Information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Extraction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Past</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Present</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Future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Poibeau</w:t>
      </w:r>
      <w:proofErr w:type="spellEnd"/>
      <w:r w:rsidRPr="00BB5D3C">
        <w:rPr>
          <w:rFonts w:ascii="Times New Roman" w:hAnsi="Times New Roman" w:cs="Times New Roman"/>
          <w:sz w:val="24"/>
          <w:szCs w:val="24"/>
        </w:rPr>
        <w:t xml:space="preserve">, T. – </w:t>
      </w:r>
      <w:proofErr w:type="spellStart"/>
      <w:r w:rsidRPr="00BB5D3C">
        <w:rPr>
          <w:rFonts w:ascii="Times New Roman" w:hAnsi="Times New Roman" w:cs="Times New Roman"/>
          <w:sz w:val="24"/>
          <w:szCs w:val="24"/>
        </w:rPr>
        <w:t>Saggion</w:t>
      </w:r>
      <w:proofErr w:type="spellEnd"/>
      <w:r w:rsidRPr="00BB5D3C">
        <w:rPr>
          <w:rFonts w:ascii="Times New Roman" w:hAnsi="Times New Roman" w:cs="Times New Roman"/>
          <w:sz w:val="24"/>
          <w:szCs w:val="24"/>
        </w:rPr>
        <w:t xml:space="preserve">, H. – </w:t>
      </w:r>
      <w:proofErr w:type="spellStart"/>
      <w:r w:rsidRPr="00BB5D3C">
        <w:rPr>
          <w:rFonts w:ascii="Times New Roman" w:hAnsi="Times New Roman" w:cs="Times New Roman"/>
          <w:sz w:val="24"/>
          <w:szCs w:val="24"/>
        </w:rPr>
        <w:t>Piskorski</w:t>
      </w:r>
      <w:proofErr w:type="spellEnd"/>
      <w:r w:rsidRPr="00BB5D3C">
        <w:rPr>
          <w:rFonts w:ascii="Times New Roman" w:hAnsi="Times New Roman" w:cs="Times New Roman"/>
          <w:sz w:val="24"/>
          <w:szCs w:val="24"/>
        </w:rPr>
        <w:t xml:space="preserve">, J. – </w:t>
      </w:r>
      <w:proofErr w:type="spellStart"/>
      <w:r w:rsidRPr="00BB5D3C">
        <w:rPr>
          <w:rFonts w:ascii="Times New Roman" w:hAnsi="Times New Roman" w:cs="Times New Roman"/>
          <w:sz w:val="24"/>
          <w:szCs w:val="24"/>
        </w:rPr>
        <w:t>Yangarber</w:t>
      </w:r>
      <w:proofErr w:type="spellEnd"/>
      <w:r w:rsidRPr="00BB5D3C">
        <w:rPr>
          <w:rFonts w:ascii="Times New Roman" w:hAnsi="Times New Roman" w:cs="Times New Roman"/>
          <w:sz w:val="24"/>
          <w:szCs w:val="24"/>
        </w:rPr>
        <w:t>, R. (</w:t>
      </w:r>
      <w:proofErr w:type="spellStart"/>
      <w:r w:rsidRPr="00BB5D3C">
        <w:rPr>
          <w:rFonts w:ascii="Times New Roman" w:hAnsi="Times New Roman" w:cs="Times New Roman"/>
          <w:sz w:val="24"/>
          <w:szCs w:val="24"/>
        </w:rPr>
        <w:t>eds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Multi-source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Multilingual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Information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Extraction</w:t>
      </w:r>
      <w:proofErr w:type="spellEnd"/>
      <w:r w:rsidRPr="00BB5D3C">
        <w:rPr>
          <w:rFonts w:ascii="Times New Roman" w:hAnsi="Times New Roman" w:cs="Times New Roman"/>
          <w:sz w:val="24"/>
          <w:szCs w:val="24"/>
        </w:rPr>
        <w:t xml:space="preserve"> and </w:t>
      </w:r>
      <w:proofErr w:type="spellStart"/>
      <w:r w:rsidRPr="00BB5D3C">
        <w:rPr>
          <w:rFonts w:ascii="Times New Roman" w:hAnsi="Times New Roman" w:cs="Times New Roman"/>
          <w:sz w:val="24"/>
          <w:szCs w:val="24"/>
        </w:rPr>
        <w:t>Summarization</w:t>
      </w:r>
      <w:proofErr w:type="spellEnd"/>
      <w:r w:rsidRPr="00BB5D3C">
        <w:rPr>
          <w:rFonts w:ascii="Times New Roman" w:hAnsi="Times New Roman" w:cs="Times New Roman"/>
          <w:sz w:val="24"/>
          <w:szCs w:val="24"/>
        </w:rPr>
        <w:t xml:space="preserve">. </w:t>
      </w:r>
      <w:r w:rsidR="00886C5B" w:rsidRPr="00BB5D3C">
        <w:rPr>
          <w:rFonts w:ascii="Times New Roman" w:hAnsi="Times New Roman" w:cs="Times New Roman"/>
          <w:sz w:val="24"/>
          <w:szCs w:val="24"/>
        </w:rPr>
        <w:t>Springer Berlin Heidelberg, pp. 23-49.</w:t>
      </w:r>
    </w:p>
    <w:p w:rsidR="00202113" w:rsidRPr="00BB5D3C" w:rsidRDefault="00202113"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Platek</w:t>
      </w:r>
      <w:proofErr w:type="spellEnd"/>
      <w:r w:rsidRPr="00BB5D3C">
        <w:rPr>
          <w:rFonts w:ascii="Times New Roman" w:hAnsi="Times New Roman" w:cs="Times New Roman"/>
          <w:sz w:val="24"/>
          <w:szCs w:val="24"/>
        </w:rPr>
        <w:t xml:space="preserve">, S. M. – </w:t>
      </w:r>
      <w:proofErr w:type="spellStart"/>
      <w:r w:rsidRPr="00BB5D3C">
        <w:rPr>
          <w:rFonts w:ascii="Times New Roman" w:hAnsi="Times New Roman" w:cs="Times New Roman"/>
          <w:sz w:val="24"/>
          <w:szCs w:val="24"/>
        </w:rPr>
        <w:t>Keenan</w:t>
      </w:r>
      <w:proofErr w:type="spellEnd"/>
      <w:r w:rsidRPr="00BB5D3C">
        <w:rPr>
          <w:rFonts w:ascii="Times New Roman" w:hAnsi="Times New Roman" w:cs="Times New Roman"/>
          <w:sz w:val="24"/>
          <w:szCs w:val="24"/>
        </w:rPr>
        <w:t xml:space="preserve">, J. P. – </w:t>
      </w:r>
      <w:proofErr w:type="spellStart"/>
      <w:r w:rsidRPr="00BB5D3C">
        <w:rPr>
          <w:rFonts w:ascii="Times New Roman" w:hAnsi="Times New Roman" w:cs="Times New Roman"/>
          <w:sz w:val="24"/>
          <w:szCs w:val="24"/>
        </w:rPr>
        <w:t>Shackelford</w:t>
      </w:r>
      <w:proofErr w:type="spellEnd"/>
      <w:r w:rsidRPr="00BB5D3C">
        <w:rPr>
          <w:rFonts w:ascii="Times New Roman" w:hAnsi="Times New Roman" w:cs="Times New Roman"/>
          <w:sz w:val="24"/>
          <w:szCs w:val="24"/>
        </w:rPr>
        <w:t>, T. K. (</w:t>
      </w:r>
      <w:proofErr w:type="spellStart"/>
      <w:r w:rsidRPr="00BB5D3C">
        <w:rPr>
          <w:rFonts w:ascii="Times New Roman" w:hAnsi="Times New Roman" w:cs="Times New Roman"/>
          <w:sz w:val="24"/>
          <w:szCs w:val="24"/>
        </w:rPr>
        <w:t>eds</w:t>
      </w:r>
      <w:proofErr w:type="spellEnd"/>
      <w:r w:rsidRPr="00BB5D3C">
        <w:rPr>
          <w:rFonts w:ascii="Times New Roman" w:hAnsi="Times New Roman" w:cs="Times New Roman"/>
          <w:sz w:val="24"/>
          <w:szCs w:val="24"/>
        </w:rPr>
        <w:t xml:space="preserve">., 2007): </w:t>
      </w:r>
      <w:proofErr w:type="spellStart"/>
      <w:r w:rsidRPr="00BB5D3C">
        <w:rPr>
          <w:rFonts w:ascii="Times New Roman" w:hAnsi="Times New Roman" w:cs="Times New Roman"/>
          <w:sz w:val="24"/>
          <w:szCs w:val="24"/>
        </w:rPr>
        <w:t>Evolutionary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Cognitive</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Neuroscience</w:t>
      </w:r>
      <w:proofErr w:type="spellEnd"/>
      <w:r w:rsidRPr="00BB5D3C">
        <w:rPr>
          <w:rFonts w:ascii="Times New Roman" w:hAnsi="Times New Roman" w:cs="Times New Roman"/>
          <w:sz w:val="24"/>
          <w:szCs w:val="24"/>
        </w:rPr>
        <w:t xml:space="preserve">. </w:t>
      </w:r>
      <w:r w:rsidR="00222AC2" w:rsidRPr="00BB5D3C">
        <w:rPr>
          <w:rFonts w:ascii="Times New Roman" w:hAnsi="Times New Roman" w:cs="Times New Roman"/>
          <w:sz w:val="24"/>
          <w:szCs w:val="24"/>
        </w:rPr>
        <w:t>The MIT Press, Massachusetts.</w:t>
      </w:r>
    </w:p>
    <w:p w:rsidR="0005422F" w:rsidRPr="00BB5D3C" w:rsidRDefault="0005422F" w:rsidP="00886C5B">
      <w:pPr>
        <w:rPr>
          <w:rFonts w:ascii="Times New Roman" w:hAnsi="Times New Roman" w:cs="Times New Roman"/>
          <w:sz w:val="24"/>
          <w:szCs w:val="24"/>
        </w:rPr>
      </w:pPr>
      <w:r w:rsidRPr="00BB5D3C">
        <w:rPr>
          <w:rFonts w:ascii="Times New Roman" w:hAnsi="Times New Roman" w:cs="Times New Roman"/>
          <w:sz w:val="24"/>
          <w:szCs w:val="24"/>
        </w:rPr>
        <w:t xml:space="preserve">Ritter, H. – </w:t>
      </w:r>
      <w:proofErr w:type="spellStart"/>
      <w:r w:rsidRPr="00BB5D3C">
        <w:rPr>
          <w:rFonts w:ascii="Times New Roman" w:hAnsi="Times New Roman" w:cs="Times New Roman"/>
          <w:sz w:val="24"/>
          <w:szCs w:val="24"/>
        </w:rPr>
        <w:t>Kohonen</w:t>
      </w:r>
      <w:proofErr w:type="spellEnd"/>
      <w:r w:rsidRPr="00BB5D3C">
        <w:rPr>
          <w:rFonts w:ascii="Times New Roman" w:hAnsi="Times New Roman" w:cs="Times New Roman"/>
          <w:sz w:val="24"/>
          <w:szCs w:val="24"/>
        </w:rPr>
        <w:t xml:space="preserve">, T. (1989):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Semantic</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Biological</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Cybernetics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xml:space="preserve">. 61., pp. 241-254. </w:t>
      </w:r>
    </w:p>
    <w:p w:rsidR="003309BB" w:rsidRPr="00BB5D3C" w:rsidRDefault="003309BB" w:rsidP="00886C5B">
      <w:pPr>
        <w:rPr>
          <w:rFonts w:ascii="Times New Roman" w:hAnsi="Times New Roman" w:cs="Times New Roman"/>
          <w:sz w:val="24"/>
          <w:szCs w:val="24"/>
        </w:rPr>
      </w:pPr>
      <w:r w:rsidRPr="00BB5D3C">
        <w:rPr>
          <w:rFonts w:ascii="Times New Roman" w:hAnsi="Times New Roman" w:cs="Times New Roman"/>
          <w:sz w:val="24"/>
          <w:szCs w:val="24"/>
        </w:rPr>
        <w:t xml:space="preserve">SOM </w:t>
      </w:r>
      <w:proofErr w:type="spellStart"/>
      <w:r w:rsidRPr="00BB5D3C">
        <w:rPr>
          <w:rFonts w:ascii="Times New Roman" w:hAnsi="Times New Roman" w:cs="Times New Roman"/>
          <w:sz w:val="24"/>
          <w:szCs w:val="24"/>
        </w:rPr>
        <w:t>implementation</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SOM </w:t>
      </w:r>
      <w:proofErr w:type="spellStart"/>
      <w:r w:rsidRPr="00BB5D3C">
        <w:rPr>
          <w:rFonts w:ascii="Times New Roman" w:hAnsi="Times New Roman" w:cs="Times New Roman"/>
          <w:sz w:val="24"/>
          <w:szCs w:val="24"/>
        </w:rPr>
        <w:t>Toolbox</w:t>
      </w:r>
      <w:proofErr w:type="spellEnd"/>
      <w:r w:rsidRPr="00BB5D3C">
        <w:rPr>
          <w:rFonts w:ascii="Times New Roman" w:hAnsi="Times New Roman" w:cs="Times New Roman"/>
          <w:sz w:val="24"/>
          <w:szCs w:val="24"/>
        </w:rPr>
        <w:t xml:space="preserve">. </w:t>
      </w:r>
      <w:hyperlink r:id="rId42" w:history="1">
        <w:r w:rsidRPr="00BB5D3C">
          <w:rPr>
            <w:rStyle w:val="Hiperhivatkozs"/>
            <w:rFonts w:ascii="Times New Roman" w:hAnsi="Times New Roman" w:cs="Times New Roman"/>
            <w:sz w:val="24"/>
            <w:szCs w:val="24"/>
          </w:rPr>
          <w:t>http://www.cis.hut.fi/somtoolbox/documentation/somalg.shtml</w:t>
        </w:r>
      </w:hyperlink>
      <w:r w:rsidRPr="00BB5D3C">
        <w:rPr>
          <w:rFonts w:ascii="Times New Roman" w:hAnsi="Times New Roman" w:cs="Times New Roman"/>
          <w:sz w:val="24"/>
          <w:szCs w:val="24"/>
        </w:rPr>
        <w:t>, Letöltés dátuma: 2017. május 1.</w:t>
      </w:r>
    </w:p>
    <w:p w:rsidR="0008266D" w:rsidRPr="00BB5D3C" w:rsidRDefault="0008266D" w:rsidP="00886C5B">
      <w:pPr>
        <w:rPr>
          <w:rFonts w:ascii="Times New Roman" w:hAnsi="Times New Roman" w:cs="Times New Roman"/>
          <w:sz w:val="24"/>
          <w:szCs w:val="24"/>
        </w:rPr>
      </w:pPr>
      <w:proofErr w:type="spellStart"/>
      <w:r w:rsidRPr="00BB5D3C">
        <w:rPr>
          <w:rFonts w:ascii="Times New Roman" w:hAnsi="Times New Roman" w:cs="Times New Roman"/>
          <w:sz w:val="24"/>
          <w:szCs w:val="24"/>
        </w:rPr>
        <w:t>Tikk</w:t>
      </w:r>
      <w:proofErr w:type="spellEnd"/>
      <w:r w:rsidRPr="00BB5D3C">
        <w:rPr>
          <w:rFonts w:ascii="Times New Roman" w:hAnsi="Times New Roman" w:cs="Times New Roman"/>
          <w:sz w:val="24"/>
          <w:szCs w:val="24"/>
        </w:rPr>
        <w:t xml:space="preserve"> Domonkos (2007): Szövegbányászat. </w:t>
      </w:r>
      <w:proofErr w:type="spellStart"/>
      <w:r w:rsidRPr="00BB5D3C">
        <w:rPr>
          <w:rFonts w:ascii="Times New Roman" w:hAnsi="Times New Roman" w:cs="Times New Roman"/>
          <w:sz w:val="24"/>
          <w:szCs w:val="24"/>
        </w:rPr>
        <w:t>Typotex</w:t>
      </w:r>
      <w:proofErr w:type="spellEnd"/>
      <w:r w:rsidRPr="00BB5D3C">
        <w:rPr>
          <w:rFonts w:ascii="Times New Roman" w:hAnsi="Times New Roman" w:cs="Times New Roman"/>
          <w:sz w:val="24"/>
          <w:szCs w:val="24"/>
        </w:rPr>
        <w:t>, Budapest.</w:t>
      </w:r>
    </w:p>
    <w:p w:rsidR="00914F27" w:rsidRPr="00BB5D3C" w:rsidRDefault="00914F27" w:rsidP="00914F27">
      <w:pPr>
        <w:rPr>
          <w:rFonts w:ascii="Times New Roman" w:hAnsi="Times New Roman" w:cs="Times New Roman"/>
          <w:sz w:val="24"/>
          <w:szCs w:val="24"/>
        </w:rPr>
      </w:pPr>
      <w:proofErr w:type="spellStart"/>
      <w:r w:rsidRPr="00BB5D3C">
        <w:rPr>
          <w:rFonts w:ascii="Times New Roman" w:hAnsi="Times New Roman" w:cs="Times New Roman"/>
          <w:sz w:val="24"/>
          <w:szCs w:val="24"/>
        </w:rPr>
        <w:t>Tulankar</w:t>
      </w:r>
      <w:proofErr w:type="spellEnd"/>
      <w:r w:rsidRPr="00BB5D3C">
        <w:rPr>
          <w:rFonts w:ascii="Times New Roman" w:hAnsi="Times New Roman" w:cs="Times New Roman"/>
          <w:sz w:val="24"/>
          <w:szCs w:val="24"/>
        </w:rPr>
        <w:t xml:space="preserve">, K. – </w:t>
      </w:r>
      <w:proofErr w:type="spellStart"/>
      <w:r w:rsidRPr="00BB5D3C">
        <w:rPr>
          <w:rFonts w:ascii="Times New Roman" w:hAnsi="Times New Roman" w:cs="Times New Roman"/>
          <w:sz w:val="24"/>
          <w:szCs w:val="24"/>
        </w:rPr>
        <w:t>Kshirsagar</w:t>
      </w:r>
      <w:proofErr w:type="spellEnd"/>
      <w:r w:rsidRPr="00BB5D3C">
        <w:rPr>
          <w:rFonts w:ascii="Times New Roman" w:hAnsi="Times New Roman" w:cs="Times New Roman"/>
          <w:sz w:val="24"/>
          <w:szCs w:val="24"/>
        </w:rPr>
        <w:t xml:space="preserve">, M. – </w:t>
      </w:r>
      <w:proofErr w:type="spellStart"/>
      <w:r w:rsidRPr="00BB5D3C">
        <w:rPr>
          <w:rFonts w:ascii="Times New Roman" w:hAnsi="Times New Roman" w:cs="Times New Roman"/>
          <w:sz w:val="24"/>
          <w:szCs w:val="24"/>
        </w:rPr>
        <w:t>Wajgi</w:t>
      </w:r>
      <w:proofErr w:type="spellEnd"/>
      <w:r w:rsidRPr="00BB5D3C">
        <w:rPr>
          <w:rFonts w:ascii="Times New Roman" w:hAnsi="Times New Roman" w:cs="Times New Roman"/>
          <w:sz w:val="24"/>
          <w:szCs w:val="24"/>
        </w:rPr>
        <w:t xml:space="preserve">, R. (2012): </w:t>
      </w:r>
      <w:proofErr w:type="spellStart"/>
      <w:r w:rsidRPr="00BB5D3C">
        <w:rPr>
          <w:rFonts w:ascii="Times New Roman" w:hAnsi="Times New Roman" w:cs="Times New Roman"/>
          <w:sz w:val="24"/>
          <w:szCs w:val="24"/>
        </w:rPr>
        <w:t>Clustering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telecom</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customers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using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emergent</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self</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for</w:t>
      </w:r>
      <w:proofErr w:type="spellEnd"/>
      <w:r w:rsidRPr="00BB5D3C">
        <w:rPr>
          <w:rFonts w:ascii="Times New Roman" w:hAnsi="Times New Roman" w:cs="Times New Roman"/>
          <w:sz w:val="24"/>
          <w:szCs w:val="24"/>
        </w:rPr>
        <w:t xml:space="preserve"> business </w:t>
      </w:r>
      <w:proofErr w:type="spellStart"/>
      <w:r w:rsidRPr="00BB5D3C">
        <w:rPr>
          <w:rFonts w:ascii="Times New Roman" w:hAnsi="Times New Roman" w:cs="Times New Roman"/>
          <w:sz w:val="24"/>
          <w:szCs w:val="24"/>
        </w:rPr>
        <w:t>probability</w:t>
      </w:r>
      <w:proofErr w:type="spellEnd"/>
      <w:r w:rsidRPr="00BB5D3C">
        <w:rPr>
          <w:rFonts w:ascii="Times New Roman" w:hAnsi="Times New Roman" w:cs="Times New Roman"/>
          <w:sz w:val="24"/>
          <w:szCs w:val="24"/>
        </w:rPr>
        <w:t xml:space="preserve">. International </w:t>
      </w:r>
      <w:proofErr w:type="spellStart"/>
      <w:r w:rsidRPr="00BB5D3C">
        <w:rPr>
          <w:rFonts w:ascii="Times New Roman" w:hAnsi="Times New Roman" w:cs="Times New Roman"/>
          <w:sz w:val="24"/>
          <w:szCs w:val="24"/>
        </w:rPr>
        <w:t>journal</w:t>
      </w:r>
      <w:proofErr w:type="spellEnd"/>
      <w:r w:rsidRPr="00BB5D3C">
        <w:rPr>
          <w:rFonts w:ascii="Times New Roman" w:hAnsi="Times New Roman" w:cs="Times New Roman"/>
          <w:sz w:val="24"/>
          <w:szCs w:val="24"/>
        </w:rPr>
        <w:t xml:space="preserve"> of Computer Science and </w:t>
      </w:r>
      <w:proofErr w:type="spellStart"/>
      <w:r w:rsidRPr="00BB5D3C">
        <w:rPr>
          <w:rFonts w:ascii="Times New Roman" w:hAnsi="Times New Roman" w:cs="Times New Roman"/>
          <w:sz w:val="24"/>
          <w:szCs w:val="24"/>
        </w:rPr>
        <w:t>Telecommunications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3. No. 1, pp</w:t>
      </w:r>
      <w:r w:rsidR="0005422F" w:rsidRPr="00BB5D3C">
        <w:rPr>
          <w:rFonts w:ascii="Times New Roman" w:hAnsi="Times New Roman" w:cs="Times New Roman"/>
          <w:sz w:val="24"/>
          <w:szCs w:val="24"/>
        </w:rPr>
        <w:t>.</w:t>
      </w:r>
      <w:r w:rsidRPr="00BB5D3C">
        <w:rPr>
          <w:rFonts w:ascii="Times New Roman" w:hAnsi="Times New Roman" w:cs="Times New Roman"/>
          <w:sz w:val="24"/>
          <w:szCs w:val="24"/>
        </w:rPr>
        <w:t xml:space="preserve"> 256-259.</w:t>
      </w:r>
    </w:p>
    <w:p w:rsidR="00807DF0" w:rsidRPr="00BB5D3C" w:rsidRDefault="00807DF0" w:rsidP="0007660E">
      <w:pPr>
        <w:rPr>
          <w:rFonts w:ascii="Times New Roman" w:hAnsi="Times New Roman" w:cs="Times New Roman"/>
          <w:sz w:val="24"/>
          <w:szCs w:val="24"/>
        </w:rPr>
      </w:pPr>
      <w:proofErr w:type="spellStart"/>
      <w:r w:rsidRPr="00BB5D3C">
        <w:rPr>
          <w:rFonts w:ascii="Times New Roman" w:hAnsi="Times New Roman" w:cs="Times New Roman"/>
          <w:sz w:val="24"/>
          <w:szCs w:val="24"/>
        </w:rPr>
        <w:t>Veitinger</w:t>
      </w:r>
      <w:proofErr w:type="spellEnd"/>
      <w:r w:rsidRPr="00BB5D3C">
        <w:rPr>
          <w:rFonts w:ascii="Times New Roman" w:hAnsi="Times New Roman" w:cs="Times New Roman"/>
          <w:sz w:val="24"/>
          <w:szCs w:val="24"/>
        </w:rPr>
        <w:t xml:space="preserve">, S. (2011): The </w:t>
      </w:r>
      <w:proofErr w:type="spellStart"/>
      <w:r w:rsidRPr="00BB5D3C">
        <w:rPr>
          <w:rFonts w:ascii="Times New Roman" w:hAnsi="Times New Roman" w:cs="Times New Roman"/>
          <w:sz w:val="24"/>
          <w:szCs w:val="24"/>
        </w:rPr>
        <w:t>Patch-Clamp</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Technique</w:t>
      </w:r>
      <w:proofErr w:type="spellEnd"/>
      <w:r w:rsidRPr="00BB5D3C">
        <w:rPr>
          <w:rFonts w:ascii="Times New Roman" w:hAnsi="Times New Roman" w:cs="Times New Roman"/>
          <w:sz w:val="24"/>
          <w:szCs w:val="24"/>
        </w:rPr>
        <w:t xml:space="preserve">. </w:t>
      </w:r>
      <w:hyperlink r:id="rId43" w:history="1">
        <w:r w:rsidRPr="00BB5D3C">
          <w:rPr>
            <w:rStyle w:val="Hiperhivatkozs"/>
            <w:rFonts w:ascii="Times New Roman" w:hAnsi="Times New Roman" w:cs="Times New Roman"/>
            <w:sz w:val="24"/>
            <w:szCs w:val="24"/>
          </w:rPr>
          <w:t>http://www.leica-microsystems.com/science-lab/the-patch-clamp-technique/</w:t>
        </w:r>
      </w:hyperlink>
      <w:r w:rsidRPr="00BB5D3C">
        <w:rPr>
          <w:rFonts w:ascii="Times New Roman" w:hAnsi="Times New Roman" w:cs="Times New Roman"/>
          <w:sz w:val="24"/>
          <w:szCs w:val="24"/>
        </w:rPr>
        <w:t>, Letöltés dátuma: 2017. május 1.</w:t>
      </w:r>
    </w:p>
    <w:p w:rsidR="00914F27" w:rsidRPr="00BB5D3C" w:rsidRDefault="00914F27" w:rsidP="0007660E">
      <w:pPr>
        <w:rPr>
          <w:rFonts w:ascii="Times New Roman" w:hAnsi="Times New Roman" w:cs="Times New Roman"/>
          <w:sz w:val="24"/>
          <w:szCs w:val="24"/>
        </w:rPr>
      </w:pPr>
      <w:proofErr w:type="spellStart"/>
      <w:r w:rsidRPr="00BB5D3C">
        <w:rPr>
          <w:rFonts w:ascii="Times New Roman" w:hAnsi="Times New Roman" w:cs="Times New Roman"/>
          <w:sz w:val="24"/>
          <w:szCs w:val="24"/>
        </w:rPr>
        <w:t>Xu</w:t>
      </w:r>
      <w:proofErr w:type="spellEnd"/>
      <w:r w:rsidRPr="00BB5D3C">
        <w:rPr>
          <w:rFonts w:ascii="Times New Roman" w:hAnsi="Times New Roman" w:cs="Times New Roman"/>
          <w:sz w:val="24"/>
          <w:szCs w:val="24"/>
        </w:rPr>
        <w:t xml:space="preserve">, M. – </w:t>
      </w:r>
      <w:proofErr w:type="spellStart"/>
      <w:r w:rsidRPr="00BB5D3C">
        <w:rPr>
          <w:rFonts w:ascii="Times New Roman" w:hAnsi="Times New Roman" w:cs="Times New Roman"/>
          <w:sz w:val="24"/>
          <w:szCs w:val="24"/>
        </w:rPr>
        <w:t>Wong</w:t>
      </w:r>
      <w:proofErr w:type="spellEnd"/>
      <w:r w:rsidRPr="00BB5D3C">
        <w:rPr>
          <w:rFonts w:ascii="Times New Roman" w:hAnsi="Times New Roman" w:cs="Times New Roman"/>
          <w:sz w:val="24"/>
          <w:szCs w:val="24"/>
        </w:rPr>
        <w:t xml:space="preserve">, T. C. – </w:t>
      </w:r>
      <w:proofErr w:type="spellStart"/>
      <w:r w:rsidRPr="00BB5D3C">
        <w:rPr>
          <w:rFonts w:ascii="Times New Roman" w:hAnsi="Times New Roman" w:cs="Times New Roman"/>
          <w:sz w:val="24"/>
          <w:szCs w:val="24"/>
        </w:rPr>
        <w:t>Chin</w:t>
      </w:r>
      <w:proofErr w:type="spellEnd"/>
      <w:r w:rsidRPr="00BB5D3C">
        <w:rPr>
          <w:rFonts w:ascii="Times New Roman" w:hAnsi="Times New Roman" w:cs="Times New Roman"/>
          <w:sz w:val="24"/>
          <w:szCs w:val="24"/>
        </w:rPr>
        <w:t xml:space="preserve">, K. S. (2014): A </w:t>
      </w:r>
      <w:proofErr w:type="spellStart"/>
      <w:r w:rsidRPr="00BB5D3C">
        <w:rPr>
          <w:rFonts w:ascii="Times New Roman" w:hAnsi="Times New Roman" w:cs="Times New Roman"/>
          <w:sz w:val="24"/>
          <w:szCs w:val="24"/>
        </w:rPr>
        <w:t>medical</w:t>
      </w:r>
      <w:proofErr w:type="spellEnd"/>
      <w:r w:rsidRPr="00BB5D3C">
        <w:rPr>
          <w:rFonts w:ascii="Times New Roman" w:hAnsi="Times New Roman" w:cs="Times New Roman"/>
          <w:sz w:val="24"/>
          <w:szCs w:val="24"/>
        </w:rPr>
        <w:t xml:space="preserve"> </w:t>
      </w:r>
      <w:proofErr w:type="spellStart"/>
      <w:proofErr w:type="gramStart"/>
      <w:r w:rsidRPr="00BB5D3C">
        <w:rPr>
          <w:rFonts w:ascii="Times New Roman" w:hAnsi="Times New Roman" w:cs="Times New Roman"/>
          <w:sz w:val="24"/>
          <w:szCs w:val="24"/>
        </w:rPr>
        <w:t>procedure-based</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patient</w:t>
      </w:r>
      <w:proofErr w:type="spellEnd"/>
      <w:proofErr w:type="gram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grouping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method</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for</w:t>
      </w:r>
      <w:proofErr w:type="spellEnd"/>
      <w:r w:rsidRPr="00BB5D3C">
        <w:rPr>
          <w:rFonts w:ascii="Times New Roman" w:hAnsi="Times New Roman" w:cs="Times New Roman"/>
          <w:sz w:val="24"/>
          <w:szCs w:val="24"/>
        </w:rPr>
        <w:t xml:space="preserve"> an </w:t>
      </w:r>
      <w:proofErr w:type="spellStart"/>
      <w:r w:rsidRPr="00BB5D3C">
        <w:rPr>
          <w:rFonts w:ascii="Times New Roman" w:hAnsi="Times New Roman" w:cs="Times New Roman"/>
          <w:sz w:val="24"/>
          <w:szCs w:val="24"/>
        </w:rPr>
        <w:t>emergency</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department</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Applied</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Soft</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Computing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Vol</w:t>
      </w:r>
      <w:proofErr w:type="spellEnd"/>
      <w:r w:rsidRPr="00BB5D3C">
        <w:rPr>
          <w:rFonts w:ascii="Times New Roman" w:hAnsi="Times New Roman" w:cs="Times New Roman"/>
          <w:sz w:val="24"/>
          <w:szCs w:val="24"/>
        </w:rPr>
        <w:t>. 14. pp. 31-37.</w:t>
      </w:r>
    </w:p>
    <w:p w:rsidR="009F5467" w:rsidRPr="0056451C" w:rsidRDefault="00EF3E7F">
      <w:pPr>
        <w:rPr>
          <w:lang w:eastAsia="hu-HU"/>
        </w:rPr>
      </w:pPr>
      <w:proofErr w:type="spellStart"/>
      <w:r w:rsidRPr="00BB5D3C">
        <w:rPr>
          <w:rFonts w:ascii="Times New Roman" w:hAnsi="Times New Roman" w:cs="Times New Roman"/>
          <w:sz w:val="24"/>
          <w:szCs w:val="24"/>
        </w:rPr>
        <w:t>Yuan-Chao</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Liu</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Ming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Liu</w:t>
      </w:r>
      <w:proofErr w:type="spellEnd"/>
      <w:r w:rsidRPr="00BB5D3C">
        <w:rPr>
          <w:rFonts w:ascii="Times New Roman" w:hAnsi="Times New Roman" w:cs="Times New Roman"/>
          <w:sz w:val="24"/>
          <w:szCs w:val="24"/>
        </w:rPr>
        <w:t xml:space="preserve"> – </w:t>
      </w:r>
      <w:proofErr w:type="spellStart"/>
      <w:r w:rsidRPr="00BB5D3C">
        <w:rPr>
          <w:rFonts w:ascii="Times New Roman" w:hAnsi="Times New Roman" w:cs="Times New Roman"/>
          <w:sz w:val="24"/>
          <w:szCs w:val="24"/>
        </w:rPr>
        <w:t>Xiao-Long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Wang</w:t>
      </w:r>
      <w:proofErr w:type="spellEnd"/>
      <w:r w:rsidRPr="00BB5D3C">
        <w:rPr>
          <w:rFonts w:ascii="Times New Roman" w:hAnsi="Times New Roman" w:cs="Times New Roman"/>
          <w:sz w:val="24"/>
          <w:szCs w:val="24"/>
        </w:rPr>
        <w:t xml:space="preserve"> (2012): </w:t>
      </w:r>
      <w:proofErr w:type="spellStart"/>
      <w:r w:rsidRPr="00BB5D3C">
        <w:rPr>
          <w:rFonts w:ascii="Times New Roman" w:hAnsi="Times New Roman" w:cs="Times New Roman"/>
          <w:sz w:val="24"/>
          <w:szCs w:val="24"/>
        </w:rPr>
        <w:t>Application</w:t>
      </w:r>
      <w:proofErr w:type="spellEnd"/>
      <w:r w:rsidRPr="00BB5D3C">
        <w:rPr>
          <w:rFonts w:ascii="Times New Roman" w:hAnsi="Times New Roman" w:cs="Times New Roman"/>
          <w:sz w:val="24"/>
          <w:szCs w:val="24"/>
        </w:rPr>
        <w:t xml:space="preserve"> of </w:t>
      </w:r>
      <w:proofErr w:type="spellStart"/>
      <w:r w:rsidRPr="00BB5D3C">
        <w:rPr>
          <w:rFonts w:ascii="Times New Roman" w:hAnsi="Times New Roman" w:cs="Times New Roman"/>
          <w:sz w:val="24"/>
          <w:szCs w:val="24"/>
        </w:rPr>
        <w:t>Self-Organizing</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Maps</w:t>
      </w:r>
      <w:proofErr w:type="spellEnd"/>
      <w:r w:rsidRPr="00BB5D3C">
        <w:rPr>
          <w:rFonts w:ascii="Times New Roman" w:hAnsi="Times New Roman" w:cs="Times New Roman"/>
          <w:sz w:val="24"/>
          <w:szCs w:val="24"/>
        </w:rPr>
        <w:t xml:space="preserve"> </w:t>
      </w:r>
      <w:proofErr w:type="spellStart"/>
      <w:r w:rsidRPr="00BB5D3C">
        <w:rPr>
          <w:rFonts w:ascii="Times New Roman" w:hAnsi="Times New Roman" w:cs="Times New Roman"/>
          <w:sz w:val="24"/>
          <w:szCs w:val="24"/>
        </w:rPr>
        <w:t>in</w:t>
      </w:r>
      <w:proofErr w:type="spellEnd"/>
      <w:r w:rsidRPr="00BB5D3C">
        <w:rPr>
          <w:rFonts w:ascii="Times New Roman" w:hAnsi="Times New Roman" w:cs="Times New Roman"/>
          <w:sz w:val="24"/>
          <w:szCs w:val="24"/>
        </w:rPr>
        <w:t xml:space="preserve"> Text </w:t>
      </w:r>
      <w:proofErr w:type="spellStart"/>
      <w:r w:rsidRPr="00BB5D3C">
        <w:rPr>
          <w:rFonts w:ascii="Times New Roman" w:hAnsi="Times New Roman" w:cs="Times New Roman"/>
          <w:sz w:val="24"/>
          <w:szCs w:val="24"/>
        </w:rPr>
        <w:t>Clustering</w:t>
      </w:r>
      <w:proofErr w:type="spellEnd"/>
      <w:r w:rsidRPr="00BB5D3C">
        <w:rPr>
          <w:rFonts w:ascii="Times New Roman" w:hAnsi="Times New Roman" w:cs="Times New Roman"/>
          <w:sz w:val="24"/>
          <w:szCs w:val="24"/>
        </w:rPr>
        <w:t xml:space="preserve">: A </w:t>
      </w:r>
      <w:proofErr w:type="spellStart"/>
      <w:r w:rsidRPr="00BB5D3C">
        <w:rPr>
          <w:rFonts w:ascii="Times New Roman" w:hAnsi="Times New Roman" w:cs="Times New Roman"/>
          <w:sz w:val="24"/>
          <w:szCs w:val="24"/>
        </w:rPr>
        <w:t>Review</w:t>
      </w:r>
      <w:proofErr w:type="spellEnd"/>
      <w:r w:rsidRPr="00BB5D3C">
        <w:rPr>
          <w:rFonts w:ascii="Times New Roman" w:hAnsi="Times New Roman" w:cs="Times New Roman"/>
          <w:sz w:val="24"/>
          <w:szCs w:val="24"/>
        </w:rPr>
        <w:t xml:space="preserve">. </w:t>
      </w:r>
      <w:hyperlink r:id="rId44" w:history="1">
        <w:r w:rsidRPr="00BB5D3C">
          <w:rPr>
            <w:rStyle w:val="Hiperhivatkozs"/>
            <w:rFonts w:ascii="Times New Roman" w:hAnsi="Times New Roman" w:cs="Times New Roman"/>
            <w:sz w:val="24"/>
            <w:szCs w:val="24"/>
          </w:rPr>
          <w:t>http://cdn.intechopen.com/pdfs-wm/37680.pdf</w:t>
        </w:r>
      </w:hyperlink>
      <w:r w:rsidRPr="00BB5D3C">
        <w:rPr>
          <w:rFonts w:ascii="Times New Roman" w:hAnsi="Times New Roman" w:cs="Times New Roman"/>
          <w:sz w:val="24"/>
          <w:szCs w:val="24"/>
        </w:rPr>
        <w:t xml:space="preserve">, Letöltés dátuma: </w:t>
      </w:r>
      <w:r w:rsidR="008C00A4" w:rsidRPr="00BB5D3C">
        <w:rPr>
          <w:rFonts w:ascii="Times New Roman" w:hAnsi="Times New Roman" w:cs="Times New Roman"/>
          <w:sz w:val="24"/>
          <w:szCs w:val="24"/>
        </w:rPr>
        <w:t>2017. május. 1.</w:t>
      </w:r>
    </w:p>
    <w:sectPr w:rsidR="009F5467" w:rsidRPr="0056451C" w:rsidSect="00F72531">
      <w:footerReference w:type="default" r:id="rId45"/>
      <w:pgSz w:w="11906" w:h="16838"/>
      <w:pgMar w:top="1418" w:right="1418" w:bottom="1418" w:left="1418" w:header="709" w:footer="709" w:gutter="567"/>
      <w:pgNumType w:start="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BF3A1C" w15:done="0"/>
  <w15:commentEx w15:paraId="4A25141F" w15:done="0"/>
  <w15:commentEx w15:paraId="57DA9DD9" w15:done="0"/>
  <w15:commentEx w15:paraId="0B81BBD6" w15:done="0"/>
  <w15:commentEx w15:paraId="0B0FBAAA" w15:done="0"/>
  <w15:commentEx w15:paraId="7578CEE4" w15:done="0"/>
  <w15:commentEx w15:paraId="5EF3C46E" w15:done="0"/>
  <w15:commentEx w15:paraId="2E2C0570" w15:done="0"/>
  <w15:commentEx w15:paraId="0AD97C06" w15:done="0"/>
  <w15:commentEx w15:paraId="2E770198" w15:done="0"/>
  <w15:commentEx w15:paraId="7FAB8C8C" w15:done="0"/>
  <w15:commentEx w15:paraId="0F63FF2E" w15:done="0"/>
  <w15:commentEx w15:paraId="4C0F057A" w15:done="0"/>
  <w15:commentEx w15:paraId="0D6E1BE0" w15:done="0"/>
  <w15:commentEx w15:paraId="098A8803" w15:done="0"/>
  <w15:commentEx w15:paraId="013C829E" w15:done="0"/>
  <w15:commentEx w15:paraId="20C386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BF3A1C" w16cid:durableId="2074A8DA"/>
  <w16cid:commentId w16cid:paraId="4A25141F" w16cid:durableId="2074A8DB"/>
  <w16cid:commentId w16cid:paraId="57DA9DD9" w16cid:durableId="2074AC40"/>
  <w16cid:commentId w16cid:paraId="0B81BBD6" w16cid:durableId="2074A8DC"/>
  <w16cid:commentId w16cid:paraId="0B0FBAAA" w16cid:durableId="2074A8DD"/>
  <w16cid:commentId w16cid:paraId="7578CEE4" w16cid:durableId="2074A8DE"/>
  <w16cid:commentId w16cid:paraId="5EF3C46E" w16cid:durableId="2074AF08"/>
  <w16cid:commentId w16cid:paraId="2E2C0570" w16cid:durableId="2074B02E"/>
  <w16cid:commentId w16cid:paraId="0AD97C06" w16cid:durableId="2074A8DF"/>
  <w16cid:commentId w16cid:paraId="2E770198" w16cid:durableId="2074B080"/>
  <w16cid:commentId w16cid:paraId="7FAB8C8C" w16cid:durableId="2074B335"/>
  <w16cid:commentId w16cid:paraId="0F63FF2E" w16cid:durableId="2074A8E0"/>
  <w16cid:commentId w16cid:paraId="4C0F057A" w16cid:durableId="2074A8E1"/>
  <w16cid:commentId w16cid:paraId="0D6E1BE0" w16cid:durableId="2074B4ED"/>
  <w16cid:commentId w16cid:paraId="098A8803" w16cid:durableId="2074B76A"/>
  <w16cid:commentId w16cid:paraId="013C829E" w16cid:durableId="2074BA40"/>
  <w16cid:commentId w16cid:paraId="20C38632" w16cid:durableId="2074BB5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AA2" w:rsidRDefault="00591AA2" w:rsidP="00F72531">
      <w:pPr>
        <w:spacing w:after="0" w:line="240" w:lineRule="auto"/>
      </w:pPr>
      <w:r>
        <w:separator/>
      </w:r>
    </w:p>
  </w:endnote>
  <w:endnote w:type="continuationSeparator" w:id="0">
    <w:p w:rsidR="00591AA2" w:rsidRDefault="00591AA2" w:rsidP="00F725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0710811"/>
      <w:docPartObj>
        <w:docPartGallery w:val="Page Numbers (Bottom of Page)"/>
        <w:docPartUnique/>
      </w:docPartObj>
    </w:sdtPr>
    <w:sdtContent>
      <w:p w:rsidR="0060215D" w:rsidRPr="00F72531" w:rsidRDefault="0060215D">
        <w:pPr>
          <w:pStyle w:val="llb"/>
          <w:jc w:val="center"/>
          <w:rPr>
            <w:rFonts w:ascii="Times New Roman" w:hAnsi="Times New Roman" w:cs="Times New Roman"/>
            <w:sz w:val="24"/>
            <w:szCs w:val="24"/>
          </w:rPr>
        </w:pPr>
        <w:r w:rsidRPr="00F72531">
          <w:rPr>
            <w:rFonts w:ascii="Times New Roman" w:hAnsi="Times New Roman" w:cs="Times New Roman"/>
            <w:sz w:val="24"/>
            <w:szCs w:val="24"/>
          </w:rPr>
          <w:fldChar w:fldCharType="begin"/>
        </w:r>
        <w:r w:rsidRPr="00F72531">
          <w:rPr>
            <w:rFonts w:ascii="Times New Roman" w:hAnsi="Times New Roman" w:cs="Times New Roman"/>
            <w:sz w:val="24"/>
            <w:szCs w:val="24"/>
          </w:rPr>
          <w:instrText xml:space="preserve"> PAGE   \* MERGEFORMAT </w:instrText>
        </w:r>
        <w:r w:rsidRPr="00F72531">
          <w:rPr>
            <w:rFonts w:ascii="Times New Roman" w:hAnsi="Times New Roman" w:cs="Times New Roman"/>
            <w:sz w:val="24"/>
            <w:szCs w:val="24"/>
          </w:rPr>
          <w:fldChar w:fldCharType="separate"/>
        </w:r>
        <w:r w:rsidR="00001F0D">
          <w:rPr>
            <w:rFonts w:ascii="Times New Roman" w:hAnsi="Times New Roman" w:cs="Times New Roman"/>
            <w:noProof/>
            <w:sz w:val="24"/>
            <w:szCs w:val="24"/>
          </w:rPr>
          <w:t>1</w:t>
        </w:r>
        <w:r w:rsidRPr="00F72531">
          <w:rPr>
            <w:rFonts w:ascii="Times New Roman" w:hAnsi="Times New Roman" w:cs="Times New Roman"/>
            <w:sz w:val="24"/>
            <w:szCs w:val="24"/>
          </w:rPr>
          <w:fldChar w:fldCharType="end"/>
        </w:r>
      </w:p>
    </w:sdtContent>
  </w:sdt>
  <w:p w:rsidR="0060215D" w:rsidRPr="00F72531" w:rsidRDefault="0060215D">
    <w:pPr>
      <w:pStyle w:val="llb"/>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AA2" w:rsidRDefault="00591AA2" w:rsidP="00F72531">
      <w:pPr>
        <w:spacing w:after="0" w:line="240" w:lineRule="auto"/>
      </w:pPr>
      <w:r>
        <w:separator/>
      </w:r>
    </w:p>
  </w:footnote>
  <w:footnote w:type="continuationSeparator" w:id="0">
    <w:p w:rsidR="00591AA2" w:rsidRDefault="00591AA2" w:rsidP="00F725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5440"/>
    <w:multiLevelType w:val="hybridMultilevel"/>
    <w:tmpl w:val="BAF4CDB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nsid w:val="077368FB"/>
    <w:multiLevelType w:val="hybridMultilevel"/>
    <w:tmpl w:val="6640FA1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7DB1BE9"/>
    <w:multiLevelType w:val="hybridMultilevel"/>
    <w:tmpl w:val="C8749F54"/>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3">
    <w:nsid w:val="0A84199E"/>
    <w:multiLevelType w:val="hybridMultilevel"/>
    <w:tmpl w:val="DB481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0B9A34A7"/>
    <w:multiLevelType w:val="hybridMultilevel"/>
    <w:tmpl w:val="718EE8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10012935"/>
    <w:multiLevelType w:val="hybridMultilevel"/>
    <w:tmpl w:val="272402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6C40DCC"/>
    <w:multiLevelType w:val="hybridMultilevel"/>
    <w:tmpl w:val="09D218F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7">
    <w:nsid w:val="19B44E22"/>
    <w:multiLevelType w:val="hybridMultilevel"/>
    <w:tmpl w:val="61927FA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8">
    <w:nsid w:val="1E8173E4"/>
    <w:multiLevelType w:val="hybridMultilevel"/>
    <w:tmpl w:val="A8962AA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9">
    <w:nsid w:val="1EFA0237"/>
    <w:multiLevelType w:val="hybridMultilevel"/>
    <w:tmpl w:val="462C55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206C75FF"/>
    <w:multiLevelType w:val="multilevel"/>
    <w:tmpl w:val="2E7C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0D34B5"/>
    <w:multiLevelType w:val="hybridMultilevel"/>
    <w:tmpl w:val="632AE15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2">
    <w:nsid w:val="247265DA"/>
    <w:multiLevelType w:val="hybridMultilevel"/>
    <w:tmpl w:val="75D86136"/>
    <w:lvl w:ilvl="0" w:tplc="040E0001">
      <w:start w:val="1"/>
      <w:numFmt w:val="bullet"/>
      <w:lvlText w:val=""/>
      <w:lvlJc w:val="left"/>
      <w:pPr>
        <w:ind w:left="1776" w:hanging="360"/>
      </w:pPr>
      <w:rPr>
        <w:rFonts w:ascii="Symbol" w:hAnsi="Symbol"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13">
    <w:nsid w:val="24D53FF2"/>
    <w:multiLevelType w:val="hybridMultilevel"/>
    <w:tmpl w:val="BEAA25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25B82BA0"/>
    <w:multiLevelType w:val="hybridMultilevel"/>
    <w:tmpl w:val="AACCD4F4"/>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5">
    <w:nsid w:val="2654310F"/>
    <w:multiLevelType w:val="hybridMultilevel"/>
    <w:tmpl w:val="31F62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29E02AB4"/>
    <w:multiLevelType w:val="hybridMultilevel"/>
    <w:tmpl w:val="F7EC9C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2A0669AC"/>
    <w:multiLevelType w:val="hybridMultilevel"/>
    <w:tmpl w:val="8B4ECF2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8">
    <w:nsid w:val="33297A8D"/>
    <w:multiLevelType w:val="hybridMultilevel"/>
    <w:tmpl w:val="5E72D99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9">
    <w:nsid w:val="39646835"/>
    <w:multiLevelType w:val="hybridMultilevel"/>
    <w:tmpl w:val="2CFAD76C"/>
    <w:lvl w:ilvl="0" w:tplc="5BCABBCC">
      <w:start w:val="1"/>
      <w:numFmt w:val="decimal"/>
      <w:lvlText w:val="%1."/>
      <w:lvlJc w:val="left"/>
      <w:pPr>
        <w:ind w:left="750" w:hanging="39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3D496D44"/>
    <w:multiLevelType w:val="hybridMultilevel"/>
    <w:tmpl w:val="170EBF1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1">
    <w:nsid w:val="3D6A425F"/>
    <w:multiLevelType w:val="hybridMultilevel"/>
    <w:tmpl w:val="1180C4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430C760F"/>
    <w:multiLevelType w:val="hybridMultilevel"/>
    <w:tmpl w:val="D6B4342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459D6714"/>
    <w:multiLevelType w:val="hybridMultilevel"/>
    <w:tmpl w:val="7C44DE08"/>
    <w:lvl w:ilvl="0" w:tplc="6FD0E67A">
      <w:start w:val="1"/>
      <w:numFmt w:val="bullet"/>
      <w:lvlText w:val=""/>
      <w:lvlJc w:val="left"/>
      <w:pPr>
        <w:ind w:left="720" w:hanging="360"/>
      </w:pPr>
      <w:rPr>
        <w:rFonts w:ascii="Symbol" w:hAnsi="Symbol" w:hint="default"/>
        <w:sz w:val="24"/>
        <w:szCs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4BB76DA4"/>
    <w:multiLevelType w:val="hybridMultilevel"/>
    <w:tmpl w:val="142E652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55B30E62"/>
    <w:multiLevelType w:val="hybridMultilevel"/>
    <w:tmpl w:val="FA868D9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6">
    <w:nsid w:val="55D107FF"/>
    <w:multiLevelType w:val="hybridMultilevel"/>
    <w:tmpl w:val="F022CE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57E64825"/>
    <w:multiLevelType w:val="hybridMultilevel"/>
    <w:tmpl w:val="FDBCDD1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5B1924EA"/>
    <w:multiLevelType w:val="hybridMultilevel"/>
    <w:tmpl w:val="DBFAA86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9">
    <w:nsid w:val="5B9C2F33"/>
    <w:multiLevelType w:val="hybridMultilevel"/>
    <w:tmpl w:val="0C94D1A8"/>
    <w:lvl w:ilvl="0" w:tplc="7D98C0E0">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nsid w:val="5D0561AC"/>
    <w:multiLevelType w:val="hybridMultilevel"/>
    <w:tmpl w:val="AC7233A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nsid w:val="5D8F7922"/>
    <w:multiLevelType w:val="hybridMultilevel"/>
    <w:tmpl w:val="2F565094"/>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start w:val="1"/>
      <w:numFmt w:val="bullet"/>
      <w:lvlText w:val=""/>
      <w:lvlJc w:val="left"/>
      <w:pPr>
        <w:ind w:left="2869" w:hanging="360"/>
      </w:pPr>
      <w:rPr>
        <w:rFonts w:ascii="Wingdings" w:hAnsi="Wingdings" w:hint="default"/>
      </w:rPr>
    </w:lvl>
    <w:lvl w:ilvl="3" w:tplc="040E0001">
      <w:start w:val="1"/>
      <w:numFmt w:val="bullet"/>
      <w:lvlText w:val=""/>
      <w:lvlJc w:val="left"/>
      <w:pPr>
        <w:ind w:left="3589" w:hanging="360"/>
      </w:pPr>
      <w:rPr>
        <w:rFonts w:ascii="Symbol" w:hAnsi="Symbol" w:hint="default"/>
      </w:rPr>
    </w:lvl>
    <w:lvl w:ilvl="4" w:tplc="040E0003">
      <w:start w:val="1"/>
      <w:numFmt w:val="bullet"/>
      <w:lvlText w:val="o"/>
      <w:lvlJc w:val="left"/>
      <w:pPr>
        <w:ind w:left="4309" w:hanging="360"/>
      </w:pPr>
      <w:rPr>
        <w:rFonts w:ascii="Courier New" w:hAnsi="Courier New" w:cs="Courier New" w:hint="default"/>
      </w:rPr>
    </w:lvl>
    <w:lvl w:ilvl="5" w:tplc="040E0005">
      <w:start w:val="1"/>
      <w:numFmt w:val="bullet"/>
      <w:lvlText w:val=""/>
      <w:lvlJc w:val="left"/>
      <w:pPr>
        <w:ind w:left="5029" w:hanging="360"/>
      </w:pPr>
      <w:rPr>
        <w:rFonts w:ascii="Wingdings" w:hAnsi="Wingdings" w:hint="default"/>
      </w:rPr>
    </w:lvl>
    <w:lvl w:ilvl="6" w:tplc="040E0001">
      <w:start w:val="1"/>
      <w:numFmt w:val="bullet"/>
      <w:lvlText w:val=""/>
      <w:lvlJc w:val="left"/>
      <w:pPr>
        <w:ind w:left="5749" w:hanging="360"/>
      </w:pPr>
      <w:rPr>
        <w:rFonts w:ascii="Symbol" w:hAnsi="Symbol" w:hint="default"/>
      </w:rPr>
    </w:lvl>
    <w:lvl w:ilvl="7" w:tplc="040E0003">
      <w:start w:val="1"/>
      <w:numFmt w:val="bullet"/>
      <w:lvlText w:val="o"/>
      <w:lvlJc w:val="left"/>
      <w:pPr>
        <w:ind w:left="6469" w:hanging="360"/>
      </w:pPr>
      <w:rPr>
        <w:rFonts w:ascii="Courier New" w:hAnsi="Courier New" w:cs="Courier New" w:hint="default"/>
      </w:rPr>
    </w:lvl>
    <w:lvl w:ilvl="8" w:tplc="040E0005">
      <w:start w:val="1"/>
      <w:numFmt w:val="bullet"/>
      <w:lvlText w:val=""/>
      <w:lvlJc w:val="left"/>
      <w:pPr>
        <w:ind w:left="7189" w:hanging="360"/>
      </w:pPr>
      <w:rPr>
        <w:rFonts w:ascii="Wingdings" w:hAnsi="Wingdings" w:hint="default"/>
      </w:rPr>
    </w:lvl>
  </w:abstractNum>
  <w:abstractNum w:abstractNumId="32">
    <w:nsid w:val="5DDE6502"/>
    <w:multiLevelType w:val="hybridMultilevel"/>
    <w:tmpl w:val="A21A2A6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3">
    <w:nsid w:val="63FE404A"/>
    <w:multiLevelType w:val="hybridMultilevel"/>
    <w:tmpl w:val="42B47F5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4">
    <w:nsid w:val="69A93330"/>
    <w:multiLevelType w:val="hybridMultilevel"/>
    <w:tmpl w:val="B9E89924"/>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5">
    <w:nsid w:val="6CCA5073"/>
    <w:multiLevelType w:val="hybridMultilevel"/>
    <w:tmpl w:val="2D903A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nsid w:val="70483C4B"/>
    <w:multiLevelType w:val="hybridMultilevel"/>
    <w:tmpl w:val="8F121C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nsid w:val="70D03695"/>
    <w:multiLevelType w:val="hybridMultilevel"/>
    <w:tmpl w:val="61F678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nsid w:val="71AA470B"/>
    <w:multiLevelType w:val="hybridMultilevel"/>
    <w:tmpl w:val="616A878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9">
    <w:nsid w:val="722260FA"/>
    <w:multiLevelType w:val="hybridMultilevel"/>
    <w:tmpl w:val="374E1A3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0">
    <w:nsid w:val="796E37E6"/>
    <w:multiLevelType w:val="hybridMultilevel"/>
    <w:tmpl w:val="778A7D7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1">
    <w:nsid w:val="7B5A7AC6"/>
    <w:multiLevelType w:val="hybridMultilevel"/>
    <w:tmpl w:val="485A2470"/>
    <w:lvl w:ilvl="0" w:tplc="40D6D242">
      <w:start w:val="1"/>
      <w:numFmt w:val="decimal"/>
      <w:lvlText w:val="%1."/>
      <w:lvlJc w:val="left"/>
      <w:pPr>
        <w:ind w:left="644" w:hanging="360"/>
      </w:pPr>
      <w:rPr>
        <w:rFonts w:hint="default"/>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42">
    <w:nsid w:val="7C7D1591"/>
    <w:multiLevelType w:val="hybridMultilevel"/>
    <w:tmpl w:val="4406243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41"/>
  </w:num>
  <w:num w:numId="4">
    <w:abstractNumId w:val="5"/>
  </w:num>
  <w:num w:numId="5">
    <w:abstractNumId w:val="27"/>
  </w:num>
  <w:num w:numId="6">
    <w:abstractNumId w:val="29"/>
  </w:num>
  <w:num w:numId="7">
    <w:abstractNumId w:val="26"/>
  </w:num>
  <w:num w:numId="8">
    <w:abstractNumId w:val="31"/>
  </w:num>
  <w:num w:numId="9">
    <w:abstractNumId w:val="3"/>
  </w:num>
  <w:num w:numId="10">
    <w:abstractNumId w:val="16"/>
  </w:num>
  <w:num w:numId="11">
    <w:abstractNumId w:val="36"/>
  </w:num>
  <w:num w:numId="12">
    <w:abstractNumId w:val="22"/>
  </w:num>
  <w:num w:numId="13">
    <w:abstractNumId w:val="42"/>
  </w:num>
  <w:num w:numId="14">
    <w:abstractNumId w:val="1"/>
  </w:num>
  <w:num w:numId="15">
    <w:abstractNumId w:val="9"/>
  </w:num>
  <w:num w:numId="16">
    <w:abstractNumId w:val="37"/>
  </w:num>
  <w:num w:numId="17">
    <w:abstractNumId w:val="28"/>
  </w:num>
  <w:num w:numId="18">
    <w:abstractNumId w:val="17"/>
  </w:num>
  <w:num w:numId="19">
    <w:abstractNumId w:val="38"/>
  </w:num>
  <w:num w:numId="20">
    <w:abstractNumId w:val="32"/>
  </w:num>
  <w:num w:numId="21">
    <w:abstractNumId w:val="12"/>
  </w:num>
  <w:num w:numId="22">
    <w:abstractNumId w:val="39"/>
  </w:num>
  <w:num w:numId="23">
    <w:abstractNumId w:val="7"/>
  </w:num>
  <w:num w:numId="24">
    <w:abstractNumId w:val="34"/>
  </w:num>
  <w:num w:numId="25">
    <w:abstractNumId w:val="6"/>
  </w:num>
  <w:num w:numId="26">
    <w:abstractNumId w:val="8"/>
  </w:num>
  <w:num w:numId="27">
    <w:abstractNumId w:val="21"/>
  </w:num>
  <w:num w:numId="28">
    <w:abstractNumId w:val="14"/>
  </w:num>
  <w:num w:numId="29">
    <w:abstractNumId w:val="18"/>
  </w:num>
  <w:num w:numId="30">
    <w:abstractNumId w:val="40"/>
  </w:num>
  <w:num w:numId="31">
    <w:abstractNumId w:val="0"/>
  </w:num>
  <w:num w:numId="32">
    <w:abstractNumId w:val="11"/>
  </w:num>
  <w:num w:numId="33">
    <w:abstractNumId w:val="20"/>
  </w:num>
  <w:num w:numId="34">
    <w:abstractNumId w:val="13"/>
  </w:num>
  <w:num w:numId="35">
    <w:abstractNumId w:val="33"/>
  </w:num>
  <w:num w:numId="36">
    <w:abstractNumId w:val="15"/>
  </w:num>
  <w:num w:numId="37">
    <w:abstractNumId w:val="24"/>
  </w:num>
  <w:num w:numId="38">
    <w:abstractNumId w:val="23"/>
  </w:num>
  <w:num w:numId="39">
    <w:abstractNumId w:val="2"/>
  </w:num>
  <w:num w:numId="40">
    <w:abstractNumId w:val="4"/>
  </w:num>
  <w:num w:numId="41">
    <w:abstractNumId w:val="30"/>
  </w:num>
  <w:num w:numId="42">
    <w:abstractNumId w:val="25"/>
  </w:num>
  <w:num w:numId="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lázs Keresztury">
    <w15:presenceInfo w15:providerId="Windows Live" w15:userId="fdabe930b6ca7211"/>
  </w15:person>
  <w15:person w15:author="Mohácsi László">
    <w15:presenceInfo w15:providerId="None" w15:userId="Mohácsi László"/>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3100A"/>
    <w:rsid w:val="00001F0D"/>
    <w:rsid w:val="00002883"/>
    <w:rsid w:val="00002F5E"/>
    <w:rsid w:val="0000341F"/>
    <w:rsid w:val="0000378F"/>
    <w:rsid w:val="00003C0D"/>
    <w:rsid w:val="00004E8B"/>
    <w:rsid w:val="00011B2C"/>
    <w:rsid w:val="000124F7"/>
    <w:rsid w:val="00014414"/>
    <w:rsid w:val="00021239"/>
    <w:rsid w:val="00021C1C"/>
    <w:rsid w:val="00026E2E"/>
    <w:rsid w:val="000275A2"/>
    <w:rsid w:val="0003100A"/>
    <w:rsid w:val="00031A09"/>
    <w:rsid w:val="00031B49"/>
    <w:rsid w:val="00034CA2"/>
    <w:rsid w:val="00036DB7"/>
    <w:rsid w:val="00037028"/>
    <w:rsid w:val="00045C24"/>
    <w:rsid w:val="00050DA4"/>
    <w:rsid w:val="0005422F"/>
    <w:rsid w:val="00064654"/>
    <w:rsid w:val="000669D8"/>
    <w:rsid w:val="000670A0"/>
    <w:rsid w:val="000705E5"/>
    <w:rsid w:val="000746A7"/>
    <w:rsid w:val="00075180"/>
    <w:rsid w:val="00075211"/>
    <w:rsid w:val="0007660E"/>
    <w:rsid w:val="0007785F"/>
    <w:rsid w:val="00081E41"/>
    <w:rsid w:val="000824F4"/>
    <w:rsid w:val="0008266D"/>
    <w:rsid w:val="00082A7A"/>
    <w:rsid w:val="0008480C"/>
    <w:rsid w:val="00087101"/>
    <w:rsid w:val="00087FBD"/>
    <w:rsid w:val="00092704"/>
    <w:rsid w:val="0009422D"/>
    <w:rsid w:val="000946F5"/>
    <w:rsid w:val="00096EB8"/>
    <w:rsid w:val="00097FB4"/>
    <w:rsid w:val="000A0F5E"/>
    <w:rsid w:val="000A11F6"/>
    <w:rsid w:val="000A12AE"/>
    <w:rsid w:val="000A1C17"/>
    <w:rsid w:val="000A2930"/>
    <w:rsid w:val="000A6961"/>
    <w:rsid w:val="000A7A5D"/>
    <w:rsid w:val="000B0214"/>
    <w:rsid w:val="000B10DE"/>
    <w:rsid w:val="000B17F3"/>
    <w:rsid w:val="000B3BB2"/>
    <w:rsid w:val="000B55EB"/>
    <w:rsid w:val="000B67F7"/>
    <w:rsid w:val="000C021D"/>
    <w:rsid w:val="000C0337"/>
    <w:rsid w:val="000C0367"/>
    <w:rsid w:val="000C6AA5"/>
    <w:rsid w:val="000C799E"/>
    <w:rsid w:val="000D0007"/>
    <w:rsid w:val="000D2623"/>
    <w:rsid w:val="000D31B8"/>
    <w:rsid w:val="000D3D4A"/>
    <w:rsid w:val="000D4C3F"/>
    <w:rsid w:val="000E02DD"/>
    <w:rsid w:val="000E2AD2"/>
    <w:rsid w:val="000E3C54"/>
    <w:rsid w:val="000E55E3"/>
    <w:rsid w:val="000E64E4"/>
    <w:rsid w:val="000E7899"/>
    <w:rsid w:val="000F00C7"/>
    <w:rsid w:val="000F1B2E"/>
    <w:rsid w:val="000F2FD0"/>
    <w:rsid w:val="000F3A5A"/>
    <w:rsid w:val="000F5DD1"/>
    <w:rsid w:val="00106657"/>
    <w:rsid w:val="00107C92"/>
    <w:rsid w:val="001100C2"/>
    <w:rsid w:val="001151E9"/>
    <w:rsid w:val="0012319B"/>
    <w:rsid w:val="00124BD5"/>
    <w:rsid w:val="001251BE"/>
    <w:rsid w:val="001278C7"/>
    <w:rsid w:val="001325CC"/>
    <w:rsid w:val="00133712"/>
    <w:rsid w:val="00135CED"/>
    <w:rsid w:val="001418BB"/>
    <w:rsid w:val="00141E41"/>
    <w:rsid w:val="001443A8"/>
    <w:rsid w:val="001478AD"/>
    <w:rsid w:val="001514BC"/>
    <w:rsid w:val="00157A06"/>
    <w:rsid w:val="0016514E"/>
    <w:rsid w:val="00165CF9"/>
    <w:rsid w:val="00166907"/>
    <w:rsid w:val="00172100"/>
    <w:rsid w:val="001734EE"/>
    <w:rsid w:val="00176C02"/>
    <w:rsid w:val="00177D79"/>
    <w:rsid w:val="00177F7F"/>
    <w:rsid w:val="00181228"/>
    <w:rsid w:val="00182907"/>
    <w:rsid w:val="0018498A"/>
    <w:rsid w:val="00187AEE"/>
    <w:rsid w:val="001921E7"/>
    <w:rsid w:val="00195873"/>
    <w:rsid w:val="001A1360"/>
    <w:rsid w:val="001A1B23"/>
    <w:rsid w:val="001A6236"/>
    <w:rsid w:val="001B1F4C"/>
    <w:rsid w:val="001B2171"/>
    <w:rsid w:val="001B6DAF"/>
    <w:rsid w:val="001B73E2"/>
    <w:rsid w:val="001B7C26"/>
    <w:rsid w:val="001C1E33"/>
    <w:rsid w:val="001C238A"/>
    <w:rsid w:val="001C4324"/>
    <w:rsid w:val="001C5E60"/>
    <w:rsid w:val="001D12A9"/>
    <w:rsid w:val="001D1D3A"/>
    <w:rsid w:val="001D255D"/>
    <w:rsid w:val="001D2783"/>
    <w:rsid w:val="001D5CBC"/>
    <w:rsid w:val="001D7340"/>
    <w:rsid w:val="001D74CF"/>
    <w:rsid w:val="001D7860"/>
    <w:rsid w:val="001E10E8"/>
    <w:rsid w:val="001F05F5"/>
    <w:rsid w:val="001F0843"/>
    <w:rsid w:val="001F0B49"/>
    <w:rsid w:val="001F183B"/>
    <w:rsid w:val="001F1B9C"/>
    <w:rsid w:val="001F3273"/>
    <w:rsid w:val="001F37DA"/>
    <w:rsid w:val="00202113"/>
    <w:rsid w:val="0020589C"/>
    <w:rsid w:val="002112B1"/>
    <w:rsid w:val="002121DE"/>
    <w:rsid w:val="00213DC9"/>
    <w:rsid w:val="00221815"/>
    <w:rsid w:val="00222AC2"/>
    <w:rsid w:val="0022361A"/>
    <w:rsid w:val="00231ED5"/>
    <w:rsid w:val="00233DED"/>
    <w:rsid w:val="00235077"/>
    <w:rsid w:val="00236E93"/>
    <w:rsid w:val="00237144"/>
    <w:rsid w:val="00237385"/>
    <w:rsid w:val="00237398"/>
    <w:rsid w:val="00237725"/>
    <w:rsid w:val="00243F7A"/>
    <w:rsid w:val="002443BF"/>
    <w:rsid w:val="002465FB"/>
    <w:rsid w:val="00246B72"/>
    <w:rsid w:val="00250E43"/>
    <w:rsid w:val="00253C60"/>
    <w:rsid w:val="00257328"/>
    <w:rsid w:val="00263526"/>
    <w:rsid w:val="00265595"/>
    <w:rsid w:val="0026771E"/>
    <w:rsid w:val="00276B39"/>
    <w:rsid w:val="00280752"/>
    <w:rsid w:val="002835D0"/>
    <w:rsid w:val="00283E75"/>
    <w:rsid w:val="002A0C83"/>
    <w:rsid w:val="002B0DD5"/>
    <w:rsid w:val="002B45A8"/>
    <w:rsid w:val="002B50B8"/>
    <w:rsid w:val="002B7F33"/>
    <w:rsid w:val="002C1C3B"/>
    <w:rsid w:val="002C44D1"/>
    <w:rsid w:val="002C45C9"/>
    <w:rsid w:val="002C5E6A"/>
    <w:rsid w:val="002D226A"/>
    <w:rsid w:val="002D24AA"/>
    <w:rsid w:val="002D2C2D"/>
    <w:rsid w:val="002D37EF"/>
    <w:rsid w:val="002D3DBD"/>
    <w:rsid w:val="002D5E29"/>
    <w:rsid w:val="002E4361"/>
    <w:rsid w:val="002E5670"/>
    <w:rsid w:val="002E682C"/>
    <w:rsid w:val="002E7898"/>
    <w:rsid w:val="002F21D5"/>
    <w:rsid w:val="002F2CFA"/>
    <w:rsid w:val="002F3DB6"/>
    <w:rsid w:val="002F6558"/>
    <w:rsid w:val="00300E2F"/>
    <w:rsid w:val="00303F49"/>
    <w:rsid w:val="0031175E"/>
    <w:rsid w:val="00314298"/>
    <w:rsid w:val="00317310"/>
    <w:rsid w:val="00326B45"/>
    <w:rsid w:val="0033066B"/>
    <w:rsid w:val="003309BB"/>
    <w:rsid w:val="00333293"/>
    <w:rsid w:val="00336DF6"/>
    <w:rsid w:val="0033734D"/>
    <w:rsid w:val="00337597"/>
    <w:rsid w:val="003400F2"/>
    <w:rsid w:val="00343884"/>
    <w:rsid w:val="00350E1E"/>
    <w:rsid w:val="00354E30"/>
    <w:rsid w:val="00360D1D"/>
    <w:rsid w:val="00366124"/>
    <w:rsid w:val="003719F8"/>
    <w:rsid w:val="00372976"/>
    <w:rsid w:val="00377911"/>
    <w:rsid w:val="00381004"/>
    <w:rsid w:val="00381B1A"/>
    <w:rsid w:val="00383870"/>
    <w:rsid w:val="0038443B"/>
    <w:rsid w:val="0038497E"/>
    <w:rsid w:val="003912FB"/>
    <w:rsid w:val="003926B9"/>
    <w:rsid w:val="00392D58"/>
    <w:rsid w:val="003952A2"/>
    <w:rsid w:val="00396948"/>
    <w:rsid w:val="003A4C35"/>
    <w:rsid w:val="003A517D"/>
    <w:rsid w:val="003A60D5"/>
    <w:rsid w:val="003B1A67"/>
    <w:rsid w:val="003B568F"/>
    <w:rsid w:val="003B62DD"/>
    <w:rsid w:val="003C2CF2"/>
    <w:rsid w:val="003C506D"/>
    <w:rsid w:val="003C7BB3"/>
    <w:rsid w:val="003D18B3"/>
    <w:rsid w:val="003D4E08"/>
    <w:rsid w:val="003D5BD6"/>
    <w:rsid w:val="003D74E2"/>
    <w:rsid w:val="003E35EB"/>
    <w:rsid w:val="003E3974"/>
    <w:rsid w:val="003E7744"/>
    <w:rsid w:val="003F20A5"/>
    <w:rsid w:val="003F578E"/>
    <w:rsid w:val="003F6F5F"/>
    <w:rsid w:val="0040034E"/>
    <w:rsid w:val="0040194E"/>
    <w:rsid w:val="004036F9"/>
    <w:rsid w:val="0041373C"/>
    <w:rsid w:val="00414A61"/>
    <w:rsid w:val="00414D19"/>
    <w:rsid w:val="0042051E"/>
    <w:rsid w:val="004207B2"/>
    <w:rsid w:val="0042222C"/>
    <w:rsid w:val="00422297"/>
    <w:rsid w:val="00425DBC"/>
    <w:rsid w:val="004263FF"/>
    <w:rsid w:val="00426CDC"/>
    <w:rsid w:val="004330B2"/>
    <w:rsid w:val="004368B2"/>
    <w:rsid w:val="00436F70"/>
    <w:rsid w:val="00447FAB"/>
    <w:rsid w:val="00450D72"/>
    <w:rsid w:val="00453330"/>
    <w:rsid w:val="0045449E"/>
    <w:rsid w:val="00456DB4"/>
    <w:rsid w:val="004575BF"/>
    <w:rsid w:val="00463BA9"/>
    <w:rsid w:val="0046610B"/>
    <w:rsid w:val="00472AFC"/>
    <w:rsid w:val="00474026"/>
    <w:rsid w:val="00481C14"/>
    <w:rsid w:val="00482599"/>
    <w:rsid w:val="00482B86"/>
    <w:rsid w:val="00485C40"/>
    <w:rsid w:val="00485CD3"/>
    <w:rsid w:val="00487DE1"/>
    <w:rsid w:val="00487FC2"/>
    <w:rsid w:val="0049161F"/>
    <w:rsid w:val="00491BD8"/>
    <w:rsid w:val="00494495"/>
    <w:rsid w:val="00494517"/>
    <w:rsid w:val="00495255"/>
    <w:rsid w:val="00496973"/>
    <w:rsid w:val="004969EF"/>
    <w:rsid w:val="004A013C"/>
    <w:rsid w:val="004A0DF1"/>
    <w:rsid w:val="004A2790"/>
    <w:rsid w:val="004A5B34"/>
    <w:rsid w:val="004A68FA"/>
    <w:rsid w:val="004A77B5"/>
    <w:rsid w:val="004A7C7D"/>
    <w:rsid w:val="004B26DF"/>
    <w:rsid w:val="004B3960"/>
    <w:rsid w:val="004B483A"/>
    <w:rsid w:val="004B5010"/>
    <w:rsid w:val="004B5E09"/>
    <w:rsid w:val="004B6013"/>
    <w:rsid w:val="004C34B2"/>
    <w:rsid w:val="004D1332"/>
    <w:rsid w:val="004D3F30"/>
    <w:rsid w:val="004D5F73"/>
    <w:rsid w:val="004E00BB"/>
    <w:rsid w:val="004E4F8F"/>
    <w:rsid w:val="004E7E02"/>
    <w:rsid w:val="004F03AF"/>
    <w:rsid w:val="004F119E"/>
    <w:rsid w:val="004F5CA1"/>
    <w:rsid w:val="004F62DA"/>
    <w:rsid w:val="004F6DE1"/>
    <w:rsid w:val="004F7FB4"/>
    <w:rsid w:val="005003EE"/>
    <w:rsid w:val="005013BC"/>
    <w:rsid w:val="00502A7E"/>
    <w:rsid w:val="00507579"/>
    <w:rsid w:val="00512D45"/>
    <w:rsid w:val="00514C93"/>
    <w:rsid w:val="0053179C"/>
    <w:rsid w:val="00532147"/>
    <w:rsid w:val="005332F3"/>
    <w:rsid w:val="005364BF"/>
    <w:rsid w:val="00540F48"/>
    <w:rsid w:val="005432FC"/>
    <w:rsid w:val="00543866"/>
    <w:rsid w:val="00543AFC"/>
    <w:rsid w:val="0054468D"/>
    <w:rsid w:val="005451DE"/>
    <w:rsid w:val="005461CA"/>
    <w:rsid w:val="005526E2"/>
    <w:rsid w:val="00553531"/>
    <w:rsid w:val="00554B7C"/>
    <w:rsid w:val="00554C84"/>
    <w:rsid w:val="005565BD"/>
    <w:rsid w:val="00560670"/>
    <w:rsid w:val="0056451C"/>
    <w:rsid w:val="00567705"/>
    <w:rsid w:val="00573CB2"/>
    <w:rsid w:val="00574C0F"/>
    <w:rsid w:val="00574DA0"/>
    <w:rsid w:val="00575423"/>
    <w:rsid w:val="00576203"/>
    <w:rsid w:val="0058552B"/>
    <w:rsid w:val="00587616"/>
    <w:rsid w:val="00587CE3"/>
    <w:rsid w:val="00591AA2"/>
    <w:rsid w:val="00592C0C"/>
    <w:rsid w:val="00593A7D"/>
    <w:rsid w:val="00593C5C"/>
    <w:rsid w:val="00597197"/>
    <w:rsid w:val="005A0ED5"/>
    <w:rsid w:val="005A3736"/>
    <w:rsid w:val="005A646B"/>
    <w:rsid w:val="005A706C"/>
    <w:rsid w:val="005B0DED"/>
    <w:rsid w:val="005B2FEB"/>
    <w:rsid w:val="005B428D"/>
    <w:rsid w:val="005B4A39"/>
    <w:rsid w:val="005C6113"/>
    <w:rsid w:val="005D1460"/>
    <w:rsid w:val="005D48B2"/>
    <w:rsid w:val="005D6B7B"/>
    <w:rsid w:val="005E0A03"/>
    <w:rsid w:val="005E2C7F"/>
    <w:rsid w:val="005E3BF2"/>
    <w:rsid w:val="005F00BA"/>
    <w:rsid w:val="005F1696"/>
    <w:rsid w:val="0060215D"/>
    <w:rsid w:val="006023F2"/>
    <w:rsid w:val="006059E5"/>
    <w:rsid w:val="00605BC8"/>
    <w:rsid w:val="00611219"/>
    <w:rsid w:val="00612F30"/>
    <w:rsid w:val="00620428"/>
    <w:rsid w:val="006246F3"/>
    <w:rsid w:val="006302B2"/>
    <w:rsid w:val="00631F7F"/>
    <w:rsid w:val="006320BF"/>
    <w:rsid w:val="00640429"/>
    <w:rsid w:val="006432AA"/>
    <w:rsid w:val="0064410E"/>
    <w:rsid w:val="00646740"/>
    <w:rsid w:val="0065278B"/>
    <w:rsid w:val="00655E2A"/>
    <w:rsid w:val="006604E1"/>
    <w:rsid w:val="0066078E"/>
    <w:rsid w:val="00667CA6"/>
    <w:rsid w:val="006710DE"/>
    <w:rsid w:val="00673182"/>
    <w:rsid w:val="006758BB"/>
    <w:rsid w:val="00677FD9"/>
    <w:rsid w:val="00683685"/>
    <w:rsid w:val="00683752"/>
    <w:rsid w:val="00690F05"/>
    <w:rsid w:val="0069161D"/>
    <w:rsid w:val="00691AC6"/>
    <w:rsid w:val="00692C8A"/>
    <w:rsid w:val="00695859"/>
    <w:rsid w:val="006A3132"/>
    <w:rsid w:val="006A7A4A"/>
    <w:rsid w:val="006B119B"/>
    <w:rsid w:val="006B1A0B"/>
    <w:rsid w:val="006B6009"/>
    <w:rsid w:val="006B786A"/>
    <w:rsid w:val="006C100F"/>
    <w:rsid w:val="006C4DCB"/>
    <w:rsid w:val="006C591D"/>
    <w:rsid w:val="006C6393"/>
    <w:rsid w:val="006C74B3"/>
    <w:rsid w:val="006D0EAE"/>
    <w:rsid w:val="006D4931"/>
    <w:rsid w:val="006E0229"/>
    <w:rsid w:val="006E2706"/>
    <w:rsid w:val="006E2A36"/>
    <w:rsid w:val="006E32F6"/>
    <w:rsid w:val="006E3556"/>
    <w:rsid w:val="006E7180"/>
    <w:rsid w:val="006F0B06"/>
    <w:rsid w:val="006F13C9"/>
    <w:rsid w:val="006F4BBD"/>
    <w:rsid w:val="006F624F"/>
    <w:rsid w:val="006F628A"/>
    <w:rsid w:val="00701334"/>
    <w:rsid w:val="00703E0E"/>
    <w:rsid w:val="00710D05"/>
    <w:rsid w:val="00715A17"/>
    <w:rsid w:val="00717D29"/>
    <w:rsid w:val="00717D85"/>
    <w:rsid w:val="007236FA"/>
    <w:rsid w:val="0072541A"/>
    <w:rsid w:val="0073118F"/>
    <w:rsid w:val="0073226C"/>
    <w:rsid w:val="00733EDA"/>
    <w:rsid w:val="00734C77"/>
    <w:rsid w:val="00734EA3"/>
    <w:rsid w:val="00736643"/>
    <w:rsid w:val="007369E9"/>
    <w:rsid w:val="007504A5"/>
    <w:rsid w:val="00751D42"/>
    <w:rsid w:val="0075277D"/>
    <w:rsid w:val="007562A9"/>
    <w:rsid w:val="00762942"/>
    <w:rsid w:val="00762D3F"/>
    <w:rsid w:val="007640D6"/>
    <w:rsid w:val="0076681A"/>
    <w:rsid w:val="00766D03"/>
    <w:rsid w:val="007677D9"/>
    <w:rsid w:val="007719F9"/>
    <w:rsid w:val="00773517"/>
    <w:rsid w:val="007747A9"/>
    <w:rsid w:val="00775D8A"/>
    <w:rsid w:val="00777A1D"/>
    <w:rsid w:val="00781B2F"/>
    <w:rsid w:val="00781B9F"/>
    <w:rsid w:val="00783299"/>
    <w:rsid w:val="0078702B"/>
    <w:rsid w:val="007878FB"/>
    <w:rsid w:val="00787EC5"/>
    <w:rsid w:val="00790003"/>
    <w:rsid w:val="00793705"/>
    <w:rsid w:val="00793926"/>
    <w:rsid w:val="00794D7F"/>
    <w:rsid w:val="00795012"/>
    <w:rsid w:val="00797759"/>
    <w:rsid w:val="007A0855"/>
    <w:rsid w:val="007A4050"/>
    <w:rsid w:val="007A595A"/>
    <w:rsid w:val="007A62D6"/>
    <w:rsid w:val="007A6D75"/>
    <w:rsid w:val="007A7C55"/>
    <w:rsid w:val="007B3B63"/>
    <w:rsid w:val="007B6849"/>
    <w:rsid w:val="007C0326"/>
    <w:rsid w:val="007C0E48"/>
    <w:rsid w:val="007C2135"/>
    <w:rsid w:val="007D3895"/>
    <w:rsid w:val="007D4D6C"/>
    <w:rsid w:val="007E010F"/>
    <w:rsid w:val="007E0A48"/>
    <w:rsid w:val="007E0A6A"/>
    <w:rsid w:val="007E133F"/>
    <w:rsid w:val="007E176F"/>
    <w:rsid w:val="007E2F2B"/>
    <w:rsid w:val="007E3387"/>
    <w:rsid w:val="007E56DF"/>
    <w:rsid w:val="007E69FC"/>
    <w:rsid w:val="007F24FE"/>
    <w:rsid w:val="007F7DB0"/>
    <w:rsid w:val="00800451"/>
    <w:rsid w:val="00800D2B"/>
    <w:rsid w:val="008010B7"/>
    <w:rsid w:val="00801D9F"/>
    <w:rsid w:val="008027DD"/>
    <w:rsid w:val="00807DF0"/>
    <w:rsid w:val="00807E73"/>
    <w:rsid w:val="008105A7"/>
    <w:rsid w:val="00810B39"/>
    <w:rsid w:val="00814E61"/>
    <w:rsid w:val="00816EE9"/>
    <w:rsid w:val="00821C40"/>
    <w:rsid w:val="00822196"/>
    <w:rsid w:val="008233EB"/>
    <w:rsid w:val="008237B5"/>
    <w:rsid w:val="00823B68"/>
    <w:rsid w:val="008243ED"/>
    <w:rsid w:val="00827AAC"/>
    <w:rsid w:val="00831026"/>
    <w:rsid w:val="0083317B"/>
    <w:rsid w:val="0084054F"/>
    <w:rsid w:val="0084199A"/>
    <w:rsid w:val="0084443B"/>
    <w:rsid w:val="00844556"/>
    <w:rsid w:val="008470A5"/>
    <w:rsid w:val="00850283"/>
    <w:rsid w:val="0085220E"/>
    <w:rsid w:val="008525B6"/>
    <w:rsid w:val="00852FA0"/>
    <w:rsid w:val="00853DB6"/>
    <w:rsid w:val="008556B6"/>
    <w:rsid w:val="00855F95"/>
    <w:rsid w:val="00860529"/>
    <w:rsid w:val="008606CF"/>
    <w:rsid w:val="0086210E"/>
    <w:rsid w:val="008628E5"/>
    <w:rsid w:val="008717DD"/>
    <w:rsid w:val="00872E30"/>
    <w:rsid w:val="008735B1"/>
    <w:rsid w:val="0087503C"/>
    <w:rsid w:val="00875935"/>
    <w:rsid w:val="00876A05"/>
    <w:rsid w:val="0088433B"/>
    <w:rsid w:val="00885EAB"/>
    <w:rsid w:val="00886C5B"/>
    <w:rsid w:val="008870E3"/>
    <w:rsid w:val="0089574C"/>
    <w:rsid w:val="00895ECA"/>
    <w:rsid w:val="008976AB"/>
    <w:rsid w:val="008A25A4"/>
    <w:rsid w:val="008A748C"/>
    <w:rsid w:val="008A74A1"/>
    <w:rsid w:val="008A7523"/>
    <w:rsid w:val="008B4795"/>
    <w:rsid w:val="008B47A9"/>
    <w:rsid w:val="008B5AB8"/>
    <w:rsid w:val="008B6BCE"/>
    <w:rsid w:val="008C00A4"/>
    <w:rsid w:val="008C05D2"/>
    <w:rsid w:val="008C07F2"/>
    <w:rsid w:val="008C41EB"/>
    <w:rsid w:val="008D06BE"/>
    <w:rsid w:val="008D1302"/>
    <w:rsid w:val="008D1FAD"/>
    <w:rsid w:val="008D63B8"/>
    <w:rsid w:val="008E2AAB"/>
    <w:rsid w:val="008F340A"/>
    <w:rsid w:val="008F34F1"/>
    <w:rsid w:val="00914F27"/>
    <w:rsid w:val="00915331"/>
    <w:rsid w:val="00917B69"/>
    <w:rsid w:val="0092048B"/>
    <w:rsid w:val="009211CF"/>
    <w:rsid w:val="00921654"/>
    <w:rsid w:val="00922183"/>
    <w:rsid w:val="0092366F"/>
    <w:rsid w:val="00923D73"/>
    <w:rsid w:val="0092649D"/>
    <w:rsid w:val="009273CA"/>
    <w:rsid w:val="009306FF"/>
    <w:rsid w:val="00933B2E"/>
    <w:rsid w:val="009374F8"/>
    <w:rsid w:val="009403B8"/>
    <w:rsid w:val="0094437E"/>
    <w:rsid w:val="00944E2F"/>
    <w:rsid w:val="00951883"/>
    <w:rsid w:val="009571D0"/>
    <w:rsid w:val="009629F5"/>
    <w:rsid w:val="00966371"/>
    <w:rsid w:val="00966ECE"/>
    <w:rsid w:val="0097069C"/>
    <w:rsid w:val="00972062"/>
    <w:rsid w:val="00972F05"/>
    <w:rsid w:val="009809B5"/>
    <w:rsid w:val="009828C2"/>
    <w:rsid w:val="00982ABF"/>
    <w:rsid w:val="00983487"/>
    <w:rsid w:val="009873C4"/>
    <w:rsid w:val="00991A8A"/>
    <w:rsid w:val="0099344B"/>
    <w:rsid w:val="00997120"/>
    <w:rsid w:val="009A10A6"/>
    <w:rsid w:val="009A1EEC"/>
    <w:rsid w:val="009A6876"/>
    <w:rsid w:val="009A71AD"/>
    <w:rsid w:val="009B0488"/>
    <w:rsid w:val="009B33E2"/>
    <w:rsid w:val="009B4107"/>
    <w:rsid w:val="009B57F1"/>
    <w:rsid w:val="009C5AD3"/>
    <w:rsid w:val="009C64E8"/>
    <w:rsid w:val="009C7E32"/>
    <w:rsid w:val="009D24C9"/>
    <w:rsid w:val="009D414C"/>
    <w:rsid w:val="009D4D9C"/>
    <w:rsid w:val="009D5606"/>
    <w:rsid w:val="009D5B18"/>
    <w:rsid w:val="009D637F"/>
    <w:rsid w:val="009D6C03"/>
    <w:rsid w:val="009D7109"/>
    <w:rsid w:val="009D72A0"/>
    <w:rsid w:val="009D7EF8"/>
    <w:rsid w:val="009E05A8"/>
    <w:rsid w:val="009E1AC5"/>
    <w:rsid w:val="009E2C4C"/>
    <w:rsid w:val="009E43AB"/>
    <w:rsid w:val="009E6B6C"/>
    <w:rsid w:val="009F5467"/>
    <w:rsid w:val="009F57E7"/>
    <w:rsid w:val="009F77C6"/>
    <w:rsid w:val="00A01EFC"/>
    <w:rsid w:val="00A03965"/>
    <w:rsid w:val="00A03A2F"/>
    <w:rsid w:val="00A14D39"/>
    <w:rsid w:val="00A2221C"/>
    <w:rsid w:val="00A247D3"/>
    <w:rsid w:val="00A2558E"/>
    <w:rsid w:val="00A31F50"/>
    <w:rsid w:val="00A36151"/>
    <w:rsid w:val="00A36A15"/>
    <w:rsid w:val="00A419A6"/>
    <w:rsid w:val="00A43EFC"/>
    <w:rsid w:val="00A44557"/>
    <w:rsid w:val="00A51398"/>
    <w:rsid w:val="00A51654"/>
    <w:rsid w:val="00A538E7"/>
    <w:rsid w:val="00A54237"/>
    <w:rsid w:val="00A60A98"/>
    <w:rsid w:val="00A65FEF"/>
    <w:rsid w:val="00A71855"/>
    <w:rsid w:val="00A71E9C"/>
    <w:rsid w:val="00A83317"/>
    <w:rsid w:val="00A8558B"/>
    <w:rsid w:val="00A90C7A"/>
    <w:rsid w:val="00A90FDB"/>
    <w:rsid w:val="00A92633"/>
    <w:rsid w:val="00A9461B"/>
    <w:rsid w:val="00A94740"/>
    <w:rsid w:val="00A96AB8"/>
    <w:rsid w:val="00A96FB2"/>
    <w:rsid w:val="00AA09F7"/>
    <w:rsid w:val="00AA6EED"/>
    <w:rsid w:val="00AB0754"/>
    <w:rsid w:val="00AB15A8"/>
    <w:rsid w:val="00AB1AFB"/>
    <w:rsid w:val="00AB5FA0"/>
    <w:rsid w:val="00AB6703"/>
    <w:rsid w:val="00AB6AE7"/>
    <w:rsid w:val="00AB7F04"/>
    <w:rsid w:val="00AC0C0B"/>
    <w:rsid w:val="00AC7238"/>
    <w:rsid w:val="00AC77C4"/>
    <w:rsid w:val="00AD1A95"/>
    <w:rsid w:val="00AD4BB4"/>
    <w:rsid w:val="00AD7C07"/>
    <w:rsid w:val="00AE1379"/>
    <w:rsid w:val="00AE27C8"/>
    <w:rsid w:val="00AE314B"/>
    <w:rsid w:val="00AF1FFC"/>
    <w:rsid w:val="00AF2087"/>
    <w:rsid w:val="00AF772A"/>
    <w:rsid w:val="00B00596"/>
    <w:rsid w:val="00B13052"/>
    <w:rsid w:val="00B203FB"/>
    <w:rsid w:val="00B22735"/>
    <w:rsid w:val="00B242B2"/>
    <w:rsid w:val="00B31977"/>
    <w:rsid w:val="00B33F91"/>
    <w:rsid w:val="00B35BCD"/>
    <w:rsid w:val="00B405F6"/>
    <w:rsid w:val="00B52DF1"/>
    <w:rsid w:val="00B57342"/>
    <w:rsid w:val="00B64647"/>
    <w:rsid w:val="00B6558C"/>
    <w:rsid w:val="00B655F5"/>
    <w:rsid w:val="00B65FCF"/>
    <w:rsid w:val="00B667A4"/>
    <w:rsid w:val="00B67246"/>
    <w:rsid w:val="00B677E5"/>
    <w:rsid w:val="00B70D63"/>
    <w:rsid w:val="00B724B6"/>
    <w:rsid w:val="00B746EC"/>
    <w:rsid w:val="00B7572E"/>
    <w:rsid w:val="00B8267E"/>
    <w:rsid w:val="00B8336D"/>
    <w:rsid w:val="00B86CF7"/>
    <w:rsid w:val="00B95017"/>
    <w:rsid w:val="00B97505"/>
    <w:rsid w:val="00B97CA5"/>
    <w:rsid w:val="00B97F46"/>
    <w:rsid w:val="00BA1F8E"/>
    <w:rsid w:val="00BA42D3"/>
    <w:rsid w:val="00BB26EE"/>
    <w:rsid w:val="00BB46C2"/>
    <w:rsid w:val="00BB5D3C"/>
    <w:rsid w:val="00BB6E87"/>
    <w:rsid w:val="00BC0030"/>
    <w:rsid w:val="00BD039D"/>
    <w:rsid w:val="00BD03D2"/>
    <w:rsid w:val="00BD0908"/>
    <w:rsid w:val="00BD7D76"/>
    <w:rsid w:val="00BE0554"/>
    <w:rsid w:val="00BE1848"/>
    <w:rsid w:val="00BE22E2"/>
    <w:rsid w:val="00BE3ADA"/>
    <w:rsid w:val="00BE4CDF"/>
    <w:rsid w:val="00BE50E6"/>
    <w:rsid w:val="00BF1317"/>
    <w:rsid w:val="00BF1E7F"/>
    <w:rsid w:val="00BF2543"/>
    <w:rsid w:val="00BF2990"/>
    <w:rsid w:val="00BF6061"/>
    <w:rsid w:val="00BF67E4"/>
    <w:rsid w:val="00BF6CEC"/>
    <w:rsid w:val="00C03EA5"/>
    <w:rsid w:val="00C06D7C"/>
    <w:rsid w:val="00C124EF"/>
    <w:rsid w:val="00C13008"/>
    <w:rsid w:val="00C15057"/>
    <w:rsid w:val="00C16CB2"/>
    <w:rsid w:val="00C24A74"/>
    <w:rsid w:val="00C251B1"/>
    <w:rsid w:val="00C36A04"/>
    <w:rsid w:val="00C36CCC"/>
    <w:rsid w:val="00C40291"/>
    <w:rsid w:val="00C4538A"/>
    <w:rsid w:val="00C45C84"/>
    <w:rsid w:val="00C5098A"/>
    <w:rsid w:val="00C518F4"/>
    <w:rsid w:val="00C56C92"/>
    <w:rsid w:val="00C6384A"/>
    <w:rsid w:val="00C65CAA"/>
    <w:rsid w:val="00C678AF"/>
    <w:rsid w:val="00C70F29"/>
    <w:rsid w:val="00C74003"/>
    <w:rsid w:val="00C75662"/>
    <w:rsid w:val="00C809A8"/>
    <w:rsid w:val="00C81C64"/>
    <w:rsid w:val="00C847BA"/>
    <w:rsid w:val="00C86E60"/>
    <w:rsid w:val="00C92307"/>
    <w:rsid w:val="00C939CA"/>
    <w:rsid w:val="00C95486"/>
    <w:rsid w:val="00C95D85"/>
    <w:rsid w:val="00CA0B78"/>
    <w:rsid w:val="00CA1A8A"/>
    <w:rsid w:val="00CA207F"/>
    <w:rsid w:val="00CA21CD"/>
    <w:rsid w:val="00CA2712"/>
    <w:rsid w:val="00CA29BA"/>
    <w:rsid w:val="00CA2B1E"/>
    <w:rsid w:val="00CA3199"/>
    <w:rsid w:val="00CB0B90"/>
    <w:rsid w:val="00CB0D92"/>
    <w:rsid w:val="00CB3B9B"/>
    <w:rsid w:val="00CB5CBB"/>
    <w:rsid w:val="00CC0D1C"/>
    <w:rsid w:val="00CC6537"/>
    <w:rsid w:val="00CD1BA1"/>
    <w:rsid w:val="00CD556E"/>
    <w:rsid w:val="00CD5604"/>
    <w:rsid w:val="00CE1001"/>
    <w:rsid w:val="00CE1A48"/>
    <w:rsid w:val="00CE4DF9"/>
    <w:rsid w:val="00CE515C"/>
    <w:rsid w:val="00CE572C"/>
    <w:rsid w:val="00CE7A9C"/>
    <w:rsid w:val="00CE7C00"/>
    <w:rsid w:val="00CF3263"/>
    <w:rsid w:val="00CF4B07"/>
    <w:rsid w:val="00CF4B4D"/>
    <w:rsid w:val="00CF4CC5"/>
    <w:rsid w:val="00D01B3E"/>
    <w:rsid w:val="00D0440A"/>
    <w:rsid w:val="00D04AE0"/>
    <w:rsid w:val="00D059CD"/>
    <w:rsid w:val="00D07B1E"/>
    <w:rsid w:val="00D07FA7"/>
    <w:rsid w:val="00D104DE"/>
    <w:rsid w:val="00D12940"/>
    <w:rsid w:val="00D16A55"/>
    <w:rsid w:val="00D223DD"/>
    <w:rsid w:val="00D24A35"/>
    <w:rsid w:val="00D25FBD"/>
    <w:rsid w:val="00D3316F"/>
    <w:rsid w:val="00D33E6E"/>
    <w:rsid w:val="00D3627F"/>
    <w:rsid w:val="00D36B06"/>
    <w:rsid w:val="00D3767B"/>
    <w:rsid w:val="00D441A8"/>
    <w:rsid w:val="00D4473A"/>
    <w:rsid w:val="00D4736B"/>
    <w:rsid w:val="00D5275F"/>
    <w:rsid w:val="00D5282B"/>
    <w:rsid w:val="00D53092"/>
    <w:rsid w:val="00D53ADD"/>
    <w:rsid w:val="00D56B7B"/>
    <w:rsid w:val="00D57D62"/>
    <w:rsid w:val="00D62713"/>
    <w:rsid w:val="00D630BC"/>
    <w:rsid w:val="00D7293E"/>
    <w:rsid w:val="00D7463F"/>
    <w:rsid w:val="00D83352"/>
    <w:rsid w:val="00D86687"/>
    <w:rsid w:val="00D9367E"/>
    <w:rsid w:val="00D96ACD"/>
    <w:rsid w:val="00DA0294"/>
    <w:rsid w:val="00DA4458"/>
    <w:rsid w:val="00DA4C36"/>
    <w:rsid w:val="00DA52AE"/>
    <w:rsid w:val="00DA6686"/>
    <w:rsid w:val="00DB28D3"/>
    <w:rsid w:val="00DB3291"/>
    <w:rsid w:val="00DB4ECB"/>
    <w:rsid w:val="00DC2D94"/>
    <w:rsid w:val="00DC33C0"/>
    <w:rsid w:val="00DC343A"/>
    <w:rsid w:val="00DC5221"/>
    <w:rsid w:val="00DC7B16"/>
    <w:rsid w:val="00DD0795"/>
    <w:rsid w:val="00DE3912"/>
    <w:rsid w:val="00DE5CB4"/>
    <w:rsid w:val="00DE660B"/>
    <w:rsid w:val="00DE6D5E"/>
    <w:rsid w:val="00DF2232"/>
    <w:rsid w:val="00E034EF"/>
    <w:rsid w:val="00E071FD"/>
    <w:rsid w:val="00E1205F"/>
    <w:rsid w:val="00E120FA"/>
    <w:rsid w:val="00E1451E"/>
    <w:rsid w:val="00E2541C"/>
    <w:rsid w:val="00E25ADB"/>
    <w:rsid w:val="00E30585"/>
    <w:rsid w:val="00E30758"/>
    <w:rsid w:val="00E319A9"/>
    <w:rsid w:val="00E3312D"/>
    <w:rsid w:val="00E34851"/>
    <w:rsid w:val="00E34B90"/>
    <w:rsid w:val="00E35434"/>
    <w:rsid w:val="00E36DEC"/>
    <w:rsid w:val="00E4078C"/>
    <w:rsid w:val="00E45126"/>
    <w:rsid w:val="00E46D43"/>
    <w:rsid w:val="00E517BF"/>
    <w:rsid w:val="00E51B9F"/>
    <w:rsid w:val="00E5562D"/>
    <w:rsid w:val="00E57285"/>
    <w:rsid w:val="00E60B1E"/>
    <w:rsid w:val="00E6220D"/>
    <w:rsid w:val="00E63786"/>
    <w:rsid w:val="00E670F7"/>
    <w:rsid w:val="00E70D45"/>
    <w:rsid w:val="00E75BDE"/>
    <w:rsid w:val="00E859A2"/>
    <w:rsid w:val="00EA0C1A"/>
    <w:rsid w:val="00EA5B4E"/>
    <w:rsid w:val="00EA6C76"/>
    <w:rsid w:val="00EB7771"/>
    <w:rsid w:val="00EC3C47"/>
    <w:rsid w:val="00EC6D5D"/>
    <w:rsid w:val="00ED1ED1"/>
    <w:rsid w:val="00ED2602"/>
    <w:rsid w:val="00EE3520"/>
    <w:rsid w:val="00EE463D"/>
    <w:rsid w:val="00EE4DD5"/>
    <w:rsid w:val="00EE5DAF"/>
    <w:rsid w:val="00EE6589"/>
    <w:rsid w:val="00EE7142"/>
    <w:rsid w:val="00EF3E7F"/>
    <w:rsid w:val="00EF6323"/>
    <w:rsid w:val="00EF69DA"/>
    <w:rsid w:val="00EF7C96"/>
    <w:rsid w:val="00EF7CD0"/>
    <w:rsid w:val="00F01327"/>
    <w:rsid w:val="00F01C07"/>
    <w:rsid w:val="00F05744"/>
    <w:rsid w:val="00F07EDD"/>
    <w:rsid w:val="00F204BA"/>
    <w:rsid w:val="00F21FBB"/>
    <w:rsid w:val="00F31889"/>
    <w:rsid w:val="00F32F9E"/>
    <w:rsid w:val="00F33F58"/>
    <w:rsid w:val="00F3767E"/>
    <w:rsid w:val="00F41527"/>
    <w:rsid w:val="00F421C4"/>
    <w:rsid w:val="00F51F06"/>
    <w:rsid w:val="00F63660"/>
    <w:rsid w:val="00F645BA"/>
    <w:rsid w:val="00F72531"/>
    <w:rsid w:val="00F73E40"/>
    <w:rsid w:val="00F73E6C"/>
    <w:rsid w:val="00F754FE"/>
    <w:rsid w:val="00F77E45"/>
    <w:rsid w:val="00F80C11"/>
    <w:rsid w:val="00F815C1"/>
    <w:rsid w:val="00F84D94"/>
    <w:rsid w:val="00F86548"/>
    <w:rsid w:val="00F868AA"/>
    <w:rsid w:val="00F9361B"/>
    <w:rsid w:val="00F9436A"/>
    <w:rsid w:val="00F94B55"/>
    <w:rsid w:val="00F978D7"/>
    <w:rsid w:val="00FB1117"/>
    <w:rsid w:val="00FB28FD"/>
    <w:rsid w:val="00FB2CBF"/>
    <w:rsid w:val="00FB42C9"/>
    <w:rsid w:val="00FB4434"/>
    <w:rsid w:val="00FB7BAF"/>
    <w:rsid w:val="00FC1125"/>
    <w:rsid w:val="00FC61D2"/>
    <w:rsid w:val="00FD1748"/>
    <w:rsid w:val="00FD177A"/>
    <w:rsid w:val="00FD291F"/>
    <w:rsid w:val="00FD66FF"/>
    <w:rsid w:val="00FD7160"/>
    <w:rsid w:val="00FE0D0F"/>
    <w:rsid w:val="00FE1004"/>
    <w:rsid w:val="00FE2236"/>
    <w:rsid w:val="00FF0B6A"/>
    <w:rsid w:val="00FF1FCC"/>
    <w:rsid w:val="00FF57F4"/>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63526"/>
  </w:style>
  <w:style w:type="paragraph" w:styleId="Cmsor1">
    <w:name w:val="heading 1"/>
    <w:basedOn w:val="Norml"/>
    <w:next w:val="Norml"/>
    <w:link w:val="Cmsor1Char"/>
    <w:uiPriority w:val="9"/>
    <w:qFormat/>
    <w:rsid w:val="006B60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E4D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7A62D6"/>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0C02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03100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6B6009"/>
    <w:rPr>
      <w:rFonts w:asciiTheme="majorHAnsi" w:eastAsiaTheme="majorEastAsia" w:hAnsiTheme="majorHAnsi" w:cstheme="majorBidi"/>
      <w:b/>
      <w:bCs/>
      <w:color w:val="365F91" w:themeColor="accent1" w:themeShade="BF"/>
      <w:sz w:val="28"/>
      <w:szCs w:val="28"/>
    </w:rPr>
  </w:style>
  <w:style w:type="paragraph" w:styleId="TJ1">
    <w:name w:val="toc 1"/>
    <w:basedOn w:val="Norml"/>
    <w:next w:val="Norml"/>
    <w:autoRedefine/>
    <w:uiPriority w:val="39"/>
    <w:unhideWhenUsed/>
    <w:qFormat/>
    <w:rsid w:val="006B6009"/>
    <w:pPr>
      <w:spacing w:after="100"/>
    </w:pPr>
  </w:style>
  <w:style w:type="paragraph" w:styleId="Tartalomjegyzkcmsora">
    <w:name w:val="TOC Heading"/>
    <w:basedOn w:val="Cmsor1"/>
    <w:next w:val="Norml"/>
    <w:uiPriority w:val="39"/>
    <w:unhideWhenUsed/>
    <w:qFormat/>
    <w:rsid w:val="00360D1D"/>
    <w:pPr>
      <w:outlineLvl w:val="9"/>
    </w:pPr>
  </w:style>
  <w:style w:type="paragraph" w:styleId="TJ2">
    <w:name w:val="toc 2"/>
    <w:basedOn w:val="Norml"/>
    <w:next w:val="Norml"/>
    <w:autoRedefine/>
    <w:uiPriority w:val="39"/>
    <w:unhideWhenUsed/>
    <w:qFormat/>
    <w:rsid w:val="006B6009"/>
    <w:pPr>
      <w:spacing w:after="100"/>
      <w:ind w:left="220"/>
    </w:pPr>
    <w:rPr>
      <w:rFonts w:eastAsiaTheme="minorEastAsia"/>
    </w:rPr>
  </w:style>
  <w:style w:type="paragraph" w:styleId="TJ3">
    <w:name w:val="toc 3"/>
    <w:basedOn w:val="Norml"/>
    <w:next w:val="Norml"/>
    <w:autoRedefine/>
    <w:uiPriority w:val="39"/>
    <w:unhideWhenUsed/>
    <w:qFormat/>
    <w:rsid w:val="006B6009"/>
    <w:pPr>
      <w:spacing w:after="100"/>
      <w:ind w:left="440"/>
    </w:pPr>
    <w:rPr>
      <w:rFonts w:eastAsiaTheme="minorEastAsia"/>
    </w:rPr>
  </w:style>
  <w:style w:type="paragraph" w:styleId="Buborkszveg">
    <w:name w:val="Balloon Text"/>
    <w:basedOn w:val="Norml"/>
    <w:link w:val="BuborkszvegChar"/>
    <w:uiPriority w:val="99"/>
    <w:semiHidden/>
    <w:unhideWhenUsed/>
    <w:rsid w:val="006B600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B6009"/>
    <w:rPr>
      <w:rFonts w:ascii="Tahoma" w:hAnsi="Tahoma" w:cs="Tahoma"/>
      <w:sz w:val="16"/>
      <w:szCs w:val="16"/>
    </w:rPr>
  </w:style>
  <w:style w:type="paragraph" w:styleId="Cm">
    <w:name w:val="Title"/>
    <w:basedOn w:val="Norml"/>
    <w:next w:val="Norml"/>
    <w:link w:val="CmChar"/>
    <w:uiPriority w:val="10"/>
    <w:qFormat/>
    <w:rsid w:val="00360D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360D1D"/>
    <w:rPr>
      <w:rFonts w:asciiTheme="majorHAnsi" w:eastAsiaTheme="majorEastAsia" w:hAnsiTheme="majorHAnsi" w:cstheme="majorBidi"/>
      <w:color w:val="17365D" w:themeColor="text2" w:themeShade="BF"/>
      <w:spacing w:val="5"/>
      <w:kern w:val="28"/>
      <w:sz w:val="52"/>
      <w:szCs w:val="52"/>
    </w:rPr>
  </w:style>
  <w:style w:type="character" w:styleId="Hiperhivatkozs">
    <w:name w:val="Hyperlink"/>
    <w:basedOn w:val="Bekezdsalapbettpusa"/>
    <w:uiPriority w:val="99"/>
    <w:unhideWhenUsed/>
    <w:rsid w:val="00360D1D"/>
    <w:rPr>
      <w:color w:val="0000FF" w:themeColor="hyperlink"/>
      <w:u w:val="single"/>
    </w:rPr>
  </w:style>
  <w:style w:type="paragraph" w:styleId="Alcm">
    <w:name w:val="Subtitle"/>
    <w:basedOn w:val="Norml"/>
    <w:next w:val="Norml"/>
    <w:link w:val="AlcmChar"/>
    <w:uiPriority w:val="11"/>
    <w:qFormat/>
    <w:rsid w:val="00360D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360D1D"/>
    <w:rPr>
      <w:rFonts w:asciiTheme="majorHAnsi" w:eastAsiaTheme="majorEastAsia" w:hAnsiTheme="majorHAnsi" w:cstheme="majorBidi"/>
      <w:i/>
      <w:iCs/>
      <w:color w:val="4F81BD" w:themeColor="accent1"/>
      <w:spacing w:val="15"/>
      <w:sz w:val="24"/>
      <w:szCs w:val="24"/>
    </w:rPr>
  </w:style>
  <w:style w:type="character" w:styleId="Helyrzszveg">
    <w:name w:val="Placeholder Text"/>
    <w:basedOn w:val="Bekezdsalapbettpusa"/>
    <w:uiPriority w:val="99"/>
    <w:semiHidden/>
    <w:rsid w:val="00BE4CDF"/>
    <w:rPr>
      <w:color w:val="808080"/>
    </w:rPr>
  </w:style>
  <w:style w:type="paragraph" w:styleId="Nincstrkz">
    <w:name w:val="No Spacing"/>
    <w:link w:val="NincstrkzChar"/>
    <w:uiPriority w:val="1"/>
    <w:qFormat/>
    <w:rsid w:val="00BE4CDF"/>
    <w:pPr>
      <w:spacing w:after="0" w:line="240" w:lineRule="auto"/>
    </w:pPr>
    <w:rPr>
      <w:rFonts w:eastAsiaTheme="minorEastAsia"/>
    </w:rPr>
  </w:style>
  <w:style w:type="character" w:customStyle="1" w:styleId="NincstrkzChar">
    <w:name w:val="Nincs térköz Char"/>
    <w:basedOn w:val="Bekezdsalapbettpusa"/>
    <w:link w:val="Nincstrkz"/>
    <w:uiPriority w:val="1"/>
    <w:rsid w:val="00BE4CDF"/>
    <w:rPr>
      <w:rFonts w:eastAsiaTheme="minorEastAsia"/>
    </w:rPr>
  </w:style>
  <w:style w:type="paragraph" w:styleId="lfej">
    <w:name w:val="header"/>
    <w:basedOn w:val="Norml"/>
    <w:link w:val="lfejChar"/>
    <w:uiPriority w:val="99"/>
    <w:semiHidden/>
    <w:unhideWhenUsed/>
    <w:rsid w:val="00F72531"/>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F72531"/>
  </w:style>
  <w:style w:type="paragraph" w:styleId="llb">
    <w:name w:val="footer"/>
    <w:basedOn w:val="Norml"/>
    <w:link w:val="llbChar"/>
    <w:uiPriority w:val="99"/>
    <w:unhideWhenUsed/>
    <w:rsid w:val="00F72531"/>
    <w:pPr>
      <w:tabs>
        <w:tab w:val="center" w:pos="4536"/>
        <w:tab w:val="right" w:pos="9072"/>
      </w:tabs>
      <w:spacing w:after="0" w:line="240" w:lineRule="auto"/>
    </w:pPr>
  </w:style>
  <w:style w:type="character" w:customStyle="1" w:styleId="llbChar">
    <w:name w:val="Élőláb Char"/>
    <w:basedOn w:val="Bekezdsalapbettpusa"/>
    <w:link w:val="llb"/>
    <w:uiPriority w:val="99"/>
    <w:rsid w:val="00F72531"/>
  </w:style>
  <w:style w:type="paragraph" w:styleId="Listaszerbekezds">
    <w:name w:val="List Paragraph"/>
    <w:basedOn w:val="Norml"/>
    <w:uiPriority w:val="34"/>
    <w:qFormat/>
    <w:rsid w:val="00795012"/>
    <w:pPr>
      <w:ind w:left="720"/>
      <w:contextualSpacing/>
    </w:pPr>
  </w:style>
  <w:style w:type="character" w:customStyle="1" w:styleId="Cmsor2Char">
    <w:name w:val="Címsor 2 Char"/>
    <w:basedOn w:val="Bekezdsalapbettpusa"/>
    <w:link w:val="Cmsor2"/>
    <w:uiPriority w:val="9"/>
    <w:rsid w:val="00EE4DD5"/>
    <w:rPr>
      <w:rFonts w:asciiTheme="majorHAnsi" w:eastAsiaTheme="majorEastAsia" w:hAnsiTheme="majorHAnsi" w:cstheme="majorBidi"/>
      <w:b/>
      <w:bCs/>
      <w:color w:val="4F81BD" w:themeColor="accent1"/>
      <w:sz w:val="26"/>
      <w:szCs w:val="26"/>
    </w:rPr>
  </w:style>
  <w:style w:type="table" w:styleId="Rcsostblzat">
    <w:name w:val="Table Grid"/>
    <w:basedOn w:val="Normltblzat"/>
    <w:uiPriority w:val="59"/>
    <w:rsid w:val="008F34F1"/>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sor3Char">
    <w:name w:val="Címsor 3 Char"/>
    <w:basedOn w:val="Bekezdsalapbettpusa"/>
    <w:link w:val="Cmsor3"/>
    <w:uiPriority w:val="9"/>
    <w:rsid w:val="007A62D6"/>
    <w:rPr>
      <w:rFonts w:asciiTheme="majorHAnsi" w:eastAsiaTheme="majorEastAsia" w:hAnsiTheme="majorHAnsi" w:cstheme="majorBidi"/>
      <w:b/>
      <w:bCs/>
      <w:color w:val="4F81BD" w:themeColor="accent1"/>
    </w:rPr>
  </w:style>
  <w:style w:type="paragraph" w:styleId="Szvegtrzs">
    <w:name w:val="Body Text"/>
    <w:basedOn w:val="Norml"/>
    <w:link w:val="SzvegtrzsChar"/>
    <w:rsid w:val="00E034EF"/>
    <w:pPr>
      <w:widowControl w:val="0"/>
      <w:suppressAutoHyphens/>
      <w:spacing w:after="0" w:line="240" w:lineRule="auto"/>
    </w:pPr>
    <w:rPr>
      <w:rFonts w:ascii="Times New Roman" w:eastAsia="Times New Roman" w:hAnsi="Times New Roman" w:cs="Times New Roman"/>
      <w:sz w:val="24"/>
      <w:szCs w:val="24"/>
      <w:lang w:val="en-US"/>
    </w:rPr>
  </w:style>
  <w:style w:type="character" w:customStyle="1" w:styleId="SzvegtrzsChar">
    <w:name w:val="Szövegtörzs Char"/>
    <w:basedOn w:val="Bekezdsalapbettpusa"/>
    <w:link w:val="Szvegtrzs"/>
    <w:rsid w:val="00E034EF"/>
    <w:rPr>
      <w:rFonts w:ascii="Times New Roman" w:eastAsia="Times New Roman" w:hAnsi="Times New Roman" w:cs="Times New Roman"/>
      <w:sz w:val="24"/>
      <w:szCs w:val="24"/>
      <w:lang w:val="en-US"/>
    </w:rPr>
  </w:style>
  <w:style w:type="paragraph" w:styleId="Irodalomjegyzk">
    <w:name w:val="Bibliography"/>
    <w:basedOn w:val="Norml"/>
    <w:next w:val="Norml"/>
    <w:uiPriority w:val="37"/>
    <w:unhideWhenUsed/>
    <w:rsid w:val="002443BF"/>
  </w:style>
  <w:style w:type="paragraph" w:styleId="Kpalrs">
    <w:name w:val="caption"/>
    <w:basedOn w:val="Norml"/>
    <w:next w:val="Norml"/>
    <w:uiPriority w:val="35"/>
    <w:unhideWhenUsed/>
    <w:qFormat/>
    <w:rsid w:val="006A7A4A"/>
    <w:pPr>
      <w:spacing w:line="240" w:lineRule="auto"/>
    </w:pPr>
    <w:rPr>
      <w:b/>
      <w:bCs/>
      <w:color w:val="4F81BD" w:themeColor="accent1"/>
      <w:sz w:val="18"/>
      <w:szCs w:val="18"/>
    </w:rPr>
  </w:style>
  <w:style w:type="paragraph" w:styleId="brajegyzk">
    <w:name w:val="table of figures"/>
    <w:basedOn w:val="Norml"/>
    <w:next w:val="Norml"/>
    <w:uiPriority w:val="99"/>
    <w:semiHidden/>
    <w:unhideWhenUsed/>
    <w:rsid w:val="00AC7238"/>
    <w:pPr>
      <w:spacing w:after="0"/>
    </w:pPr>
  </w:style>
  <w:style w:type="character" w:customStyle="1" w:styleId="apple-converted-space">
    <w:name w:val="apple-converted-space"/>
    <w:basedOn w:val="Bekezdsalapbettpusa"/>
    <w:rsid w:val="00CA207F"/>
  </w:style>
  <w:style w:type="character" w:customStyle="1" w:styleId="Cmsor4Char">
    <w:name w:val="Címsor 4 Char"/>
    <w:basedOn w:val="Bekezdsalapbettpusa"/>
    <w:link w:val="Cmsor4"/>
    <w:uiPriority w:val="9"/>
    <w:rsid w:val="000C021D"/>
    <w:rPr>
      <w:rFonts w:asciiTheme="majorHAnsi" w:eastAsiaTheme="majorEastAsia" w:hAnsiTheme="majorHAnsi" w:cstheme="majorBidi"/>
      <w:b/>
      <w:bCs/>
      <w:i/>
      <w:iCs/>
      <w:color w:val="4F81BD" w:themeColor="accent1"/>
    </w:rPr>
  </w:style>
  <w:style w:type="character" w:styleId="HTML-idzet">
    <w:name w:val="HTML Cite"/>
    <w:basedOn w:val="Bekezdsalapbettpusa"/>
    <w:uiPriority w:val="99"/>
    <w:semiHidden/>
    <w:unhideWhenUsed/>
    <w:rsid w:val="0075277D"/>
    <w:rPr>
      <w:i/>
      <w:iCs/>
    </w:rPr>
  </w:style>
  <w:style w:type="character" w:styleId="Jegyzethivatkozs">
    <w:name w:val="annotation reference"/>
    <w:basedOn w:val="Bekezdsalapbettpusa"/>
    <w:uiPriority w:val="99"/>
    <w:semiHidden/>
    <w:unhideWhenUsed/>
    <w:rsid w:val="007369E9"/>
    <w:rPr>
      <w:sz w:val="16"/>
      <w:szCs w:val="16"/>
    </w:rPr>
  </w:style>
  <w:style w:type="paragraph" w:styleId="Jegyzetszveg">
    <w:name w:val="annotation text"/>
    <w:basedOn w:val="Norml"/>
    <w:link w:val="JegyzetszvegChar"/>
    <w:uiPriority w:val="99"/>
    <w:semiHidden/>
    <w:unhideWhenUsed/>
    <w:rsid w:val="007369E9"/>
    <w:pPr>
      <w:spacing w:line="240" w:lineRule="auto"/>
    </w:pPr>
    <w:rPr>
      <w:sz w:val="20"/>
      <w:szCs w:val="20"/>
    </w:rPr>
  </w:style>
  <w:style w:type="character" w:customStyle="1" w:styleId="JegyzetszvegChar">
    <w:name w:val="Jegyzetszöveg Char"/>
    <w:basedOn w:val="Bekezdsalapbettpusa"/>
    <w:link w:val="Jegyzetszveg"/>
    <w:uiPriority w:val="99"/>
    <w:semiHidden/>
    <w:rsid w:val="007369E9"/>
    <w:rPr>
      <w:sz w:val="20"/>
      <w:szCs w:val="20"/>
    </w:rPr>
  </w:style>
  <w:style w:type="paragraph" w:styleId="Megjegyzstrgya">
    <w:name w:val="annotation subject"/>
    <w:basedOn w:val="Jegyzetszveg"/>
    <w:next w:val="Jegyzetszveg"/>
    <w:link w:val="MegjegyzstrgyaChar"/>
    <w:uiPriority w:val="99"/>
    <w:semiHidden/>
    <w:unhideWhenUsed/>
    <w:rsid w:val="007369E9"/>
    <w:rPr>
      <w:b/>
      <w:bCs/>
    </w:rPr>
  </w:style>
  <w:style w:type="character" w:customStyle="1" w:styleId="MegjegyzstrgyaChar">
    <w:name w:val="Megjegyzés tárgya Char"/>
    <w:basedOn w:val="JegyzetszvegChar"/>
    <w:link w:val="Megjegyzstrgya"/>
    <w:uiPriority w:val="99"/>
    <w:semiHidden/>
    <w:rsid w:val="007369E9"/>
    <w:rPr>
      <w:b/>
      <w:bCs/>
      <w:sz w:val="20"/>
      <w:szCs w:val="20"/>
    </w:rPr>
  </w:style>
  <w:style w:type="character" w:customStyle="1" w:styleId="UnresolvedMention">
    <w:name w:val="Unresolved Mention"/>
    <w:basedOn w:val="Bekezdsalapbettpusa"/>
    <w:uiPriority w:val="99"/>
    <w:semiHidden/>
    <w:unhideWhenUsed/>
    <w:rsid w:val="00D12940"/>
    <w:rPr>
      <w:color w:val="605E5C"/>
      <w:shd w:val="clear" w:color="auto" w:fill="E1DFDD"/>
    </w:rPr>
  </w:style>
  <w:style w:type="character" w:styleId="Mrltotthiperhivatkozs">
    <w:name w:val="FollowedHyperlink"/>
    <w:basedOn w:val="Bekezdsalapbettpusa"/>
    <w:uiPriority w:val="99"/>
    <w:semiHidden/>
    <w:unhideWhenUsed/>
    <w:rsid w:val="002B45A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4201737">
      <w:bodyDiv w:val="1"/>
      <w:marLeft w:val="0"/>
      <w:marRight w:val="0"/>
      <w:marTop w:val="0"/>
      <w:marBottom w:val="0"/>
      <w:divBdr>
        <w:top w:val="none" w:sz="0" w:space="0" w:color="auto"/>
        <w:left w:val="none" w:sz="0" w:space="0" w:color="auto"/>
        <w:bottom w:val="none" w:sz="0" w:space="0" w:color="auto"/>
        <w:right w:val="none" w:sz="0" w:space="0" w:color="auto"/>
      </w:divBdr>
      <w:divsChild>
        <w:div w:id="397021533">
          <w:marLeft w:val="0"/>
          <w:marRight w:val="0"/>
          <w:marTop w:val="0"/>
          <w:marBottom w:val="0"/>
          <w:divBdr>
            <w:top w:val="none" w:sz="0" w:space="0" w:color="auto"/>
            <w:left w:val="none" w:sz="0" w:space="0" w:color="auto"/>
            <w:bottom w:val="none" w:sz="0" w:space="0" w:color="auto"/>
            <w:right w:val="none" w:sz="0" w:space="0" w:color="auto"/>
          </w:divBdr>
        </w:div>
        <w:div w:id="799149842">
          <w:marLeft w:val="0"/>
          <w:marRight w:val="0"/>
          <w:marTop w:val="0"/>
          <w:marBottom w:val="0"/>
          <w:divBdr>
            <w:top w:val="none" w:sz="0" w:space="0" w:color="auto"/>
            <w:left w:val="none" w:sz="0" w:space="0" w:color="auto"/>
            <w:bottom w:val="none" w:sz="0" w:space="0" w:color="auto"/>
            <w:right w:val="none" w:sz="0" w:space="0" w:color="auto"/>
          </w:divBdr>
        </w:div>
        <w:div w:id="858852843">
          <w:marLeft w:val="0"/>
          <w:marRight w:val="0"/>
          <w:marTop w:val="0"/>
          <w:marBottom w:val="0"/>
          <w:divBdr>
            <w:top w:val="none" w:sz="0" w:space="0" w:color="auto"/>
            <w:left w:val="none" w:sz="0" w:space="0" w:color="auto"/>
            <w:bottom w:val="none" w:sz="0" w:space="0" w:color="auto"/>
            <w:right w:val="none" w:sz="0" w:space="0" w:color="auto"/>
          </w:divBdr>
        </w:div>
        <w:div w:id="1855798613">
          <w:marLeft w:val="0"/>
          <w:marRight w:val="0"/>
          <w:marTop w:val="0"/>
          <w:marBottom w:val="0"/>
          <w:divBdr>
            <w:top w:val="none" w:sz="0" w:space="0" w:color="auto"/>
            <w:left w:val="none" w:sz="0" w:space="0" w:color="auto"/>
            <w:bottom w:val="none" w:sz="0" w:space="0" w:color="auto"/>
            <w:right w:val="none" w:sz="0" w:space="0" w:color="auto"/>
          </w:divBdr>
        </w:div>
      </w:divsChild>
    </w:div>
    <w:div w:id="315383979">
      <w:bodyDiv w:val="1"/>
      <w:marLeft w:val="0"/>
      <w:marRight w:val="0"/>
      <w:marTop w:val="0"/>
      <w:marBottom w:val="0"/>
      <w:divBdr>
        <w:top w:val="none" w:sz="0" w:space="0" w:color="auto"/>
        <w:left w:val="none" w:sz="0" w:space="0" w:color="auto"/>
        <w:bottom w:val="none" w:sz="0" w:space="0" w:color="auto"/>
        <w:right w:val="none" w:sz="0" w:space="0" w:color="auto"/>
      </w:divBdr>
    </w:div>
    <w:div w:id="374356795">
      <w:bodyDiv w:val="1"/>
      <w:marLeft w:val="0"/>
      <w:marRight w:val="0"/>
      <w:marTop w:val="0"/>
      <w:marBottom w:val="0"/>
      <w:divBdr>
        <w:top w:val="none" w:sz="0" w:space="0" w:color="auto"/>
        <w:left w:val="none" w:sz="0" w:space="0" w:color="auto"/>
        <w:bottom w:val="none" w:sz="0" w:space="0" w:color="auto"/>
        <w:right w:val="none" w:sz="0" w:space="0" w:color="auto"/>
      </w:divBdr>
    </w:div>
    <w:div w:id="417169124">
      <w:bodyDiv w:val="1"/>
      <w:marLeft w:val="0"/>
      <w:marRight w:val="0"/>
      <w:marTop w:val="0"/>
      <w:marBottom w:val="0"/>
      <w:divBdr>
        <w:top w:val="none" w:sz="0" w:space="0" w:color="auto"/>
        <w:left w:val="none" w:sz="0" w:space="0" w:color="auto"/>
        <w:bottom w:val="none" w:sz="0" w:space="0" w:color="auto"/>
        <w:right w:val="none" w:sz="0" w:space="0" w:color="auto"/>
      </w:divBdr>
      <w:divsChild>
        <w:div w:id="1719012417">
          <w:marLeft w:val="0"/>
          <w:marRight w:val="0"/>
          <w:marTop w:val="0"/>
          <w:marBottom w:val="0"/>
          <w:divBdr>
            <w:top w:val="none" w:sz="0" w:space="0" w:color="auto"/>
            <w:left w:val="none" w:sz="0" w:space="0" w:color="auto"/>
            <w:bottom w:val="none" w:sz="0" w:space="0" w:color="auto"/>
            <w:right w:val="none" w:sz="0" w:space="0" w:color="auto"/>
          </w:divBdr>
        </w:div>
      </w:divsChild>
    </w:div>
    <w:div w:id="442387408">
      <w:bodyDiv w:val="1"/>
      <w:marLeft w:val="0"/>
      <w:marRight w:val="0"/>
      <w:marTop w:val="0"/>
      <w:marBottom w:val="0"/>
      <w:divBdr>
        <w:top w:val="none" w:sz="0" w:space="0" w:color="auto"/>
        <w:left w:val="none" w:sz="0" w:space="0" w:color="auto"/>
        <w:bottom w:val="none" w:sz="0" w:space="0" w:color="auto"/>
        <w:right w:val="none" w:sz="0" w:space="0" w:color="auto"/>
      </w:divBdr>
    </w:div>
    <w:div w:id="458377573">
      <w:bodyDiv w:val="1"/>
      <w:marLeft w:val="0"/>
      <w:marRight w:val="0"/>
      <w:marTop w:val="0"/>
      <w:marBottom w:val="0"/>
      <w:divBdr>
        <w:top w:val="none" w:sz="0" w:space="0" w:color="auto"/>
        <w:left w:val="none" w:sz="0" w:space="0" w:color="auto"/>
        <w:bottom w:val="none" w:sz="0" w:space="0" w:color="auto"/>
        <w:right w:val="none" w:sz="0" w:space="0" w:color="auto"/>
      </w:divBdr>
    </w:div>
    <w:div w:id="462117114">
      <w:bodyDiv w:val="1"/>
      <w:marLeft w:val="0"/>
      <w:marRight w:val="0"/>
      <w:marTop w:val="0"/>
      <w:marBottom w:val="0"/>
      <w:divBdr>
        <w:top w:val="none" w:sz="0" w:space="0" w:color="auto"/>
        <w:left w:val="none" w:sz="0" w:space="0" w:color="auto"/>
        <w:bottom w:val="none" w:sz="0" w:space="0" w:color="auto"/>
        <w:right w:val="none" w:sz="0" w:space="0" w:color="auto"/>
      </w:divBdr>
    </w:div>
    <w:div w:id="496190181">
      <w:bodyDiv w:val="1"/>
      <w:marLeft w:val="0"/>
      <w:marRight w:val="0"/>
      <w:marTop w:val="0"/>
      <w:marBottom w:val="0"/>
      <w:divBdr>
        <w:top w:val="none" w:sz="0" w:space="0" w:color="auto"/>
        <w:left w:val="none" w:sz="0" w:space="0" w:color="auto"/>
        <w:bottom w:val="none" w:sz="0" w:space="0" w:color="auto"/>
        <w:right w:val="none" w:sz="0" w:space="0" w:color="auto"/>
      </w:divBdr>
      <w:divsChild>
        <w:div w:id="1009795241">
          <w:marLeft w:val="0"/>
          <w:marRight w:val="0"/>
          <w:marTop w:val="0"/>
          <w:marBottom w:val="0"/>
          <w:divBdr>
            <w:top w:val="none" w:sz="0" w:space="0" w:color="auto"/>
            <w:left w:val="none" w:sz="0" w:space="0" w:color="auto"/>
            <w:bottom w:val="none" w:sz="0" w:space="0" w:color="auto"/>
            <w:right w:val="none" w:sz="0" w:space="0" w:color="auto"/>
          </w:divBdr>
        </w:div>
      </w:divsChild>
    </w:div>
    <w:div w:id="671301440">
      <w:bodyDiv w:val="1"/>
      <w:marLeft w:val="0"/>
      <w:marRight w:val="0"/>
      <w:marTop w:val="0"/>
      <w:marBottom w:val="0"/>
      <w:divBdr>
        <w:top w:val="none" w:sz="0" w:space="0" w:color="auto"/>
        <w:left w:val="none" w:sz="0" w:space="0" w:color="auto"/>
        <w:bottom w:val="none" w:sz="0" w:space="0" w:color="auto"/>
        <w:right w:val="none" w:sz="0" w:space="0" w:color="auto"/>
      </w:divBdr>
    </w:div>
    <w:div w:id="823005982">
      <w:bodyDiv w:val="1"/>
      <w:marLeft w:val="0"/>
      <w:marRight w:val="0"/>
      <w:marTop w:val="0"/>
      <w:marBottom w:val="0"/>
      <w:divBdr>
        <w:top w:val="none" w:sz="0" w:space="0" w:color="auto"/>
        <w:left w:val="none" w:sz="0" w:space="0" w:color="auto"/>
        <w:bottom w:val="none" w:sz="0" w:space="0" w:color="auto"/>
        <w:right w:val="none" w:sz="0" w:space="0" w:color="auto"/>
      </w:divBdr>
    </w:div>
    <w:div w:id="882254242">
      <w:bodyDiv w:val="1"/>
      <w:marLeft w:val="0"/>
      <w:marRight w:val="0"/>
      <w:marTop w:val="0"/>
      <w:marBottom w:val="0"/>
      <w:divBdr>
        <w:top w:val="none" w:sz="0" w:space="0" w:color="auto"/>
        <w:left w:val="none" w:sz="0" w:space="0" w:color="auto"/>
        <w:bottom w:val="none" w:sz="0" w:space="0" w:color="auto"/>
        <w:right w:val="none" w:sz="0" w:space="0" w:color="auto"/>
      </w:divBdr>
      <w:divsChild>
        <w:div w:id="1669095508">
          <w:marLeft w:val="0"/>
          <w:marRight w:val="0"/>
          <w:marTop w:val="0"/>
          <w:marBottom w:val="0"/>
          <w:divBdr>
            <w:top w:val="none" w:sz="0" w:space="0" w:color="auto"/>
            <w:left w:val="none" w:sz="0" w:space="0" w:color="auto"/>
            <w:bottom w:val="none" w:sz="0" w:space="0" w:color="auto"/>
            <w:right w:val="none" w:sz="0" w:space="0" w:color="auto"/>
          </w:divBdr>
        </w:div>
        <w:div w:id="681401023">
          <w:marLeft w:val="0"/>
          <w:marRight w:val="0"/>
          <w:marTop w:val="0"/>
          <w:marBottom w:val="0"/>
          <w:divBdr>
            <w:top w:val="none" w:sz="0" w:space="0" w:color="auto"/>
            <w:left w:val="none" w:sz="0" w:space="0" w:color="auto"/>
            <w:bottom w:val="none" w:sz="0" w:space="0" w:color="auto"/>
            <w:right w:val="none" w:sz="0" w:space="0" w:color="auto"/>
          </w:divBdr>
        </w:div>
        <w:div w:id="1771774299">
          <w:marLeft w:val="0"/>
          <w:marRight w:val="0"/>
          <w:marTop w:val="0"/>
          <w:marBottom w:val="0"/>
          <w:divBdr>
            <w:top w:val="none" w:sz="0" w:space="0" w:color="auto"/>
            <w:left w:val="none" w:sz="0" w:space="0" w:color="auto"/>
            <w:bottom w:val="none" w:sz="0" w:space="0" w:color="auto"/>
            <w:right w:val="none" w:sz="0" w:space="0" w:color="auto"/>
          </w:divBdr>
        </w:div>
      </w:divsChild>
    </w:div>
    <w:div w:id="1013190249">
      <w:bodyDiv w:val="1"/>
      <w:marLeft w:val="0"/>
      <w:marRight w:val="0"/>
      <w:marTop w:val="0"/>
      <w:marBottom w:val="0"/>
      <w:divBdr>
        <w:top w:val="none" w:sz="0" w:space="0" w:color="auto"/>
        <w:left w:val="none" w:sz="0" w:space="0" w:color="auto"/>
        <w:bottom w:val="none" w:sz="0" w:space="0" w:color="auto"/>
        <w:right w:val="none" w:sz="0" w:space="0" w:color="auto"/>
      </w:divBdr>
      <w:divsChild>
        <w:div w:id="1376731036">
          <w:marLeft w:val="0"/>
          <w:marRight w:val="0"/>
          <w:marTop w:val="0"/>
          <w:marBottom w:val="0"/>
          <w:divBdr>
            <w:top w:val="none" w:sz="0" w:space="0" w:color="auto"/>
            <w:left w:val="none" w:sz="0" w:space="0" w:color="auto"/>
            <w:bottom w:val="none" w:sz="0" w:space="0" w:color="auto"/>
            <w:right w:val="none" w:sz="0" w:space="0" w:color="auto"/>
          </w:divBdr>
        </w:div>
        <w:div w:id="1323705284">
          <w:marLeft w:val="0"/>
          <w:marRight w:val="0"/>
          <w:marTop w:val="0"/>
          <w:marBottom w:val="0"/>
          <w:divBdr>
            <w:top w:val="none" w:sz="0" w:space="0" w:color="auto"/>
            <w:left w:val="none" w:sz="0" w:space="0" w:color="auto"/>
            <w:bottom w:val="none" w:sz="0" w:space="0" w:color="auto"/>
            <w:right w:val="none" w:sz="0" w:space="0" w:color="auto"/>
          </w:divBdr>
        </w:div>
        <w:div w:id="638540307">
          <w:marLeft w:val="0"/>
          <w:marRight w:val="0"/>
          <w:marTop w:val="0"/>
          <w:marBottom w:val="0"/>
          <w:divBdr>
            <w:top w:val="none" w:sz="0" w:space="0" w:color="auto"/>
            <w:left w:val="none" w:sz="0" w:space="0" w:color="auto"/>
            <w:bottom w:val="none" w:sz="0" w:space="0" w:color="auto"/>
            <w:right w:val="none" w:sz="0" w:space="0" w:color="auto"/>
          </w:divBdr>
        </w:div>
      </w:divsChild>
    </w:div>
    <w:div w:id="1190530027">
      <w:bodyDiv w:val="1"/>
      <w:marLeft w:val="0"/>
      <w:marRight w:val="0"/>
      <w:marTop w:val="0"/>
      <w:marBottom w:val="0"/>
      <w:divBdr>
        <w:top w:val="none" w:sz="0" w:space="0" w:color="auto"/>
        <w:left w:val="none" w:sz="0" w:space="0" w:color="auto"/>
        <w:bottom w:val="none" w:sz="0" w:space="0" w:color="auto"/>
        <w:right w:val="none" w:sz="0" w:space="0" w:color="auto"/>
      </w:divBdr>
    </w:div>
    <w:div w:id="1317881741">
      <w:bodyDiv w:val="1"/>
      <w:marLeft w:val="0"/>
      <w:marRight w:val="0"/>
      <w:marTop w:val="0"/>
      <w:marBottom w:val="0"/>
      <w:divBdr>
        <w:top w:val="none" w:sz="0" w:space="0" w:color="auto"/>
        <w:left w:val="none" w:sz="0" w:space="0" w:color="auto"/>
        <w:bottom w:val="none" w:sz="0" w:space="0" w:color="auto"/>
        <w:right w:val="none" w:sz="0" w:space="0" w:color="auto"/>
      </w:divBdr>
      <w:divsChild>
        <w:div w:id="727149009">
          <w:marLeft w:val="0"/>
          <w:marRight w:val="0"/>
          <w:marTop w:val="0"/>
          <w:marBottom w:val="0"/>
          <w:divBdr>
            <w:top w:val="none" w:sz="0" w:space="0" w:color="auto"/>
            <w:left w:val="none" w:sz="0" w:space="0" w:color="auto"/>
            <w:bottom w:val="none" w:sz="0" w:space="0" w:color="auto"/>
            <w:right w:val="none" w:sz="0" w:space="0" w:color="auto"/>
          </w:divBdr>
        </w:div>
        <w:div w:id="283273065">
          <w:marLeft w:val="0"/>
          <w:marRight w:val="0"/>
          <w:marTop w:val="0"/>
          <w:marBottom w:val="0"/>
          <w:divBdr>
            <w:top w:val="none" w:sz="0" w:space="0" w:color="auto"/>
            <w:left w:val="none" w:sz="0" w:space="0" w:color="auto"/>
            <w:bottom w:val="none" w:sz="0" w:space="0" w:color="auto"/>
            <w:right w:val="none" w:sz="0" w:space="0" w:color="auto"/>
          </w:divBdr>
        </w:div>
        <w:div w:id="1129978353">
          <w:marLeft w:val="0"/>
          <w:marRight w:val="0"/>
          <w:marTop w:val="0"/>
          <w:marBottom w:val="0"/>
          <w:divBdr>
            <w:top w:val="none" w:sz="0" w:space="0" w:color="auto"/>
            <w:left w:val="none" w:sz="0" w:space="0" w:color="auto"/>
            <w:bottom w:val="none" w:sz="0" w:space="0" w:color="auto"/>
            <w:right w:val="none" w:sz="0" w:space="0" w:color="auto"/>
          </w:divBdr>
        </w:div>
      </w:divsChild>
    </w:div>
    <w:div w:id="1399863570">
      <w:bodyDiv w:val="1"/>
      <w:marLeft w:val="0"/>
      <w:marRight w:val="0"/>
      <w:marTop w:val="0"/>
      <w:marBottom w:val="0"/>
      <w:divBdr>
        <w:top w:val="none" w:sz="0" w:space="0" w:color="auto"/>
        <w:left w:val="none" w:sz="0" w:space="0" w:color="auto"/>
        <w:bottom w:val="none" w:sz="0" w:space="0" w:color="auto"/>
        <w:right w:val="none" w:sz="0" w:space="0" w:color="auto"/>
      </w:divBdr>
    </w:div>
    <w:div w:id="1419908262">
      <w:bodyDiv w:val="1"/>
      <w:marLeft w:val="0"/>
      <w:marRight w:val="0"/>
      <w:marTop w:val="0"/>
      <w:marBottom w:val="0"/>
      <w:divBdr>
        <w:top w:val="none" w:sz="0" w:space="0" w:color="auto"/>
        <w:left w:val="none" w:sz="0" w:space="0" w:color="auto"/>
        <w:bottom w:val="none" w:sz="0" w:space="0" w:color="auto"/>
        <w:right w:val="none" w:sz="0" w:space="0" w:color="auto"/>
      </w:divBdr>
    </w:div>
    <w:div w:id="1425609313">
      <w:bodyDiv w:val="1"/>
      <w:marLeft w:val="0"/>
      <w:marRight w:val="0"/>
      <w:marTop w:val="0"/>
      <w:marBottom w:val="0"/>
      <w:divBdr>
        <w:top w:val="none" w:sz="0" w:space="0" w:color="auto"/>
        <w:left w:val="none" w:sz="0" w:space="0" w:color="auto"/>
        <w:bottom w:val="none" w:sz="0" w:space="0" w:color="auto"/>
        <w:right w:val="none" w:sz="0" w:space="0" w:color="auto"/>
      </w:divBdr>
      <w:divsChild>
        <w:div w:id="598609856">
          <w:marLeft w:val="240"/>
          <w:marRight w:val="0"/>
          <w:marTop w:val="0"/>
          <w:marBottom w:val="0"/>
          <w:divBdr>
            <w:top w:val="single" w:sz="6" w:space="2" w:color="AAAAAA"/>
            <w:left w:val="single" w:sz="6" w:space="2" w:color="AAAAAA"/>
            <w:bottom w:val="none" w:sz="0" w:space="0" w:color="auto"/>
            <w:right w:val="single" w:sz="6" w:space="2" w:color="AAAAAA"/>
          </w:divBdr>
          <w:divsChild>
            <w:div w:id="3474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9600">
      <w:bodyDiv w:val="1"/>
      <w:marLeft w:val="0"/>
      <w:marRight w:val="0"/>
      <w:marTop w:val="0"/>
      <w:marBottom w:val="0"/>
      <w:divBdr>
        <w:top w:val="none" w:sz="0" w:space="0" w:color="auto"/>
        <w:left w:val="none" w:sz="0" w:space="0" w:color="auto"/>
        <w:bottom w:val="none" w:sz="0" w:space="0" w:color="auto"/>
        <w:right w:val="none" w:sz="0" w:space="0" w:color="auto"/>
      </w:divBdr>
    </w:div>
    <w:div w:id="1543665330">
      <w:bodyDiv w:val="1"/>
      <w:marLeft w:val="0"/>
      <w:marRight w:val="0"/>
      <w:marTop w:val="0"/>
      <w:marBottom w:val="0"/>
      <w:divBdr>
        <w:top w:val="none" w:sz="0" w:space="0" w:color="auto"/>
        <w:left w:val="none" w:sz="0" w:space="0" w:color="auto"/>
        <w:bottom w:val="none" w:sz="0" w:space="0" w:color="auto"/>
        <w:right w:val="none" w:sz="0" w:space="0" w:color="auto"/>
      </w:divBdr>
    </w:div>
    <w:div w:id="1566377056">
      <w:bodyDiv w:val="1"/>
      <w:marLeft w:val="0"/>
      <w:marRight w:val="0"/>
      <w:marTop w:val="0"/>
      <w:marBottom w:val="0"/>
      <w:divBdr>
        <w:top w:val="none" w:sz="0" w:space="0" w:color="auto"/>
        <w:left w:val="none" w:sz="0" w:space="0" w:color="auto"/>
        <w:bottom w:val="none" w:sz="0" w:space="0" w:color="auto"/>
        <w:right w:val="none" w:sz="0" w:space="0" w:color="auto"/>
      </w:divBdr>
    </w:div>
    <w:div w:id="1609702995">
      <w:bodyDiv w:val="1"/>
      <w:marLeft w:val="0"/>
      <w:marRight w:val="0"/>
      <w:marTop w:val="0"/>
      <w:marBottom w:val="0"/>
      <w:divBdr>
        <w:top w:val="none" w:sz="0" w:space="0" w:color="auto"/>
        <w:left w:val="none" w:sz="0" w:space="0" w:color="auto"/>
        <w:bottom w:val="none" w:sz="0" w:space="0" w:color="auto"/>
        <w:right w:val="none" w:sz="0" w:space="0" w:color="auto"/>
      </w:divBdr>
    </w:div>
    <w:div w:id="1710565889">
      <w:bodyDiv w:val="1"/>
      <w:marLeft w:val="0"/>
      <w:marRight w:val="0"/>
      <w:marTop w:val="0"/>
      <w:marBottom w:val="0"/>
      <w:divBdr>
        <w:top w:val="none" w:sz="0" w:space="0" w:color="auto"/>
        <w:left w:val="none" w:sz="0" w:space="0" w:color="auto"/>
        <w:bottom w:val="none" w:sz="0" w:space="0" w:color="auto"/>
        <w:right w:val="none" w:sz="0" w:space="0" w:color="auto"/>
      </w:divBdr>
      <w:divsChild>
        <w:div w:id="1949238215">
          <w:marLeft w:val="0"/>
          <w:marRight w:val="0"/>
          <w:marTop w:val="0"/>
          <w:marBottom w:val="0"/>
          <w:divBdr>
            <w:top w:val="none" w:sz="0" w:space="0" w:color="auto"/>
            <w:left w:val="none" w:sz="0" w:space="0" w:color="auto"/>
            <w:bottom w:val="none" w:sz="0" w:space="0" w:color="auto"/>
            <w:right w:val="none" w:sz="0" w:space="0" w:color="auto"/>
          </w:divBdr>
        </w:div>
      </w:divsChild>
    </w:div>
    <w:div w:id="1748458449">
      <w:bodyDiv w:val="1"/>
      <w:marLeft w:val="0"/>
      <w:marRight w:val="0"/>
      <w:marTop w:val="0"/>
      <w:marBottom w:val="0"/>
      <w:divBdr>
        <w:top w:val="none" w:sz="0" w:space="0" w:color="auto"/>
        <w:left w:val="none" w:sz="0" w:space="0" w:color="auto"/>
        <w:bottom w:val="none" w:sz="0" w:space="0" w:color="auto"/>
        <w:right w:val="none" w:sz="0" w:space="0" w:color="auto"/>
      </w:divBdr>
    </w:div>
    <w:div w:id="2064524950">
      <w:bodyDiv w:val="1"/>
      <w:marLeft w:val="0"/>
      <w:marRight w:val="0"/>
      <w:marTop w:val="0"/>
      <w:marBottom w:val="0"/>
      <w:divBdr>
        <w:top w:val="none" w:sz="0" w:space="0" w:color="auto"/>
        <w:left w:val="none" w:sz="0" w:space="0" w:color="auto"/>
        <w:bottom w:val="none" w:sz="0" w:space="0" w:color="auto"/>
        <w:right w:val="none" w:sz="0" w:space="0" w:color="auto"/>
      </w:divBdr>
    </w:div>
    <w:div w:id="207758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oleObject" Target="embeddings/oleObject4.bin"/><Relationship Id="rId39"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20.png"/><Relationship Id="rId42" Type="http://schemas.openxmlformats.org/officeDocument/2006/relationships/hyperlink" Target="http://www.cis.hut.fi/somtoolbox/documentation/somalg.shtml" TargetMode="External"/><Relationship Id="rId47" Type="http://schemas.openxmlformats.org/officeDocument/2006/relationships/theme" Target="theme/theme1.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emf"/><Relationship Id="rId33" Type="http://schemas.openxmlformats.org/officeDocument/2006/relationships/oleObject" Target="embeddings/oleObject7.bin"/><Relationship Id="rId38" Type="http://schemas.openxmlformats.org/officeDocument/2006/relationships/image" Target="media/image23.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oleObject" Target="embeddings/oleObject5.bin"/><Relationship Id="rId41" Type="http://schemas.openxmlformats.org/officeDocument/2006/relationships/hyperlink" Target="https://arxiv.org/pdf/cs/041202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gif"/><Relationship Id="rId32" Type="http://schemas.openxmlformats.org/officeDocument/2006/relationships/image" Target="media/image19.emf"/><Relationship Id="rId37" Type="http://schemas.openxmlformats.org/officeDocument/2006/relationships/image" Target="media/image22.png"/><Relationship Id="rId40" Type="http://schemas.openxmlformats.org/officeDocument/2006/relationships/hyperlink" Target="http://www.sciencedirect.com/science/article/pii/S0020025515007318"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7.emf"/><Relationship Id="rId36" Type="http://schemas.openxmlformats.org/officeDocument/2006/relationships/oleObject" Target="embeddings/oleObject8.bin"/><Relationship Id="rId49" Type="http://schemas.microsoft.com/office/2016/09/relationships/commentsIds" Target="commentsIds.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6.bin"/><Relationship Id="rId44" Type="http://schemas.openxmlformats.org/officeDocument/2006/relationships/hyperlink" Target="http://cdn.intechopen.com/pdfs-wm/37680.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image" Target="media/image16.png"/><Relationship Id="rId30" Type="http://schemas.openxmlformats.org/officeDocument/2006/relationships/image" Target="media/image18.emf"/><Relationship Id="rId35" Type="http://schemas.openxmlformats.org/officeDocument/2006/relationships/image" Target="media/image21.emf"/><Relationship Id="rId43" Type="http://schemas.openxmlformats.org/officeDocument/2006/relationships/hyperlink" Target="http://www.leica-microsystems.com/science-lab/the-patch-clamp-technique/" TargetMode="External"/><Relationship Id="rId48" Type="http://schemas.microsoft.com/office/2011/relationships/commentsExtended" Target="commentsExtended.xml"/><Relationship Id="rId8"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Teu14</b:Tag>
    <b:SourceType>Book</b:SourceType>
    <b:Guid>{9A10B024-F780-4BE7-80D0-D3F9F4DA71F9}</b:Guid>
    <b:LCID>1033</b:LCID>
    <b:Author>
      <b:Author>
        <b:NameList>
          <b:Person>
            <b:Last>Kohonen</b:Last>
            <b:First>Teuvo</b:First>
          </b:Person>
        </b:NameList>
      </b:Author>
    </b:Author>
    <b:Title>MATLAB Implementations and Applications of the Self-Organizing Map</b:Title>
    <b:Year>2014</b:Year>
    <b:City>Helsinki, Finland</b:City>
    <b:Publisher>Unigrafia Oy</b:Publisher>
    <b:RefOrder>1</b:RefOrder>
  </b:Source>
  <b:Source>
    <b:Tag>Tik07</b:Tag>
    <b:SourceType>Book</b:SourceType>
    <b:Guid>{8F5CFF65-4D2F-49A5-BBDE-D0CE7178D483}</b:Guid>
    <b:LCID>1038</b:LCID>
    <b:Author>
      <b:Author>
        <b:NameList>
          <b:Person>
            <b:Last>Tikk</b:Last>
            <b:First>Domonkos</b:First>
          </b:Person>
        </b:NameList>
      </b:Author>
    </b:Author>
    <b:Title>Szövegbányászat</b:Title>
    <b:Year>2007</b:Year>
    <b:City>Budapest</b:City>
    <b:Publisher>Typotex</b:Publisher>
    <b:RefOrder>2</b:RefOrder>
  </b:Source>
  <b:Source>
    <b:Tag>Alt06</b:Tag>
    <b:SourceType>Book</b:SourceType>
    <b:Guid>{C1C40528-8AAA-428F-8AC8-C117A9253A00}</b:Guid>
    <b:Author>
      <b:Author>
        <b:NameList>
          <b:Person>
            <b:Last>Altrichter</b:Last>
            <b:First>Márta</b:First>
          </b:Person>
          <b:Person>
            <b:Last>Horváth</b:Last>
            <b:First>Gábor</b:First>
          </b:Person>
          <b:Person>
            <b:Last>Patak</b:Last>
            <b:First>Béla</b:First>
          </b:Person>
          <b:Person>
            <b:Last>Strausz</b:Last>
            <b:First>György</b:First>
          </b:Person>
          <b:Person>
            <b:Last>Takács</b:Last>
            <b:First>Gábor</b:First>
          </b:Person>
          <b:Person>
            <b:Last>Valyon</b:Last>
            <b:First>József</b:First>
          </b:Person>
        </b:NameList>
      </b:Author>
    </b:Author>
    <b:Title>Neurális hálózatok</b:Title>
    <b:Year>2006</b:Year>
    <b:City>Budapest</b:City>
    <b:Publisher>Panem Könyvkiadó Kft.</b:Publisher>
    <b:RefOrder>3</b:RefOrder>
  </b:Source>
  <b:Source>
    <b:Tag>Dan07</b:Tag>
    <b:SourceType>Book</b:SourceType>
    <b:Guid>{478F32C0-5665-4726-9AAB-67D8AC36E3FF}</b:Guid>
    <b:LCID>1033</b:LCID>
    <b:Author>
      <b:Author>
        <b:NameList>
          <b:Person>
            <b:Last>Graupe</b:Last>
            <b:First>Daniel</b:First>
          </b:Person>
        </b:NameList>
      </b:Author>
    </b:Author>
    <b:Title>Principles of artificial neural networks</b:Title>
    <b:Year>2007</b:Year>
    <b:City>New Jersey</b:City>
    <b:Publisher>World Scientific Publishing Co. Pte. Ltd.</b:Publisher>
    <b:RefOrder>4</b:RefOrder>
  </b:Source>
  <b:Source>
    <b:Tag>Faj10</b:Tag>
    <b:SourceType>Book</b:SourceType>
    <b:Guid>{881F7FD3-F953-45D1-B9EB-3F36D822AC82}</b:Guid>
    <b:Author>
      <b:Author>
        <b:NameList>
          <b:Person>
            <b:Last>Fajszi</b:Last>
            <b:First>Bulcsú</b:First>
          </b:Person>
          <b:Person>
            <b:Last>Cser</b:Last>
            <b:First>László</b:First>
          </b:Person>
          <b:Person>
            <b:Last>Fehér</b:Last>
            <b:First>Tamás</b:First>
          </b:Person>
        </b:NameList>
      </b:Author>
    </b:Author>
    <b:Title>Üzleti haszon az adatok mélyén</b:Title>
    <b:Year>2010</b:Year>
    <b:Publisher>Alinea Kiadó</b:Publisher>
    <b:RefOrder>5</b:RefOrder>
  </b:Source>
</b:Sources>
</file>

<file path=customXml/itemProps1.xml><?xml version="1.0" encoding="utf-8"?>
<ds:datastoreItem xmlns:ds="http://schemas.openxmlformats.org/officeDocument/2006/customXml" ds:itemID="{19BCFC4C-3152-4844-B815-A53CAD14F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1</Pages>
  <Words>6292</Words>
  <Characters>43418</Characters>
  <Application>Microsoft Office Word</Application>
  <DocSecurity>0</DocSecurity>
  <Lines>361</Lines>
  <Paragraphs>99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Sára</dc:creator>
  <cp:lastModifiedBy>Fellner Sára</cp:lastModifiedBy>
  <cp:revision>87</cp:revision>
  <dcterms:created xsi:type="dcterms:W3CDTF">2019-04-30T20:22:00Z</dcterms:created>
  <dcterms:modified xsi:type="dcterms:W3CDTF">2019-05-09T07:05:00Z</dcterms:modified>
</cp:coreProperties>
</file>